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E58AC" w:rsidP="0055223C" w:rsidRDefault="00A43E94" w14:paraId="1C7CB973" w14:textId="77777777">
      <w:pPr>
        <w:spacing w:line="240" w:lineRule="auto"/>
        <w:ind w:left="360"/>
        <w:jc w:val="both"/>
        <w:rPr>
          <w:ins w:author="Simran" w:date="2018-11-21T16:06:00Z" w:id="0"/>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Questions Noted on Call:</w:t>
      </w:r>
    </w:p>
    <w:customXmlInsRangeStart w:author="Simran" w:date="2018-11-21T17:15:00Z" w:id="1"/>
    <w:customXmlInsRangeEnd w:id="1"/>
    <w:sdt>
      <w:sdtPr>
        <w:id w:val="1569992671"/>
        <w:docPartObj>
          <w:docPartGallery w:val="Table of Contents"/>
          <w:docPartUnique/>
        </w:docPartObj>
      </w:sdtPr>
      <w:sdtContent>
        <w:p w:rsidR="009D78DA" w:rsidRDefault="009D78DA" w14:paraId="13E40164" w14:textId="5B838F04">
          <w:pPr>
            <w:pStyle w:val="TOCHeading"/>
            <w:rPr>
              <w:ins w:author="Simran" w:date="2018-11-21T17:15:00Z" w:id="1034142238"/>
            </w:rPr>
          </w:pPr>
          <w:ins w:author="Simran" w:date="2018-11-21T17:15:00Z" w:id="249733067">
            <w:r w:rsidR="009D78DA">
              <w:t>Contents</w:t>
            </w:r>
          </w:ins>
        </w:p>
        <w:p w:rsidR="009D78DA" w:rsidP="05EB2A60" w:rsidRDefault="009D78DA" w14:paraId="195ACA64" w14:textId="413F380C">
          <w:pPr>
            <w:pStyle w:val="TOC1"/>
            <w:tabs>
              <w:tab w:val="right" w:leader="dot" w:pos="9015"/>
            </w:tabs>
            <w:rPr>
              <w:rStyle w:val="Hyperlink"/>
              <w:noProof/>
              <w:lang w:val="en-US"/>
            </w:rPr>
          </w:pPr>
          <w:r>
            <w:fldChar w:fldCharType="begin"/>
          </w:r>
          <w:r>
            <w:instrText xml:space="preserve">TOC \o "1-3" \z \u \h</w:instrText>
          </w:r>
          <w:r>
            <w:fldChar w:fldCharType="separate"/>
          </w:r>
          <w:hyperlink w:anchor="_Toc2133582519">
            <w:r w:rsidRPr="05EB2A60" w:rsidR="05EB2A60">
              <w:rPr>
                <w:rStyle w:val="Hyperlink"/>
              </w:rPr>
              <w:t>Generic</w:t>
            </w:r>
            <w:r>
              <w:tab/>
            </w:r>
            <w:r>
              <w:fldChar w:fldCharType="begin"/>
            </w:r>
            <w:r>
              <w:instrText xml:space="preserve">PAGEREF _Toc2133582519 \h</w:instrText>
            </w:r>
            <w:r>
              <w:fldChar w:fldCharType="separate"/>
            </w:r>
            <w:r w:rsidRPr="05EB2A60" w:rsidR="05EB2A60">
              <w:rPr>
                <w:rStyle w:val="Hyperlink"/>
              </w:rPr>
              <w:t>1</w:t>
            </w:r>
            <w:r>
              <w:fldChar w:fldCharType="end"/>
            </w:r>
          </w:hyperlink>
        </w:p>
        <w:p w:rsidR="009D78DA" w:rsidP="05EB2A60" w:rsidRDefault="003B7E10" w14:paraId="4B1319D2" w14:textId="673CB37F">
          <w:pPr>
            <w:pStyle w:val="TOC2"/>
            <w:tabs>
              <w:tab w:val="right" w:leader="dot" w:pos="9015"/>
            </w:tabs>
            <w:rPr>
              <w:rStyle w:val="Hyperlink"/>
              <w:noProof/>
              <w:lang w:val="en-US"/>
            </w:rPr>
          </w:pPr>
          <w:hyperlink w:anchor="_Toc1760409743">
            <w:r w:rsidRPr="05EB2A60" w:rsidR="05EB2A60">
              <w:rPr>
                <w:rStyle w:val="Hyperlink"/>
              </w:rPr>
              <w:t>1] What services does ReachIvy offer?</w:t>
            </w:r>
            <w:r>
              <w:tab/>
            </w:r>
            <w:r>
              <w:fldChar w:fldCharType="begin"/>
            </w:r>
            <w:r>
              <w:instrText xml:space="preserve">PAGEREF _Toc1760409743 \h</w:instrText>
            </w:r>
            <w:r>
              <w:fldChar w:fldCharType="separate"/>
            </w:r>
            <w:r w:rsidRPr="05EB2A60" w:rsidR="05EB2A60">
              <w:rPr>
                <w:rStyle w:val="Hyperlink"/>
              </w:rPr>
              <w:t>1</w:t>
            </w:r>
            <w:r>
              <w:fldChar w:fldCharType="end"/>
            </w:r>
          </w:hyperlink>
        </w:p>
        <w:p w:rsidR="009D78DA" w:rsidP="05EB2A60" w:rsidRDefault="003B7E10" w14:paraId="36D26FAC" w14:textId="0C63AA2A">
          <w:pPr>
            <w:pStyle w:val="TOC2"/>
            <w:tabs>
              <w:tab w:val="right" w:leader="dot" w:pos="9015"/>
            </w:tabs>
            <w:rPr>
              <w:rStyle w:val="Hyperlink"/>
              <w:noProof/>
              <w:lang w:val="en-US"/>
            </w:rPr>
          </w:pPr>
          <w:hyperlink w:anchor="_Toc842090222">
            <w:r w:rsidRPr="05EB2A60" w:rsidR="05EB2A60">
              <w:rPr>
                <w:rStyle w:val="Hyperlink"/>
              </w:rPr>
              <w:t>2] Do you have any branches?</w:t>
            </w:r>
            <w:r>
              <w:tab/>
            </w:r>
            <w:r>
              <w:fldChar w:fldCharType="begin"/>
            </w:r>
            <w:r>
              <w:instrText xml:space="preserve">PAGEREF _Toc842090222 \h</w:instrText>
            </w:r>
            <w:r>
              <w:fldChar w:fldCharType="separate"/>
            </w:r>
            <w:r w:rsidRPr="05EB2A60" w:rsidR="05EB2A60">
              <w:rPr>
                <w:rStyle w:val="Hyperlink"/>
              </w:rPr>
              <w:t>1</w:t>
            </w:r>
            <w:r>
              <w:fldChar w:fldCharType="end"/>
            </w:r>
          </w:hyperlink>
        </w:p>
        <w:p w:rsidR="009D78DA" w:rsidP="05EB2A60" w:rsidRDefault="003B7E10" w14:paraId="4212DFEB" w14:textId="67EC63C9">
          <w:pPr>
            <w:pStyle w:val="TOC2"/>
            <w:tabs>
              <w:tab w:val="right" w:leader="dot" w:pos="9015"/>
            </w:tabs>
            <w:rPr>
              <w:rStyle w:val="Hyperlink"/>
              <w:noProof/>
              <w:lang w:val="en-US"/>
            </w:rPr>
          </w:pPr>
          <w:hyperlink w:anchor="_Toc1645801597">
            <w:r w:rsidRPr="05EB2A60" w:rsidR="05EB2A60">
              <w:rPr>
                <w:rStyle w:val="Hyperlink"/>
              </w:rPr>
              <w:t>3] Do you offer any free consultations?</w:t>
            </w:r>
            <w:r>
              <w:tab/>
            </w:r>
            <w:r>
              <w:fldChar w:fldCharType="begin"/>
            </w:r>
            <w:r>
              <w:instrText xml:space="preserve">PAGEREF _Toc1645801597 \h</w:instrText>
            </w:r>
            <w:r>
              <w:fldChar w:fldCharType="separate"/>
            </w:r>
            <w:r w:rsidRPr="05EB2A60" w:rsidR="05EB2A60">
              <w:rPr>
                <w:rStyle w:val="Hyperlink"/>
              </w:rPr>
              <w:t>1</w:t>
            </w:r>
            <w:r>
              <w:fldChar w:fldCharType="end"/>
            </w:r>
          </w:hyperlink>
        </w:p>
        <w:p w:rsidR="009D78DA" w:rsidP="05EB2A60" w:rsidRDefault="003B7E10" w14:paraId="69250A51" w14:textId="6AC3ADAA">
          <w:pPr>
            <w:pStyle w:val="TOC2"/>
            <w:tabs>
              <w:tab w:val="right" w:leader="dot" w:pos="9015"/>
            </w:tabs>
            <w:rPr>
              <w:rStyle w:val="Hyperlink"/>
              <w:noProof/>
              <w:lang w:val="en-US"/>
            </w:rPr>
          </w:pPr>
          <w:hyperlink w:anchor="_Toc736372742">
            <w:r w:rsidRPr="05EB2A60" w:rsidR="05EB2A60">
              <w:rPr>
                <w:rStyle w:val="Hyperlink"/>
              </w:rPr>
              <w:t>4] How can I reach you?</w:t>
            </w:r>
            <w:r>
              <w:tab/>
            </w:r>
            <w:r>
              <w:fldChar w:fldCharType="begin"/>
            </w:r>
            <w:r>
              <w:instrText xml:space="preserve">PAGEREF _Toc736372742 \h</w:instrText>
            </w:r>
            <w:r>
              <w:fldChar w:fldCharType="separate"/>
            </w:r>
            <w:r w:rsidRPr="05EB2A60" w:rsidR="05EB2A60">
              <w:rPr>
                <w:rStyle w:val="Hyperlink"/>
              </w:rPr>
              <w:t>1</w:t>
            </w:r>
            <w:r>
              <w:fldChar w:fldCharType="end"/>
            </w:r>
          </w:hyperlink>
        </w:p>
        <w:p w:rsidR="009D78DA" w:rsidP="05EB2A60" w:rsidRDefault="003B7E10" w14:paraId="4D09BE5C" w14:textId="4D77D7A3">
          <w:pPr>
            <w:pStyle w:val="TOC2"/>
            <w:tabs>
              <w:tab w:val="right" w:leader="dot" w:pos="9015"/>
            </w:tabs>
            <w:rPr>
              <w:rStyle w:val="Hyperlink"/>
              <w:noProof/>
              <w:lang w:val="en-US"/>
            </w:rPr>
          </w:pPr>
          <w:hyperlink w:anchor="_Toc800099264">
            <w:r w:rsidRPr="05EB2A60" w:rsidR="05EB2A60">
              <w:rPr>
                <w:rStyle w:val="Hyperlink"/>
              </w:rPr>
              <w:t>5] Will you guarantee me an admission? If my profile is good?</w:t>
            </w:r>
            <w:r>
              <w:tab/>
            </w:r>
            <w:r>
              <w:fldChar w:fldCharType="begin"/>
            </w:r>
            <w:r>
              <w:instrText xml:space="preserve">PAGEREF _Toc800099264 \h</w:instrText>
            </w:r>
            <w:r>
              <w:fldChar w:fldCharType="separate"/>
            </w:r>
            <w:r w:rsidRPr="05EB2A60" w:rsidR="05EB2A60">
              <w:rPr>
                <w:rStyle w:val="Hyperlink"/>
              </w:rPr>
              <w:t>2</w:t>
            </w:r>
            <w:r>
              <w:fldChar w:fldCharType="end"/>
            </w:r>
          </w:hyperlink>
        </w:p>
        <w:p w:rsidR="009D78DA" w:rsidP="05EB2A60" w:rsidRDefault="003B7E10" w14:paraId="09D8AFB5" w14:textId="5D43B425">
          <w:pPr>
            <w:pStyle w:val="TOC2"/>
            <w:tabs>
              <w:tab w:val="right" w:leader="dot" w:pos="9015"/>
            </w:tabs>
            <w:rPr>
              <w:rStyle w:val="Hyperlink"/>
              <w:noProof/>
              <w:lang w:val="en-US"/>
            </w:rPr>
          </w:pPr>
          <w:hyperlink w:anchor="_Toc2127425251">
            <w:r w:rsidRPr="05EB2A60" w:rsidR="05EB2A60">
              <w:rPr>
                <w:rStyle w:val="Hyperlink"/>
              </w:rPr>
              <w:t>6] If two or more students from ReachIvy are applying to the same university that year, how will I know that you are not preferring the other student over me?</w:t>
            </w:r>
            <w:r>
              <w:tab/>
            </w:r>
            <w:r>
              <w:fldChar w:fldCharType="begin"/>
            </w:r>
            <w:r>
              <w:instrText xml:space="preserve">PAGEREF _Toc2127425251 \h</w:instrText>
            </w:r>
            <w:r>
              <w:fldChar w:fldCharType="separate"/>
            </w:r>
            <w:r w:rsidRPr="05EB2A60" w:rsidR="05EB2A60">
              <w:rPr>
                <w:rStyle w:val="Hyperlink"/>
              </w:rPr>
              <w:t>2</w:t>
            </w:r>
            <w:r>
              <w:fldChar w:fldCharType="end"/>
            </w:r>
          </w:hyperlink>
        </w:p>
        <w:p w:rsidR="009D78DA" w:rsidP="05EB2A60" w:rsidRDefault="003B7E10" w14:paraId="58D975E3" w14:textId="536C9EC0">
          <w:pPr>
            <w:pStyle w:val="TOC2"/>
            <w:tabs>
              <w:tab w:val="right" w:leader="dot" w:pos="9015"/>
            </w:tabs>
            <w:rPr>
              <w:rStyle w:val="Hyperlink"/>
              <w:noProof/>
              <w:lang w:val="en-US"/>
            </w:rPr>
          </w:pPr>
          <w:hyperlink w:anchor="_Toc2123699665">
            <w:r w:rsidRPr="05EB2A60" w:rsidR="05EB2A60">
              <w:rPr>
                <w:rStyle w:val="Hyperlink"/>
              </w:rPr>
              <w:t>7] Request to view email before call</w:t>
            </w:r>
            <w:r>
              <w:tab/>
            </w:r>
            <w:r>
              <w:fldChar w:fldCharType="begin"/>
            </w:r>
            <w:r>
              <w:instrText xml:space="preserve">PAGEREF _Toc2123699665 \h</w:instrText>
            </w:r>
            <w:r>
              <w:fldChar w:fldCharType="separate"/>
            </w:r>
            <w:r w:rsidRPr="05EB2A60" w:rsidR="05EB2A60">
              <w:rPr>
                <w:rStyle w:val="Hyperlink"/>
              </w:rPr>
              <w:t>2</w:t>
            </w:r>
            <w:r>
              <w:fldChar w:fldCharType="end"/>
            </w:r>
          </w:hyperlink>
        </w:p>
        <w:p w:rsidR="009D78DA" w:rsidP="05EB2A60" w:rsidRDefault="003B7E10" w14:paraId="298C7C14" w14:textId="0993A234">
          <w:pPr>
            <w:pStyle w:val="TOC2"/>
            <w:tabs>
              <w:tab w:val="right" w:leader="dot" w:pos="9015"/>
            </w:tabs>
            <w:rPr>
              <w:rStyle w:val="Hyperlink"/>
              <w:noProof/>
              <w:lang w:val="en-US"/>
            </w:rPr>
          </w:pPr>
          <w:hyperlink w:anchor="_Toc2023702293">
            <w:r w:rsidRPr="05EB2A60" w:rsidR="05EB2A60">
              <w:rPr>
                <w:rStyle w:val="Hyperlink"/>
              </w:rPr>
              <w:t>8] Is ____ an Ivy League?</w:t>
            </w:r>
            <w:r>
              <w:tab/>
            </w:r>
            <w:r>
              <w:fldChar w:fldCharType="begin"/>
            </w:r>
            <w:r>
              <w:instrText xml:space="preserve">PAGEREF _Toc2023702293 \h</w:instrText>
            </w:r>
            <w:r>
              <w:fldChar w:fldCharType="separate"/>
            </w:r>
            <w:r w:rsidRPr="05EB2A60" w:rsidR="05EB2A60">
              <w:rPr>
                <w:rStyle w:val="Hyperlink"/>
              </w:rPr>
              <w:t>2</w:t>
            </w:r>
            <w:r>
              <w:fldChar w:fldCharType="end"/>
            </w:r>
          </w:hyperlink>
        </w:p>
        <w:p w:rsidR="009D78DA" w:rsidP="05EB2A60" w:rsidRDefault="003B7E10" w14:paraId="0D80D35A" w14:textId="247995AD">
          <w:pPr>
            <w:pStyle w:val="TOC1"/>
            <w:tabs>
              <w:tab w:val="right" w:leader="dot" w:pos="9015"/>
            </w:tabs>
            <w:rPr>
              <w:rStyle w:val="Hyperlink"/>
              <w:noProof/>
              <w:lang w:val="en-US"/>
            </w:rPr>
          </w:pPr>
          <w:hyperlink w:anchor="_Toc1722077676">
            <w:r w:rsidRPr="05EB2A60" w:rsidR="05EB2A60">
              <w:rPr>
                <w:rStyle w:val="Hyperlink"/>
              </w:rPr>
              <w:t>B. Team</w:t>
            </w:r>
            <w:r>
              <w:tab/>
            </w:r>
            <w:r>
              <w:fldChar w:fldCharType="begin"/>
            </w:r>
            <w:r>
              <w:instrText xml:space="preserve">PAGEREF _Toc1722077676 \h</w:instrText>
            </w:r>
            <w:r>
              <w:fldChar w:fldCharType="separate"/>
            </w:r>
            <w:r w:rsidRPr="05EB2A60" w:rsidR="05EB2A60">
              <w:rPr>
                <w:rStyle w:val="Hyperlink"/>
              </w:rPr>
              <w:t>2</w:t>
            </w:r>
            <w:r>
              <w:fldChar w:fldCharType="end"/>
            </w:r>
          </w:hyperlink>
        </w:p>
        <w:p w:rsidR="009D78DA" w:rsidP="05EB2A60" w:rsidRDefault="003B7E10" w14:paraId="2238CD22" w14:textId="11D16CBA">
          <w:pPr>
            <w:pStyle w:val="TOC2"/>
            <w:tabs>
              <w:tab w:val="right" w:leader="dot" w:pos="9015"/>
            </w:tabs>
            <w:rPr>
              <w:rStyle w:val="Hyperlink"/>
              <w:noProof/>
              <w:lang w:val="en-US"/>
            </w:rPr>
          </w:pPr>
          <w:hyperlink w:anchor="_Toc1235925387">
            <w:r w:rsidRPr="05EB2A60" w:rsidR="05EB2A60">
              <w:rPr>
                <w:rStyle w:val="Hyperlink"/>
              </w:rPr>
              <w:t>1] Who are your counsellors?</w:t>
            </w:r>
            <w:r>
              <w:tab/>
            </w:r>
            <w:r>
              <w:fldChar w:fldCharType="begin"/>
            </w:r>
            <w:r>
              <w:instrText xml:space="preserve">PAGEREF _Toc1235925387 \h</w:instrText>
            </w:r>
            <w:r>
              <w:fldChar w:fldCharType="separate"/>
            </w:r>
            <w:r w:rsidRPr="05EB2A60" w:rsidR="05EB2A60">
              <w:rPr>
                <w:rStyle w:val="Hyperlink"/>
              </w:rPr>
              <w:t>3</w:t>
            </w:r>
            <w:r>
              <w:fldChar w:fldCharType="end"/>
            </w:r>
          </w:hyperlink>
        </w:p>
        <w:p w:rsidR="009D78DA" w:rsidP="05EB2A60" w:rsidRDefault="003B7E10" w14:paraId="782255FC" w14:textId="17042873">
          <w:pPr>
            <w:pStyle w:val="TOC2"/>
            <w:tabs>
              <w:tab w:val="right" w:leader="dot" w:pos="9015"/>
            </w:tabs>
            <w:rPr>
              <w:rStyle w:val="Hyperlink"/>
              <w:noProof/>
              <w:lang w:val="en-US"/>
            </w:rPr>
          </w:pPr>
          <w:hyperlink w:anchor="_Toc1389739431">
            <w:r w:rsidRPr="05EB2A60" w:rsidR="05EB2A60">
              <w:rPr>
                <w:rStyle w:val="Hyperlink"/>
              </w:rPr>
              <w:t>2] Do I get to select my counsellor? What if I am not happy with the Counsellor you have assigned to me? I only want to work with XX counsellor.</w:t>
            </w:r>
            <w:r>
              <w:tab/>
            </w:r>
            <w:r>
              <w:fldChar w:fldCharType="begin"/>
            </w:r>
            <w:r>
              <w:instrText xml:space="preserve">PAGEREF _Toc1389739431 \h</w:instrText>
            </w:r>
            <w:r>
              <w:fldChar w:fldCharType="separate"/>
            </w:r>
            <w:r w:rsidRPr="05EB2A60" w:rsidR="05EB2A60">
              <w:rPr>
                <w:rStyle w:val="Hyperlink"/>
              </w:rPr>
              <w:t>3</w:t>
            </w:r>
            <w:r>
              <w:fldChar w:fldCharType="end"/>
            </w:r>
          </w:hyperlink>
        </w:p>
        <w:p w:rsidR="009D78DA" w:rsidP="05EB2A60" w:rsidRDefault="003B7E10" w14:paraId="58498D12" w14:textId="1D431430">
          <w:pPr>
            <w:pStyle w:val="TOC2"/>
            <w:tabs>
              <w:tab w:val="right" w:leader="dot" w:pos="9015"/>
            </w:tabs>
            <w:rPr>
              <w:rStyle w:val="Hyperlink"/>
              <w:noProof/>
              <w:lang w:val="en-US"/>
            </w:rPr>
          </w:pPr>
          <w:hyperlink w:anchor="_Toc1417690502">
            <w:r w:rsidRPr="05EB2A60" w:rsidR="05EB2A60">
              <w:rPr>
                <w:rStyle w:val="Hyperlink"/>
              </w:rPr>
              <w:t>3] How will the counsellor be matched to me?</w:t>
            </w:r>
            <w:r>
              <w:tab/>
            </w:r>
            <w:r>
              <w:fldChar w:fldCharType="begin"/>
            </w:r>
            <w:r>
              <w:instrText xml:space="preserve">PAGEREF _Toc1417690502 \h</w:instrText>
            </w:r>
            <w:r>
              <w:fldChar w:fldCharType="separate"/>
            </w:r>
            <w:r w:rsidRPr="05EB2A60" w:rsidR="05EB2A60">
              <w:rPr>
                <w:rStyle w:val="Hyperlink"/>
              </w:rPr>
              <w:t>3</w:t>
            </w:r>
            <w:r>
              <w:fldChar w:fldCharType="end"/>
            </w:r>
          </w:hyperlink>
        </w:p>
        <w:p w:rsidR="009D78DA" w:rsidP="05EB2A60" w:rsidRDefault="003B7E10" w14:paraId="18B5D45E" w14:textId="65DACB4D">
          <w:pPr>
            <w:pStyle w:val="TOC2"/>
            <w:tabs>
              <w:tab w:val="right" w:leader="dot" w:pos="9015"/>
            </w:tabs>
            <w:rPr>
              <w:rStyle w:val="Hyperlink"/>
              <w:noProof/>
              <w:lang w:val="en-US"/>
            </w:rPr>
          </w:pPr>
          <w:hyperlink w:anchor="_Toc1566478557">
            <w:r w:rsidRPr="05EB2A60" w:rsidR="05EB2A60">
              <w:rPr>
                <w:rStyle w:val="Hyperlink"/>
              </w:rPr>
              <w:t>4] Can you assign a counsellor who has passed out from ____only?</w:t>
            </w:r>
            <w:r>
              <w:tab/>
            </w:r>
            <w:r>
              <w:fldChar w:fldCharType="begin"/>
            </w:r>
            <w:r>
              <w:instrText xml:space="preserve">PAGEREF _Toc1566478557 \h</w:instrText>
            </w:r>
            <w:r>
              <w:fldChar w:fldCharType="separate"/>
            </w:r>
            <w:r w:rsidRPr="05EB2A60" w:rsidR="05EB2A60">
              <w:rPr>
                <w:rStyle w:val="Hyperlink"/>
              </w:rPr>
              <w:t>3</w:t>
            </w:r>
            <w:r>
              <w:fldChar w:fldCharType="end"/>
            </w:r>
          </w:hyperlink>
        </w:p>
        <w:p w:rsidR="009D78DA" w:rsidP="05EB2A60" w:rsidRDefault="003B7E10" w14:paraId="12A0D20C" w14:textId="34D9728D">
          <w:pPr>
            <w:pStyle w:val="TOC2"/>
            <w:tabs>
              <w:tab w:val="right" w:leader="dot" w:pos="9015"/>
            </w:tabs>
            <w:rPr>
              <w:rStyle w:val="Hyperlink"/>
              <w:noProof/>
              <w:lang w:val="en-US"/>
            </w:rPr>
          </w:pPr>
          <w:hyperlink w:anchor="_Toc1905066647">
            <w:r w:rsidRPr="05EB2A60" w:rsidR="05EB2A60">
              <w:rPr>
                <w:rStyle w:val="Hyperlink"/>
              </w:rPr>
              <w:t>5] Can I speak with Vibha directly on my brainstorming sessions?</w:t>
            </w:r>
            <w:r>
              <w:tab/>
            </w:r>
            <w:r>
              <w:fldChar w:fldCharType="begin"/>
            </w:r>
            <w:r>
              <w:instrText xml:space="preserve">PAGEREF _Toc1905066647 \h</w:instrText>
            </w:r>
            <w:r>
              <w:fldChar w:fldCharType="separate"/>
            </w:r>
            <w:r w:rsidRPr="05EB2A60" w:rsidR="05EB2A60">
              <w:rPr>
                <w:rStyle w:val="Hyperlink"/>
              </w:rPr>
              <w:t>4</w:t>
            </w:r>
            <w:r>
              <w:fldChar w:fldCharType="end"/>
            </w:r>
          </w:hyperlink>
        </w:p>
        <w:p w:rsidR="009D78DA" w:rsidP="05EB2A60" w:rsidRDefault="003B7E10" w14:paraId="3EA6DD2B" w14:textId="013C6643">
          <w:pPr>
            <w:pStyle w:val="TOC2"/>
            <w:tabs>
              <w:tab w:val="right" w:leader="dot" w:pos="9015"/>
            </w:tabs>
            <w:rPr>
              <w:rStyle w:val="Hyperlink"/>
              <w:noProof/>
              <w:lang w:val="en-US"/>
            </w:rPr>
          </w:pPr>
          <w:hyperlink w:anchor="_Toc1347210249">
            <w:r w:rsidRPr="05EB2A60" w:rsidR="05EB2A60">
              <w:rPr>
                <w:rStyle w:val="Hyperlink"/>
              </w:rPr>
              <w:t>6] How many students do you work with?</w:t>
            </w:r>
            <w:r>
              <w:tab/>
            </w:r>
            <w:r>
              <w:fldChar w:fldCharType="begin"/>
            </w:r>
            <w:r>
              <w:instrText xml:space="preserve">PAGEREF _Toc1347210249 \h</w:instrText>
            </w:r>
            <w:r>
              <w:fldChar w:fldCharType="separate"/>
            </w:r>
            <w:r w:rsidRPr="05EB2A60" w:rsidR="05EB2A60">
              <w:rPr>
                <w:rStyle w:val="Hyperlink"/>
              </w:rPr>
              <w:t>4</w:t>
            </w:r>
            <w:r>
              <w:fldChar w:fldCharType="end"/>
            </w:r>
          </w:hyperlink>
        </w:p>
        <w:p w:rsidR="009D78DA" w:rsidP="05EB2A60" w:rsidRDefault="003B7E10" w14:paraId="227F870D" w14:textId="1DAA188B">
          <w:pPr>
            <w:pStyle w:val="TOC2"/>
            <w:tabs>
              <w:tab w:val="right" w:leader="dot" w:pos="9015"/>
            </w:tabs>
            <w:rPr>
              <w:rStyle w:val="Hyperlink"/>
              <w:noProof/>
              <w:lang w:val="en-US"/>
            </w:rPr>
          </w:pPr>
          <w:hyperlink w:anchor="_Toc2069988229">
            <w:r w:rsidRPr="05EB2A60" w:rsidR="05EB2A60">
              <w:rPr>
                <w:rStyle w:val="Hyperlink"/>
              </w:rPr>
              <w:t>7] Is there a focal point of contact? Can I contact my counselor directly? what if I need to talk directly with your counsellors, if there is an urgent situation?</w:t>
            </w:r>
            <w:r>
              <w:tab/>
            </w:r>
            <w:r>
              <w:fldChar w:fldCharType="begin"/>
            </w:r>
            <w:r>
              <w:instrText xml:space="preserve">PAGEREF _Toc2069988229 \h</w:instrText>
            </w:r>
            <w:r>
              <w:fldChar w:fldCharType="separate"/>
            </w:r>
            <w:r w:rsidRPr="05EB2A60" w:rsidR="05EB2A60">
              <w:rPr>
                <w:rStyle w:val="Hyperlink"/>
              </w:rPr>
              <w:t>4</w:t>
            </w:r>
            <w:r>
              <w:fldChar w:fldCharType="end"/>
            </w:r>
          </w:hyperlink>
        </w:p>
        <w:p w:rsidR="009D78DA" w:rsidP="05EB2A60" w:rsidRDefault="003B7E10" w14:paraId="116CBBB1" w14:textId="6F8013A6">
          <w:pPr>
            <w:pStyle w:val="TOC2"/>
            <w:tabs>
              <w:tab w:val="right" w:leader="dot" w:pos="9015"/>
            </w:tabs>
            <w:rPr>
              <w:rStyle w:val="Hyperlink"/>
              <w:noProof/>
              <w:lang w:val="en-US"/>
            </w:rPr>
          </w:pPr>
          <w:hyperlink w:anchor="_Toc1537361635">
            <w:r w:rsidRPr="05EB2A60" w:rsidR="05EB2A60">
              <w:rPr>
                <w:rStyle w:val="Hyperlink"/>
              </w:rPr>
              <w:t>8] How do you know the ever changing requirements of top colleges?</w:t>
            </w:r>
            <w:r>
              <w:tab/>
            </w:r>
            <w:r>
              <w:fldChar w:fldCharType="begin"/>
            </w:r>
            <w:r>
              <w:instrText xml:space="preserve">PAGEREF _Toc1537361635 \h</w:instrText>
            </w:r>
            <w:r>
              <w:fldChar w:fldCharType="separate"/>
            </w:r>
            <w:r w:rsidRPr="05EB2A60" w:rsidR="05EB2A60">
              <w:rPr>
                <w:rStyle w:val="Hyperlink"/>
              </w:rPr>
              <w:t>4</w:t>
            </w:r>
            <w:r>
              <w:fldChar w:fldCharType="end"/>
            </w:r>
          </w:hyperlink>
        </w:p>
        <w:p w:rsidR="009D78DA" w:rsidP="05EB2A60" w:rsidRDefault="003B7E10" w14:paraId="13693119" w14:textId="6583A8DC">
          <w:pPr>
            <w:pStyle w:val="TOC2"/>
            <w:tabs>
              <w:tab w:val="right" w:leader="dot" w:pos="9015"/>
            </w:tabs>
            <w:rPr>
              <w:rStyle w:val="Hyperlink"/>
              <w:noProof/>
              <w:lang w:val="en-US"/>
            </w:rPr>
          </w:pPr>
          <w:hyperlink w:anchor="_Toc1589635419">
            <w:r w:rsidRPr="05EB2A60" w:rsidR="05EB2A60">
              <w:rPr>
                <w:rStyle w:val="Hyperlink"/>
              </w:rPr>
              <w:t>9] Have u helped any one from my background get into _college _course? I would like to connect with the counselor?</w:t>
            </w:r>
            <w:r>
              <w:tab/>
            </w:r>
            <w:r>
              <w:fldChar w:fldCharType="begin"/>
            </w:r>
            <w:r>
              <w:instrText xml:space="preserve">PAGEREF _Toc1589635419 \h</w:instrText>
            </w:r>
            <w:r>
              <w:fldChar w:fldCharType="separate"/>
            </w:r>
            <w:r w:rsidRPr="05EB2A60" w:rsidR="05EB2A60">
              <w:rPr>
                <w:rStyle w:val="Hyperlink"/>
              </w:rPr>
              <w:t>5</w:t>
            </w:r>
            <w:r>
              <w:fldChar w:fldCharType="end"/>
            </w:r>
          </w:hyperlink>
        </w:p>
        <w:p w:rsidR="009D78DA" w:rsidP="05EB2A60" w:rsidRDefault="003B7E10" w14:paraId="458D3D9C" w14:textId="44C467FC">
          <w:pPr>
            <w:pStyle w:val="TOC1"/>
            <w:tabs>
              <w:tab w:val="right" w:leader="dot" w:pos="9015"/>
            </w:tabs>
            <w:rPr>
              <w:rStyle w:val="Hyperlink"/>
              <w:noProof/>
              <w:lang w:val="en-US"/>
            </w:rPr>
          </w:pPr>
          <w:hyperlink w:anchor="_Toc1524050531">
            <w:r w:rsidRPr="05EB2A60" w:rsidR="05EB2A60">
              <w:rPr>
                <w:rStyle w:val="Hyperlink"/>
              </w:rPr>
              <w:t>C. Study abroad: Counseling</w:t>
            </w:r>
            <w:r>
              <w:tab/>
            </w:r>
            <w:r>
              <w:fldChar w:fldCharType="begin"/>
            </w:r>
            <w:r>
              <w:instrText xml:space="preserve">PAGEREF _Toc1524050531 \h</w:instrText>
            </w:r>
            <w:r>
              <w:fldChar w:fldCharType="separate"/>
            </w:r>
            <w:r w:rsidRPr="05EB2A60" w:rsidR="05EB2A60">
              <w:rPr>
                <w:rStyle w:val="Hyperlink"/>
              </w:rPr>
              <w:t>5</w:t>
            </w:r>
            <w:r>
              <w:fldChar w:fldCharType="end"/>
            </w:r>
          </w:hyperlink>
        </w:p>
        <w:p w:rsidR="009D78DA" w:rsidP="05EB2A60" w:rsidRDefault="003B7E10" w14:paraId="568165FC" w14:textId="74446E92">
          <w:pPr>
            <w:pStyle w:val="TOC2"/>
            <w:tabs>
              <w:tab w:val="right" w:leader="dot" w:pos="9015"/>
            </w:tabs>
            <w:rPr>
              <w:rStyle w:val="Hyperlink"/>
              <w:noProof/>
              <w:lang w:val="en-US"/>
            </w:rPr>
          </w:pPr>
          <w:hyperlink w:anchor="_Toc1651929906">
            <w:r w:rsidRPr="05EB2A60" w:rsidR="05EB2A60">
              <w:rPr>
                <w:rStyle w:val="Hyperlink"/>
              </w:rPr>
              <w:t>1] What can your profile analysis do for me when I already know all about my profile?</w:t>
            </w:r>
            <w:r>
              <w:tab/>
            </w:r>
            <w:r>
              <w:fldChar w:fldCharType="begin"/>
            </w:r>
            <w:r>
              <w:instrText xml:space="preserve">PAGEREF _Toc1651929906 \h</w:instrText>
            </w:r>
            <w:r>
              <w:fldChar w:fldCharType="separate"/>
            </w:r>
            <w:r w:rsidRPr="05EB2A60" w:rsidR="05EB2A60">
              <w:rPr>
                <w:rStyle w:val="Hyperlink"/>
              </w:rPr>
              <w:t>5</w:t>
            </w:r>
            <w:r>
              <w:fldChar w:fldCharType="end"/>
            </w:r>
          </w:hyperlink>
        </w:p>
        <w:p w:rsidR="009D78DA" w:rsidP="05EB2A60" w:rsidRDefault="003B7E10" w14:paraId="3D3245FF" w14:textId="142BF6C7">
          <w:pPr>
            <w:pStyle w:val="TOC2"/>
            <w:tabs>
              <w:tab w:val="right" w:leader="dot" w:pos="9015"/>
            </w:tabs>
            <w:rPr>
              <w:rStyle w:val="Hyperlink"/>
              <w:noProof/>
              <w:lang w:val="en-US"/>
            </w:rPr>
          </w:pPr>
          <w:hyperlink w:anchor="_Toc1494182993">
            <w:r w:rsidRPr="05EB2A60" w:rsidR="05EB2A60">
              <w:rPr>
                <w:rStyle w:val="Hyperlink"/>
              </w:rPr>
              <w:t>2] What if I am not satisfied with the 1-hour profile evaluation you have given me?</w:t>
            </w:r>
            <w:r>
              <w:tab/>
            </w:r>
            <w:r>
              <w:fldChar w:fldCharType="begin"/>
            </w:r>
            <w:r>
              <w:instrText xml:space="preserve">PAGEREF _Toc1494182993 \h</w:instrText>
            </w:r>
            <w:r>
              <w:fldChar w:fldCharType="separate"/>
            </w:r>
            <w:r w:rsidRPr="05EB2A60" w:rsidR="05EB2A60">
              <w:rPr>
                <w:rStyle w:val="Hyperlink"/>
              </w:rPr>
              <w:t>5</w:t>
            </w:r>
            <w:r>
              <w:fldChar w:fldCharType="end"/>
            </w:r>
          </w:hyperlink>
        </w:p>
        <w:p w:rsidR="009D78DA" w:rsidP="05EB2A60" w:rsidRDefault="003B7E10" w14:paraId="4CB40C1F" w14:textId="64B296D2">
          <w:pPr>
            <w:pStyle w:val="TOC2"/>
            <w:tabs>
              <w:tab w:val="right" w:leader="dot" w:pos="9015"/>
            </w:tabs>
            <w:rPr>
              <w:rStyle w:val="Hyperlink"/>
              <w:noProof/>
              <w:lang w:val="en-US"/>
            </w:rPr>
          </w:pPr>
          <w:hyperlink w:anchor="_Toc1002987182">
            <w:r w:rsidRPr="05EB2A60" w:rsidR="05EB2A60">
              <w:rPr>
                <w:rStyle w:val="Hyperlink"/>
              </w:rPr>
              <w:t>3] How many Counseling sessions do I need?</w:t>
            </w:r>
            <w:r>
              <w:tab/>
            </w:r>
            <w:r>
              <w:fldChar w:fldCharType="begin"/>
            </w:r>
            <w:r>
              <w:instrText xml:space="preserve">PAGEREF _Toc1002987182 \h</w:instrText>
            </w:r>
            <w:r>
              <w:fldChar w:fldCharType="separate"/>
            </w:r>
            <w:r w:rsidRPr="05EB2A60" w:rsidR="05EB2A60">
              <w:rPr>
                <w:rStyle w:val="Hyperlink"/>
              </w:rPr>
              <w:t>5</w:t>
            </w:r>
            <w:r>
              <w:fldChar w:fldCharType="end"/>
            </w:r>
          </w:hyperlink>
        </w:p>
        <w:p w:rsidR="009D78DA" w:rsidP="05EB2A60" w:rsidRDefault="003B7E10" w14:paraId="3241DBDA" w14:textId="49F258AE">
          <w:pPr>
            <w:pStyle w:val="TOC2"/>
            <w:tabs>
              <w:tab w:val="right" w:leader="dot" w:pos="9015"/>
            </w:tabs>
            <w:rPr>
              <w:rStyle w:val="Hyperlink"/>
              <w:noProof/>
              <w:lang w:val="en-US"/>
            </w:rPr>
          </w:pPr>
          <w:hyperlink w:anchor="_Toc4122088">
            <w:r w:rsidRPr="05EB2A60" w:rsidR="05EB2A60">
              <w:rPr>
                <w:rStyle w:val="Hyperlink"/>
              </w:rPr>
              <w:t>5] What is the best time to get in touch with ReachIvy?</w:t>
            </w:r>
            <w:r>
              <w:tab/>
            </w:r>
            <w:r>
              <w:fldChar w:fldCharType="begin"/>
            </w:r>
            <w:r>
              <w:instrText xml:space="preserve">PAGEREF _Toc4122088 \h</w:instrText>
            </w:r>
            <w:r>
              <w:fldChar w:fldCharType="separate"/>
            </w:r>
            <w:r w:rsidRPr="05EB2A60" w:rsidR="05EB2A60">
              <w:rPr>
                <w:rStyle w:val="Hyperlink"/>
              </w:rPr>
              <w:t>6</w:t>
            </w:r>
            <w:r>
              <w:fldChar w:fldCharType="end"/>
            </w:r>
          </w:hyperlink>
        </w:p>
        <w:p w:rsidR="009D78DA" w:rsidP="05EB2A60" w:rsidRDefault="003B7E10" w14:paraId="239C04D3" w14:textId="1BAB8BDF">
          <w:pPr>
            <w:pStyle w:val="TOC2"/>
            <w:tabs>
              <w:tab w:val="right" w:leader="dot" w:pos="9015"/>
            </w:tabs>
            <w:rPr>
              <w:rStyle w:val="Hyperlink"/>
              <w:noProof/>
              <w:lang w:val="en-US"/>
            </w:rPr>
          </w:pPr>
          <w:hyperlink w:anchor="_Toc484148466">
            <w:r w:rsidRPr="05EB2A60" w:rsidR="05EB2A60">
              <w:rPr>
                <w:rStyle w:val="Hyperlink"/>
              </w:rPr>
              <w:t>6] Can I schedule a session over the weekend? I am working the whole day, and come back only at night/Sundays. When will I work with your Counsellors?</w:t>
            </w:r>
            <w:r>
              <w:tab/>
            </w:r>
            <w:r>
              <w:fldChar w:fldCharType="begin"/>
            </w:r>
            <w:r>
              <w:instrText xml:space="preserve">PAGEREF _Toc484148466 \h</w:instrText>
            </w:r>
            <w:r>
              <w:fldChar w:fldCharType="separate"/>
            </w:r>
            <w:r w:rsidRPr="05EB2A60" w:rsidR="05EB2A60">
              <w:rPr>
                <w:rStyle w:val="Hyperlink"/>
              </w:rPr>
              <w:t>6</w:t>
            </w:r>
            <w:r>
              <w:fldChar w:fldCharType="end"/>
            </w:r>
          </w:hyperlink>
        </w:p>
        <w:p w:rsidR="009D78DA" w:rsidP="05EB2A60" w:rsidRDefault="003B7E10" w14:paraId="3371E932" w14:textId="522C2906">
          <w:pPr>
            <w:pStyle w:val="TOC2"/>
            <w:tabs>
              <w:tab w:val="right" w:leader="dot" w:pos="9015"/>
            </w:tabs>
            <w:rPr>
              <w:rStyle w:val="Hyperlink"/>
              <w:noProof/>
              <w:lang w:val="en-US"/>
            </w:rPr>
          </w:pPr>
          <w:hyperlink w:anchor="_Toc1355962532">
            <w:r w:rsidRPr="05EB2A60" w:rsidR="05EB2A60">
              <w:rPr>
                <w:rStyle w:val="Hyperlink"/>
              </w:rPr>
              <w:t>7] Are my documents confidential?</w:t>
            </w:r>
            <w:r>
              <w:tab/>
            </w:r>
            <w:r>
              <w:fldChar w:fldCharType="begin"/>
            </w:r>
            <w:r>
              <w:instrText xml:space="preserve">PAGEREF _Toc1355962532 \h</w:instrText>
            </w:r>
            <w:r>
              <w:fldChar w:fldCharType="separate"/>
            </w:r>
            <w:r w:rsidRPr="05EB2A60" w:rsidR="05EB2A60">
              <w:rPr>
                <w:rStyle w:val="Hyperlink"/>
              </w:rPr>
              <w:t>6</w:t>
            </w:r>
            <w:r>
              <w:fldChar w:fldCharType="end"/>
            </w:r>
          </w:hyperlink>
        </w:p>
        <w:p w:rsidR="009D78DA" w:rsidP="05EB2A60" w:rsidRDefault="003B7E10" w14:paraId="340BF523" w14:textId="65F55974">
          <w:pPr>
            <w:pStyle w:val="TOC2"/>
            <w:tabs>
              <w:tab w:val="right" w:leader="dot" w:pos="9015"/>
            </w:tabs>
            <w:rPr>
              <w:rStyle w:val="Hyperlink"/>
              <w:noProof/>
              <w:lang w:val="en-US"/>
            </w:rPr>
          </w:pPr>
          <w:hyperlink w:anchor="_Toc227361729">
            <w:r w:rsidRPr="05EB2A60" w:rsidR="05EB2A60">
              <w:rPr>
                <w:rStyle w:val="Hyperlink"/>
              </w:rPr>
              <w:t>8] What happens if I forget about my session or miss it?</w:t>
            </w:r>
            <w:r>
              <w:tab/>
            </w:r>
            <w:r>
              <w:fldChar w:fldCharType="begin"/>
            </w:r>
            <w:r>
              <w:instrText xml:space="preserve">PAGEREF _Toc227361729 \h</w:instrText>
            </w:r>
            <w:r>
              <w:fldChar w:fldCharType="separate"/>
            </w:r>
            <w:r w:rsidRPr="05EB2A60" w:rsidR="05EB2A60">
              <w:rPr>
                <w:rStyle w:val="Hyperlink"/>
              </w:rPr>
              <w:t>6</w:t>
            </w:r>
            <w:r>
              <w:fldChar w:fldCharType="end"/>
            </w:r>
          </w:hyperlink>
        </w:p>
        <w:p w:rsidR="009D78DA" w:rsidP="05EB2A60" w:rsidRDefault="003B7E10" w14:paraId="49C80E9D" w14:textId="307640A1">
          <w:pPr>
            <w:pStyle w:val="TOC2"/>
            <w:tabs>
              <w:tab w:val="right" w:leader="dot" w:pos="9015"/>
            </w:tabs>
            <w:rPr>
              <w:rStyle w:val="Hyperlink"/>
              <w:noProof/>
              <w:lang w:val="en-US"/>
            </w:rPr>
          </w:pPr>
          <w:hyperlink w:anchor="_Toc1900932777">
            <w:r w:rsidRPr="05EB2A60" w:rsidR="05EB2A60">
              <w:rPr>
                <w:rStyle w:val="Hyperlink"/>
              </w:rPr>
              <w:t>9] Can my parents join the session? / Who will make the decision? Can I take the decision on behalf of my child/ will counsellor give me the decision or will I be part of the decision making?</w:t>
            </w:r>
            <w:r>
              <w:tab/>
            </w:r>
            <w:r>
              <w:fldChar w:fldCharType="begin"/>
            </w:r>
            <w:r>
              <w:instrText xml:space="preserve">PAGEREF _Toc1900932777 \h</w:instrText>
            </w:r>
            <w:r>
              <w:fldChar w:fldCharType="separate"/>
            </w:r>
            <w:r w:rsidRPr="05EB2A60" w:rsidR="05EB2A60">
              <w:rPr>
                <w:rStyle w:val="Hyperlink"/>
              </w:rPr>
              <w:t>6</w:t>
            </w:r>
            <w:r>
              <w:fldChar w:fldCharType="end"/>
            </w:r>
          </w:hyperlink>
        </w:p>
        <w:p w:rsidR="009D78DA" w:rsidP="05EB2A60" w:rsidRDefault="003B7E10" w14:paraId="1AE58124" w14:textId="0B900267">
          <w:pPr>
            <w:pStyle w:val="TOC2"/>
            <w:tabs>
              <w:tab w:val="right" w:leader="dot" w:pos="9015"/>
            </w:tabs>
            <w:rPr>
              <w:rStyle w:val="Hyperlink"/>
              <w:noProof/>
              <w:lang w:val="en-US"/>
            </w:rPr>
          </w:pPr>
          <w:hyperlink w:anchor="_Toc804100112">
            <w:r w:rsidRPr="05EB2A60" w:rsidR="05EB2A60">
              <w:rPr>
                <w:rStyle w:val="Hyperlink"/>
              </w:rPr>
              <w:t>10] Can my parents/friends or siblings join my session?</w:t>
            </w:r>
            <w:r>
              <w:tab/>
            </w:r>
            <w:r>
              <w:fldChar w:fldCharType="begin"/>
            </w:r>
            <w:r>
              <w:instrText xml:space="preserve">PAGEREF _Toc804100112 \h</w:instrText>
            </w:r>
            <w:r>
              <w:fldChar w:fldCharType="separate"/>
            </w:r>
            <w:r w:rsidRPr="05EB2A60" w:rsidR="05EB2A60">
              <w:rPr>
                <w:rStyle w:val="Hyperlink"/>
              </w:rPr>
              <w:t>6</w:t>
            </w:r>
            <w:r>
              <w:fldChar w:fldCharType="end"/>
            </w:r>
          </w:hyperlink>
        </w:p>
        <w:p w:rsidR="009D78DA" w:rsidP="05EB2A60" w:rsidRDefault="003B7E10" w14:paraId="71980F54" w14:textId="166D9142">
          <w:pPr>
            <w:pStyle w:val="TOC2"/>
            <w:tabs>
              <w:tab w:val="right" w:leader="dot" w:pos="9015"/>
            </w:tabs>
            <w:rPr>
              <w:rStyle w:val="Hyperlink"/>
              <w:noProof/>
              <w:lang w:val="en-US"/>
            </w:rPr>
          </w:pPr>
          <w:hyperlink w:anchor="_Toc595539588">
            <w:r w:rsidRPr="05EB2A60" w:rsidR="05EB2A60">
              <w:rPr>
                <w:rStyle w:val="Hyperlink"/>
              </w:rPr>
              <w:t>11] Why do conduct your sessions on skype? / I don’t think your packages will work in my favor since you are working online.</w:t>
            </w:r>
            <w:r>
              <w:tab/>
            </w:r>
            <w:r>
              <w:fldChar w:fldCharType="begin"/>
            </w:r>
            <w:r>
              <w:instrText xml:space="preserve">PAGEREF _Toc595539588 \h</w:instrText>
            </w:r>
            <w:r>
              <w:fldChar w:fldCharType="separate"/>
            </w:r>
            <w:r w:rsidRPr="05EB2A60" w:rsidR="05EB2A60">
              <w:rPr>
                <w:rStyle w:val="Hyperlink"/>
              </w:rPr>
              <w:t>6</w:t>
            </w:r>
            <w:r>
              <w:fldChar w:fldCharType="end"/>
            </w:r>
          </w:hyperlink>
        </w:p>
        <w:p w:rsidR="009D78DA" w:rsidP="05EB2A60" w:rsidRDefault="003B7E10" w14:paraId="7190EDC4" w14:textId="5C2A63CF">
          <w:pPr>
            <w:pStyle w:val="TOC2"/>
            <w:tabs>
              <w:tab w:val="right" w:leader="dot" w:pos="9015"/>
            </w:tabs>
            <w:rPr>
              <w:rStyle w:val="Hyperlink"/>
              <w:noProof/>
              <w:lang w:val="en-US"/>
            </w:rPr>
          </w:pPr>
          <w:hyperlink w:anchor="_Toc1629037221">
            <w:r w:rsidRPr="05EB2A60" w:rsidR="05EB2A60">
              <w:rPr>
                <w:rStyle w:val="Hyperlink"/>
              </w:rPr>
              <w:t>12] Do you assist students to pursue further studies in India?</w:t>
            </w:r>
            <w:r>
              <w:tab/>
            </w:r>
            <w:r>
              <w:fldChar w:fldCharType="begin"/>
            </w:r>
            <w:r>
              <w:instrText xml:space="preserve">PAGEREF _Toc1629037221 \h</w:instrText>
            </w:r>
            <w:r>
              <w:fldChar w:fldCharType="separate"/>
            </w:r>
            <w:r w:rsidRPr="05EB2A60" w:rsidR="05EB2A60">
              <w:rPr>
                <w:rStyle w:val="Hyperlink"/>
              </w:rPr>
              <w:t>6</w:t>
            </w:r>
            <w:r>
              <w:fldChar w:fldCharType="end"/>
            </w:r>
          </w:hyperlink>
        </w:p>
        <w:p w:rsidR="009D78DA" w:rsidP="05EB2A60" w:rsidRDefault="003B7E10" w14:paraId="5FFE79E7" w14:textId="09C01CAB">
          <w:pPr>
            <w:pStyle w:val="TOC2"/>
            <w:tabs>
              <w:tab w:val="right" w:leader="dot" w:pos="9015"/>
            </w:tabs>
            <w:rPr>
              <w:rStyle w:val="Hyperlink"/>
              <w:noProof/>
              <w:lang w:val="en-US"/>
            </w:rPr>
          </w:pPr>
          <w:hyperlink w:anchor="_Toc89768593">
            <w:r w:rsidRPr="05EB2A60" w:rsidR="05EB2A60">
              <w:rPr>
                <w:rStyle w:val="Hyperlink"/>
              </w:rPr>
              <w:t>13] What is your refund policy?</w:t>
            </w:r>
            <w:r>
              <w:tab/>
            </w:r>
            <w:r>
              <w:fldChar w:fldCharType="begin"/>
            </w:r>
            <w:r>
              <w:instrText xml:space="preserve">PAGEREF _Toc89768593 \h</w:instrText>
            </w:r>
            <w:r>
              <w:fldChar w:fldCharType="separate"/>
            </w:r>
            <w:r w:rsidRPr="05EB2A60" w:rsidR="05EB2A60">
              <w:rPr>
                <w:rStyle w:val="Hyperlink"/>
              </w:rPr>
              <w:t>7</w:t>
            </w:r>
            <w:r>
              <w:fldChar w:fldCharType="end"/>
            </w:r>
          </w:hyperlink>
        </w:p>
        <w:p w:rsidR="009D78DA" w:rsidP="05EB2A60" w:rsidRDefault="003B7E10" w14:paraId="40977CF1" w14:textId="5DD23DD0">
          <w:pPr>
            <w:pStyle w:val="TOC2"/>
            <w:tabs>
              <w:tab w:val="right" w:leader="dot" w:pos="9015"/>
            </w:tabs>
            <w:rPr>
              <w:rStyle w:val="Hyperlink"/>
              <w:noProof/>
              <w:lang w:val="en-US"/>
            </w:rPr>
          </w:pPr>
          <w:hyperlink w:anchor="_Toc1630203909">
            <w:r w:rsidRPr="05EB2A60" w:rsidR="05EB2A60">
              <w:rPr>
                <w:rStyle w:val="Hyperlink"/>
              </w:rPr>
              <w:t>14] Can I see your applications charges while I am still at counselling session stage?</w:t>
            </w:r>
            <w:r>
              <w:tab/>
            </w:r>
            <w:r>
              <w:fldChar w:fldCharType="begin"/>
            </w:r>
            <w:r>
              <w:instrText xml:space="preserve">PAGEREF _Toc1630203909 \h</w:instrText>
            </w:r>
            <w:r>
              <w:fldChar w:fldCharType="separate"/>
            </w:r>
            <w:r w:rsidRPr="05EB2A60" w:rsidR="05EB2A60">
              <w:rPr>
                <w:rStyle w:val="Hyperlink"/>
              </w:rPr>
              <w:t>7</w:t>
            </w:r>
            <w:r>
              <w:fldChar w:fldCharType="end"/>
            </w:r>
          </w:hyperlink>
        </w:p>
        <w:p w:rsidR="009D78DA" w:rsidP="05EB2A60" w:rsidRDefault="003B7E10" w14:paraId="0EA10438" w14:textId="11D7762B">
          <w:pPr>
            <w:pStyle w:val="TOC2"/>
            <w:tabs>
              <w:tab w:val="right" w:leader="dot" w:pos="9015"/>
            </w:tabs>
            <w:rPr>
              <w:rStyle w:val="Hyperlink"/>
              <w:noProof/>
              <w:lang w:val="en-US"/>
            </w:rPr>
          </w:pPr>
          <w:hyperlink w:anchor="_Toc1384177409">
            <w:r w:rsidRPr="05EB2A60" w:rsidR="05EB2A60">
              <w:rPr>
                <w:rStyle w:val="Hyperlink"/>
              </w:rPr>
              <w:t>15] Why is counselling important for UG applicant?</w:t>
            </w:r>
            <w:r>
              <w:tab/>
            </w:r>
            <w:r>
              <w:fldChar w:fldCharType="begin"/>
            </w:r>
            <w:r>
              <w:instrText xml:space="preserve">PAGEREF _Toc1384177409 \h</w:instrText>
            </w:r>
            <w:r>
              <w:fldChar w:fldCharType="separate"/>
            </w:r>
            <w:r w:rsidRPr="05EB2A60" w:rsidR="05EB2A60">
              <w:rPr>
                <w:rStyle w:val="Hyperlink"/>
              </w:rPr>
              <w:t>7</w:t>
            </w:r>
            <w:r>
              <w:fldChar w:fldCharType="end"/>
            </w:r>
          </w:hyperlink>
        </w:p>
        <w:p w:rsidR="009D78DA" w:rsidP="05EB2A60" w:rsidRDefault="003B7E10" w14:paraId="522B8394" w14:textId="0B954D7C">
          <w:pPr>
            <w:pStyle w:val="TOC1"/>
            <w:tabs>
              <w:tab w:val="right" w:leader="dot" w:pos="9015"/>
            </w:tabs>
            <w:rPr>
              <w:rStyle w:val="Hyperlink"/>
              <w:noProof/>
              <w:lang w:val="en-US"/>
            </w:rPr>
          </w:pPr>
          <w:hyperlink w:anchor="_Toc1816326319">
            <w:r w:rsidRPr="05EB2A60" w:rsidR="05EB2A60">
              <w:rPr>
                <w:rStyle w:val="Hyperlink"/>
              </w:rPr>
              <w:t>D. Study abroad: Applications</w:t>
            </w:r>
            <w:r>
              <w:tab/>
            </w:r>
            <w:r>
              <w:fldChar w:fldCharType="begin"/>
            </w:r>
            <w:r>
              <w:instrText xml:space="preserve">PAGEREF _Toc1816326319 \h</w:instrText>
            </w:r>
            <w:r>
              <w:fldChar w:fldCharType="separate"/>
            </w:r>
            <w:r w:rsidRPr="05EB2A60" w:rsidR="05EB2A60">
              <w:rPr>
                <w:rStyle w:val="Hyperlink"/>
              </w:rPr>
              <w:t>7</w:t>
            </w:r>
            <w:r>
              <w:fldChar w:fldCharType="end"/>
            </w:r>
          </w:hyperlink>
        </w:p>
        <w:p w:rsidR="009D78DA" w:rsidP="05EB2A60" w:rsidRDefault="003B7E10" w14:paraId="6A63972F" w14:textId="2FFAC8E2">
          <w:pPr>
            <w:pStyle w:val="TOC2"/>
            <w:tabs>
              <w:tab w:val="right" w:leader="dot" w:pos="9015"/>
            </w:tabs>
            <w:rPr>
              <w:rStyle w:val="Hyperlink"/>
              <w:noProof/>
              <w:lang w:val="en-US"/>
            </w:rPr>
          </w:pPr>
          <w:hyperlink w:anchor="_Toc1073649707">
            <w:r w:rsidRPr="05EB2A60" w:rsidR="05EB2A60">
              <w:rPr>
                <w:rStyle w:val="Hyperlink"/>
              </w:rPr>
              <w:t>1] What is the difference between counselling and college selection / Do you offer a combo pack for counselling session and college selection?</w:t>
            </w:r>
            <w:r>
              <w:tab/>
            </w:r>
            <w:r>
              <w:fldChar w:fldCharType="begin"/>
            </w:r>
            <w:r>
              <w:instrText xml:space="preserve">PAGEREF _Toc1073649707 \h</w:instrText>
            </w:r>
            <w:r>
              <w:fldChar w:fldCharType="separate"/>
            </w:r>
            <w:r w:rsidRPr="05EB2A60" w:rsidR="05EB2A60">
              <w:rPr>
                <w:rStyle w:val="Hyperlink"/>
              </w:rPr>
              <w:t>7</w:t>
            </w:r>
            <w:r>
              <w:fldChar w:fldCharType="end"/>
            </w:r>
          </w:hyperlink>
        </w:p>
        <w:p w:rsidR="009D78DA" w:rsidP="05EB2A60" w:rsidRDefault="003B7E10" w14:paraId="09ABDECA" w14:textId="5C817EE7">
          <w:pPr>
            <w:pStyle w:val="TOC2"/>
            <w:tabs>
              <w:tab w:val="right" w:leader="dot" w:pos="9015"/>
            </w:tabs>
            <w:rPr>
              <w:rStyle w:val="Hyperlink"/>
              <w:noProof/>
              <w:lang w:val="en-US"/>
            </w:rPr>
          </w:pPr>
          <w:hyperlink w:anchor="_Toc2041806427">
            <w:r w:rsidRPr="05EB2A60" w:rsidR="05EB2A60">
              <w:rPr>
                <w:rStyle w:val="Hyperlink"/>
              </w:rPr>
              <w:t>2] I’m not interested in College Selection – just want to do apps:</w:t>
            </w:r>
            <w:r>
              <w:tab/>
            </w:r>
            <w:r>
              <w:fldChar w:fldCharType="begin"/>
            </w:r>
            <w:r>
              <w:instrText xml:space="preserve">PAGEREF _Toc2041806427 \h</w:instrText>
            </w:r>
            <w:r>
              <w:fldChar w:fldCharType="separate"/>
            </w:r>
            <w:r w:rsidRPr="05EB2A60" w:rsidR="05EB2A60">
              <w:rPr>
                <w:rStyle w:val="Hyperlink"/>
              </w:rPr>
              <w:t>7</w:t>
            </w:r>
            <w:r>
              <w:fldChar w:fldCharType="end"/>
            </w:r>
          </w:hyperlink>
        </w:p>
        <w:p w:rsidR="009D78DA" w:rsidP="05EB2A60" w:rsidRDefault="003B7E10" w14:paraId="218E9066" w14:textId="6DF69ED0">
          <w:pPr>
            <w:pStyle w:val="TOC2"/>
            <w:tabs>
              <w:tab w:val="right" w:leader="dot" w:pos="9015"/>
            </w:tabs>
            <w:rPr>
              <w:rStyle w:val="Hyperlink"/>
              <w:noProof/>
              <w:lang w:val="en-US"/>
            </w:rPr>
          </w:pPr>
          <w:hyperlink w:anchor="_Toc616142462">
            <w:r w:rsidRPr="05EB2A60" w:rsidR="05EB2A60">
              <w:rPr>
                <w:rStyle w:val="Hyperlink"/>
              </w:rPr>
              <w:t>3] We are a couple looking at studying abroad. Can a joined session be arranged?</w:t>
            </w:r>
            <w:r>
              <w:tab/>
            </w:r>
            <w:r>
              <w:fldChar w:fldCharType="begin"/>
            </w:r>
            <w:r>
              <w:instrText xml:space="preserve">PAGEREF _Toc616142462 \h</w:instrText>
            </w:r>
            <w:r>
              <w:fldChar w:fldCharType="separate"/>
            </w:r>
            <w:r w:rsidRPr="05EB2A60" w:rsidR="05EB2A60">
              <w:rPr>
                <w:rStyle w:val="Hyperlink"/>
              </w:rPr>
              <w:t>8</w:t>
            </w:r>
            <w:r>
              <w:fldChar w:fldCharType="end"/>
            </w:r>
          </w:hyperlink>
        </w:p>
        <w:p w:rsidR="009D78DA" w:rsidP="05EB2A60" w:rsidRDefault="003B7E10" w14:paraId="7546688D" w14:textId="434D79AC">
          <w:pPr>
            <w:pStyle w:val="TOC2"/>
            <w:tabs>
              <w:tab w:val="right" w:leader="dot" w:pos="9015"/>
            </w:tabs>
            <w:rPr>
              <w:rStyle w:val="Hyperlink"/>
              <w:noProof/>
              <w:lang w:val="en-US"/>
            </w:rPr>
          </w:pPr>
          <w:hyperlink w:anchor="_Toc1865113726">
            <w:r w:rsidRPr="05EB2A60" w:rsidR="05EB2A60">
              <w:rPr>
                <w:rStyle w:val="Hyperlink"/>
              </w:rPr>
              <w:t>4] What if my selection and your suggestion of colleges doesn’t match?</w:t>
            </w:r>
            <w:r>
              <w:tab/>
            </w:r>
            <w:r>
              <w:fldChar w:fldCharType="begin"/>
            </w:r>
            <w:r>
              <w:instrText xml:space="preserve">PAGEREF _Toc1865113726 \h</w:instrText>
            </w:r>
            <w:r>
              <w:fldChar w:fldCharType="separate"/>
            </w:r>
            <w:r w:rsidRPr="05EB2A60" w:rsidR="05EB2A60">
              <w:rPr>
                <w:rStyle w:val="Hyperlink"/>
              </w:rPr>
              <w:t>8</w:t>
            </w:r>
            <w:r>
              <w:fldChar w:fldCharType="end"/>
            </w:r>
          </w:hyperlink>
        </w:p>
        <w:p w:rsidR="009D78DA" w:rsidP="05EB2A60" w:rsidRDefault="003B7E10" w14:paraId="2925DEB6" w14:textId="36D9D2ED">
          <w:pPr>
            <w:pStyle w:val="TOC2"/>
            <w:tabs>
              <w:tab w:val="right" w:leader="dot" w:pos="9015"/>
            </w:tabs>
            <w:rPr>
              <w:rStyle w:val="Hyperlink"/>
              <w:noProof/>
              <w:lang w:val="en-US"/>
            </w:rPr>
          </w:pPr>
          <w:hyperlink w:anchor="_Toc1302659979">
            <w:r w:rsidRPr="05EB2A60" w:rsidR="05EB2A60">
              <w:rPr>
                <w:rStyle w:val="Hyperlink"/>
              </w:rPr>
              <w:t>5] Do colleges in the US require 16 years of education before you can apply to them?</w:t>
            </w:r>
            <w:r>
              <w:tab/>
            </w:r>
            <w:r>
              <w:fldChar w:fldCharType="begin"/>
            </w:r>
            <w:r>
              <w:instrText xml:space="preserve">PAGEREF _Toc1302659979 \h</w:instrText>
            </w:r>
            <w:r>
              <w:fldChar w:fldCharType="separate"/>
            </w:r>
            <w:r w:rsidRPr="05EB2A60" w:rsidR="05EB2A60">
              <w:rPr>
                <w:rStyle w:val="Hyperlink"/>
              </w:rPr>
              <w:t>8</w:t>
            </w:r>
            <w:r>
              <w:fldChar w:fldCharType="end"/>
            </w:r>
          </w:hyperlink>
        </w:p>
        <w:p w:rsidR="009D78DA" w:rsidP="05EB2A60" w:rsidRDefault="003B7E10" w14:paraId="2CDDBEC4" w14:textId="49FF6B32">
          <w:pPr>
            <w:pStyle w:val="TOC2"/>
            <w:tabs>
              <w:tab w:val="right" w:leader="dot" w:pos="9015"/>
            </w:tabs>
            <w:rPr>
              <w:rStyle w:val="Hyperlink"/>
              <w:noProof/>
              <w:lang w:val="en-US"/>
            </w:rPr>
          </w:pPr>
          <w:hyperlink w:anchor="_Toc360595928">
            <w:r w:rsidRPr="05EB2A60" w:rsidR="05EB2A60">
              <w:rPr>
                <w:rStyle w:val="Hyperlink"/>
              </w:rPr>
              <w:t>6] I am already working with my school counsellor on my profile and editing my apps, I’m not sure I need your services at this point</w:t>
            </w:r>
            <w:r>
              <w:tab/>
            </w:r>
            <w:r>
              <w:fldChar w:fldCharType="begin"/>
            </w:r>
            <w:r>
              <w:instrText xml:space="preserve">PAGEREF _Toc360595928 \h</w:instrText>
            </w:r>
            <w:r>
              <w:fldChar w:fldCharType="separate"/>
            </w:r>
            <w:r w:rsidRPr="05EB2A60" w:rsidR="05EB2A60">
              <w:rPr>
                <w:rStyle w:val="Hyperlink"/>
              </w:rPr>
              <w:t>8</w:t>
            </w:r>
            <w:r>
              <w:fldChar w:fldCharType="end"/>
            </w:r>
          </w:hyperlink>
        </w:p>
        <w:p w:rsidR="009D78DA" w:rsidP="05EB2A60" w:rsidRDefault="003B7E10" w14:paraId="51EC2617" w14:textId="794408D4">
          <w:pPr>
            <w:pStyle w:val="TOC2"/>
            <w:tabs>
              <w:tab w:val="right" w:leader="dot" w:pos="9015"/>
            </w:tabs>
            <w:rPr>
              <w:rStyle w:val="Hyperlink"/>
              <w:noProof/>
              <w:lang w:val="en-US"/>
            </w:rPr>
          </w:pPr>
          <w:hyperlink w:anchor="_Toc290605574">
            <w:r w:rsidRPr="05EB2A60" w:rsidR="05EB2A60">
              <w:rPr>
                <w:rStyle w:val="Hyperlink"/>
              </w:rPr>
              <w:t>7] What is HBS 2+2</w:t>
            </w:r>
            <w:r>
              <w:tab/>
            </w:r>
            <w:r>
              <w:fldChar w:fldCharType="begin"/>
            </w:r>
            <w:r>
              <w:instrText xml:space="preserve">PAGEREF _Toc290605574 \h</w:instrText>
            </w:r>
            <w:r>
              <w:fldChar w:fldCharType="separate"/>
            </w:r>
            <w:r w:rsidRPr="05EB2A60" w:rsidR="05EB2A60">
              <w:rPr>
                <w:rStyle w:val="Hyperlink"/>
              </w:rPr>
              <w:t>9</w:t>
            </w:r>
            <w:r>
              <w:fldChar w:fldCharType="end"/>
            </w:r>
          </w:hyperlink>
        </w:p>
        <w:p w:rsidR="009D78DA" w:rsidP="05EB2A60" w:rsidRDefault="003B7E10" w14:paraId="6B7E25BB" w14:textId="6CDDDB97">
          <w:pPr>
            <w:pStyle w:val="TOC2"/>
            <w:tabs>
              <w:tab w:val="right" w:leader="dot" w:pos="9015"/>
            </w:tabs>
            <w:rPr>
              <w:rStyle w:val="Hyperlink"/>
              <w:noProof/>
              <w:lang w:val="en-US"/>
            </w:rPr>
          </w:pPr>
          <w:hyperlink w:anchor="_Toc724249269">
            <w:r w:rsidRPr="05EB2A60" w:rsidR="05EB2A60">
              <w:rPr>
                <w:rStyle w:val="Hyperlink"/>
              </w:rPr>
              <w:t>8] Do help students with SAT/ACT, TOEFL/IELTS, GRE and GMAT tutoring?</w:t>
            </w:r>
            <w:r>
              <w:tab/>
            </w:r>
            <w:r>
              <w:fldChar w:fldCharType="begin"/>
            </w:r>
            <w:r>
              <w:instrText xml:space="preserve">PAGEREF _Toc724249269 \h</w:instrText>
            </w:r>
            <w:r>
              <w:fldChar w:fldCharType="separate"/>
            </w:r>
            <w:r w:rsidRPr="05EB2A60" w:rsidR="05EB2A60">
              <w:rPr>
                <w:rStyle w:val="Hyperlink"/>
              </w:rPr>
              <w:t>9</w:t>
            </w:r>
            <w:r>
              <w:fldChar w:fldCharType="end"/>
            </w:r>
          </w:hyperlink>
        </w:p>
        <w:p w:rsidR="009D78DA" w:rsidP="05EB2A60" w:rsidRDefault="00CA01A3" w14:paraId="617A6DEB" w14:textId="6EC32D08">
          <w:pPr>
            <w:pStyle w:val="TOC2"/>
            <w:tabs>
              <w:tab w:val="right" w:leader="dot" w:pos="9015"/>
            </w:tabs>
            <w:rPr>
              <w:rStyle w:val="Hyperlink"/>
              <w:noProof/>
              <w:lang w:val="en-US"/>
            </w:rPr>
          </w:pPr>
          <w:hyperlink w:anchor="_Toc1697800030">
            <w:r w:rsidRPr="05EB2A60" w:rsidR="05EB2A60">
              <w:rPr>
                <w:rStyle w:val="Hyperlink"/>
              </w:rPr>
              <w:t>9] What happens once I sign up for a full comprehensive application?</w:t>
            </w:r>
            <w:r>
              <w:tab/>
            </w:r>
            <w:r>
              <w:fldChar w:fldCharType="begin"/>
            </w:r>
            <w:r>
              <w:instrText xml:space="preserve">PAGEREF _Toc1697800030 \h</w:instrText>
            </w:r>
            <w:r>
              <w:fldChar w:fldCharType="separate"/>
            </w:r>
            <w:r w:rsidRPr="05EB2A60" w:rsidR="05EB2A60">
              <w:rPr>
                <w:rStyle w:val="Hyperlink"/>
              </w:rPr>
              <w:t>9</w:t>
            </w:r>
            <w:r>
              <w:fldChar w:fldCharType="end"/>
            </w:r>
          </w:hyperlink>
        </w:p>
        <w:p w:rsidR="009D78DA" w:rsidP="05EB2A60" w:rsidRDefault="003B7E10" w14:paraId="30D7BB4C" w14:textId="7FE7541D">
          <w:pPr>
            <w:pStyle w:val="TOC2"/>
            <w:tabs>
              <w:tab w:val="right" w:leader="dot" w:pos="9015"/>
            </w:tabs>
            <w:rPr>
              <w:rStyle w:val="Hyperlink"/>
              <w:noProof/>
              <w:lang w:val="en-US"/>
            </w:rPr>
          </w:pPr>
          <w:hyperlink w:anchor="_Toc1382366043">
            <w:r w:rsidRPr="05EB2A60" w:rsidR="05EB2A60">
              <w:rPr>
                <w:rStyle w:val="Hyperlink"/>
              </w:rPr>
              <w:t>10] Do you write the essays for me? I will pay that much only if you write me the essays.</w:t>
            </w:r>
            <w:r>
              <w:tab/>
            </w:r>
            <w:r>
              <w:fldChar w:fldCharType="begin"/>
            </w:r>
            <w:r>
              <w:instrText xml:space="preserve">PAGEREF _Toc1382366043 \h</w:instrText>
            </w:r>
            <w:r>
              <w:fldChar w:fldCharType="separate"/>
            </w:r>
            <w:r w:rsidRPr="05EB2A60" w:rsidR="05EB2A60">
              <w:rPr>
                <w:rStyle w:val="Hyperlink"/>
              </w:rPr>
              <w:t>9</w:t>
            </w:r>
            <w:r>
              <w:fldChar w:fldCharType="end"/>
            </w:r>
          </w:hyperlink>
        </w:p>
        <w:p w:rsidR="009D78DA" w:rsidP="05EB2A60" w:rsidRDefault="003B7E10" w14:paraId="5F390DCD" w14:textId="63A23099">
          <w:pPr>
            <w:pStyle w:val="TOC2"/>
            <w:tabs>
              <w:tab w:val="right" w:leader="dot" w:pos="9015"/>
            </w:tabs>
            <w:rPr>
              <w:rStyle w:val="Hyperlink"/>
              <w:noProof/>
              <w:lang w:val="en-US"/>
            </w:rPr>
          </w:pPr>
          <w:hyperlink w:anchor="_Toc1501592763">
            <w:r w:rsidRPr="05EB2A60" w:rsidR="05EB2A60">
              <w:rPr>
                <w:rStyle w:val="Hyperlink"/>
              </w:rPr>
              <w:t>11] What if I need more than 4 edits on my essay?</w:t>
            </w:r>
            <w:r>
              <w:tab/>
            </w:r>
            <w:r>
              <w:fldChar w:fldCharType="begin"/>
            </w:r>
            <w:r>
              <w:instrText xml:space="preserve">PAGEREF _Toc1501592763 \h</w:instrText>
            </w:r>
            <w:r>
              <w:fldChar w:fldCharType="separate"/>
            </w:r>
            <w:r w:rsidRPr="05EB2A60" w:rsidR="05EB2A60">
              <w:rPr>
                <w:rStyle w:val="Hyperlink"/>
              </w:rPr>
              <w:t>10</w:t>
            </w:r>
            <w:r>
              <w:fldChar w:fldCharType="end"/>
            </w:r>
          </w:hyperlink>
        </w:p>
        <w:p w:rsidR="009D78DA" w:rsidP="05EB2A60" w:rsidRDefault="003B7E10" w14:paraId="2AD35E58" w14:textId="265C742A">
          <w:pPr>
            <w:pStyle w:val="TOC2"/>
            <w:tabs>
              <w:tab w:val="right" w:leader="dot" w:pos="9015"/>
            </w:tabs>
            <w:rPr>
              <w:rStyle w:val="Hyperlink"/>
              <w:noProof/>
              <w:lang w:val="en-US"/>
            </w:rPr>
          </w:pPr>
          <w:hyperlink w:anchor="_Toc1876367066">
            <w:r w:rsidRPr="05EB2A60" w:rsidR="05EB2A60">
              <w:rPr>
                <w:rStyle w:val="Hyperlink"/>
              </w:rPr>
              <w:t>12] Can you share your success rate?</w:t>
            </w:r>
            <w:r>
              <w:tab/>
            </w:r>
            <w:r>
              <w:fldChar w:fldCharType="begin"/>
            </w:r>
            <w:r>
              <w:instrText xml:space="preserve">PAGEREF _Toc1876367066 \h</w:instrText>
            </w:r>
            <w:r>
              <w:fldChar w:fldCharType="separate"/>
            </w:r>
            <w:r w:rsidRPr="05EB2A60" w:rsidR="05EB2A60">
              <w:rPr>
                <w:rStyle w:val="Hyperlink"/>
              </w:rPr>
              <w:t>10</w:t>
            </w:r>
            <w:r>
              <w:fldChar w:fldCharType="end"/>
            </w:r>
          </w:hyperlink>
        </w:p>
        <w:p w:rsidR="009D78DA" w:rsidP="05EB2A60" w:rsidRDefault="003B7E10" w14:paraId="09D72CE4" w14:textId="03DE8574">
          <w:pPr>
            <w:pStyle w:val="TOC2"/>
            <w:tabs>
              <w:tab w:val="right" w:leader="dot" w:pos="9015"/>
            </w:tabs>
            <w:rPr>
              <w:rStyle w:val="Hyperlink"/>
              <w:noProof/>
              <w:lang w:val="en-US"/>
            </w:rPr>
          </w:pPr>
          <w:hyperlink w:anchor="_Toc1741564980">
            <w:r w:rsidRPr="05EB2A60" w:rsidR="05EB2A60">
              <w:rPr>
                <w:rStyle w:val="Hyperlink"/>
              </w:rPr>
              <w:t>13] Can you share details of students who have worked with you before for a reference check? / Have you helped people crack an admit for __________ background? Where can I find the testimonial?</w:t>
            </w:r>
            <w:r>
              <w:tab/>
            </w:r>
            <w:r>
              <w:fldChar w:fldCharType="begin"/>
            </w:r>
            <w:r>
              <w:instrText xml:space="preserve">PAGEREF _Toc1741564980 \h</w:instrText>
            </w:r>
            <w:r>
              <w:fldChar w:fldCharType="separate"/>
            </w:r>
            <w:r w:rsidRPr="05EB2A60" w:rsidR="05EB2A60">
              <w:rPr>
                <w:rStyle w:val="Hyperlink"/>
              </w:rPr>
              <w:t>10</w:t>
            </w:r>
            <w:r>
              <w:fldChar w:fldCharType="end"/>
            </w:r>
          </w:hyperlink>
        </w:p>
        <w:p w:rsidR="009D78DA" w:rsidP="05EB2A60" w:rsidRDefault="003B7E10" w14:paraId="1EE1CEEB" w14:textId="12F4C1E4">
          <w:pPr>
            <w:pStyle w:val="TOC2"/>
            <w:tabs>
              <w:tab w:val="right" w:leader="dot" w:pos="9015"/>
            </w:tabs>
            <w:rPr>
              <w:rStyle w:val="Hyperlink"/>
              <w:noProof/>
              <w:lang w:val="en-US"/>
            </w:rPr>
          </w:pPr>
          <w:hyperlink w:anchor="_Toc1361131624">
            <w:r w:rsidRPr="05EB2A60" w:rsidR="05EB2A60">
              <w:rPr>
                <w:rStyle w:val="Hyperlink"/>
              </w:rPr>
              <w:t>14] Do institutes accept GATE/ any other exam scores as well? I have taken GATE, would my score be held equivalent to GRE and GMAT?</w:t>
            </w:r>
            <w:r>
              <w:tab/>
            </w:r>
            <w:r>
              <w:fldChar w:fldCharType="begin"/>
            </w:r>
            <w:r>
              <w:instrText xml:space="preserve">PAGEREF _Toc1361131624 \h</w:instrText>
            </w:r>
            <w:r>
              <w:fldChar w:fldCharType="separate"/>
            </w:r>
            <w:r w:rsidRPr="05EB2A60" w:rsidR="05EB2A60">
              <w:rPr>
                <w:rStyle w:val="Hyperlink"/>
              </w:rPr>
              <w:t>10</w:t>
            </w:r>
            <w:r>
              <w:fldChar w:fldCharType="end"/>
            </w:r>
          </w:hyperlink>
        </w:p>
        <w:p w:rsidR="009D78DA" w:rsidP="05EB2A60" w:rsidRDefault="003B7E10" w14:paraId="57CBC7AA" w14:textId="08855B3F">
          <w:pPr>
            <w:pStyle w:val="TOC2"/>
            <w:tabs>
              <w:tab w:val="right" w:leader="dot" w:pos="9015"/>
            </w:tabs>
            <w:rPr>
              <w:rStyle w:val="Hyperlink"/>
              <w:noProof/>
              <w:lang w:val="en-US"/>
            </w:rPr>
          </w:pPr>
          <w:hyperlink w:anchor="_Toc893384147">
            <w:r w:rsidRPr="05EB2A60" w:rsidR="05EB2A60">
              <w:rPr>
                <w:rStyle w:val="Hyperlink"/>
              </w:rPr>
              <w:t>15] How many colleges should I apply to?</w:t>
            </w:r>
            <w:r>
              <w:tab/>
            </w:r>
            <w:r>
              <w:fldChar w:fldCharType="begin"/>
            </w:r>
            <w:r>
              <w:instrText xml:space="preserve">PAGEREF _Toc893384147 \h</w:instrText>
            </w:r>
            <w:r>
              <w:fldChar w:fldCharType="separate"/>
            </w:r>
            <w:r w:rsidRPr="05EB2A60" w:rsidR="05EB2A60">
              <w:rPr>
                <w:rStyle w:val="Hyperlink"/>
              </w:rPr>
              <w:t>10</w:t>
            </w:r>
            <w:r>
              <w:fldChar w:fldCharType="end"/>
            </w:r>
          </w:hyperlink>
        </w:p>
        <w:p w:rsidR="009D78DA" w:rsidP="05EB2A60" w:rsidRDefault="003B7E10" w14:paraId="3FB7AABC" w14:textId="5C2C08AC">
          <w:pPr>
            <w:pStyle w:val="TOC2"/>
            <w:tabs>
              <w:tab w:val="right" w:leader="dot" w:pos="9015"/>
            </w:tabs>
            <w:rPr>
              <w:rStyle w:val="Hyperlink"/>
              <w:noProof/>
              <w:lang w:val="en-US"/>
            </w:rPr>
          </w:pPr>
          <w:hyperlink w:anchor="_Toc2032052832">
            <w:r w:rsidRPr="05EB2A60" w:rsidR="05EB2A60">
              <w:rPr>
                <w:rStyle w:val="Hyperlink"/>
              </w:rPr>
              <w:t>16] How many brainstorming sessions will you conduct? / Why not more brainstorming sessions for the 10 school package?</w:t>
            </w:r>
            <w:r>
              <w:tab/>
            </w:r>
            <w:r>
              <w:fldChar w:fldCharType="begin"/>
            </w:r>
            <w:r>
              <w:instrText xml:space="preserve">PAGEREF _Toc2032052832 \h</w:instrText>
            </w:r>
            <w:r>
              <w:fldChar w:fldCharType="separate"/>
            </w:r>
            <w:r w:rsidRPr="05EB2A60" w:rsidR="05EB2A60">
              <w:rPr>
                <w:rStyle w:val="Hyperlink"/>
              </w:rPr>
              <w:t>10</w:t>
            </w:r>
            <w:r>
              <w:fldChar w:fldCharType="end"/>
            </w:r>
          </w:hyperlink>
        </w:p>
        <w:p w:rsidR="009D78DA" w:rsidP="05EB2A60" w:rsidRDefault="003B7E10" w14:paraId="041DD04F" w14:textId="7668B913">
          <w:pPr>
            <w:pStyle w:val="TOC2"/>
            <w:tabs>
              <w:tab w:val="right" w:leader="dot" w:pos="9015"/>
            </w:tabs>
            <w:rPr>
              <w:rStyle w:val="Hyperlink"/>
              <w:noProof/>
              <w:lang w:val="en-US"/>
            </w:rPr>
          </w:pPr>
          <w:hyperlink w:anchor="_Toc1615091530">
            <w:r w:rsidRPr="05EB2A60" w:rsidR="05EB2A60">
              <w:rPr>
                <w:rStyle w:val="Hyperlink"/>
              </w:rPr>
              <w:t>17] I want a free session/ 10 minute call with counsellor. Can you arrange that?</w:t>
            </w:r>
            <w:r>
              <w:tab/>
            </w:r>
            <w:r>
              <w:fldChar w:fldCharType="begin"/>
            </w:r>
            <w:r>
              <w:instrText xml:space="preserve">PAGEREF _Toc1615091530 \h</w:instrText>
            </w:r>
            <w:r>
              <w:fldChar w:fldCharType="separate"/>
            </w:r>
            <w:r w:rsidRPr="05EB2A60" w:rsidR="05EB2A60">
              <w:rPr>
                <w:rStyle w:val="Hyperlink"/>
              </w:rPr>
              <w:t>11</w:t>
            </w:r>
            <w:r>
              <w:fldChar w:fldCharType="end"/>
            </w:r>
          </w:hyperlink>
        </w:p>
        <w:p w:rsidR="009D78DA" w:rsidP="05EB2A60" w:rsidRDefault="003B7E10" w14:paraId="06CD0A4B" w14:textId="2A386CB0">
          <w:pPr>
            <w:pStyle w:val="TOC2"/>
            <w:tabs>
              <w:tab w:val="right" w:leader="dot" w:pos="9015"/>
            </w:tabs>
            <w:rPr>
              <w:rStyle w:val="Hyperlink"/>
              <w:noProof/>
              <w:lang w:val="en-US"/>
            </w:rPr>
          </w:pPr>
          <w:hyperlink w:anchor="_Toc1802527862">
            <w:r w:rsidRPr="05EB2A60" w:rsidR="05EB2A60">
              <w:rPr>
                <w:rStyle w:val="Hyperlink"/>
              </w:rPr>
              <w:t>18] I have worked with you on apps, please arrange for free assistance on my Scholarship essay</w:t>
            </w:r>
            <w:r>
              <w:tab/>
            </w:r>
            <w:r>
              <w:fldChar w:fldCharType="begin"/>
            </w:r>
            <w:r>
              <w:instrText xml:space="preserve">PAGEREF _Toc1802527862 \h</w:instrText>
            </w:r>
            <w:r>
              <w:fldChar w:fldCharType="separate"/>
            </w:r>
            <w:r w:rsidRPr="05EB2A60" w:rsidR="05EB2A60">
              <w:rPr>
                <w:rStyle w:val="Hyperlink"/>
              </w:rPr>
              <w:t>11</w:t>
            </w:r>
            <w:r>
              <w:fldChar w:fldCharType="end"/>
            </w:r>
          </w:hyperlink>
        </w:p>
        <w:p w:rsidR="009D78DA" w:rsidP="05EB2A60" w:rsidRDefault="003B7E10" w14:paraId="03109D71" w14:textId="58D66EDC">
          <w:pPr>
            <w:pStyle w:val="TOC2"/>
            <w:tabs>
              <w:tab w:val="right" w:leader="dot" w:pos="9015"/>
            </w:tabs>
            <w:rPr>
              <w:rStyle w:val="Hyperlink"/>
              <w:noProof/>
              <w:lang w:val="en-US"/>
            </w:rPr>
          </w:pPr>
          <w:hyperlink w:anchor="_Toc1247309620">
            <w:r w:rsidRPr="05EB2A60" w:rsidR="05EB2A60">
              <w:rPr>
                <w:rStyle w:val="Hyperlink"/>
              </w:rPr>
              <w:t>19] For the add-ons that have multiple edits on 1000 words essay, does that mean a single essay with 1000 words or can there be multiple edits on 4 essays with 250 words each.</w:t>
            </w:r>
            <w:r>
              <w:tab/>
            </w:r>
            <w:r>
              <w:fldChar w:fldCharType="begin"/>
            </w:r>
            <w:r>
              <w:instrText xml:space="preserve">PAGEREF _Toc1247309620 \h</w:instrText>
            </w:r>
            <w:r>
              <w:fldChar w:fldCharType="separate"/>
            </w:r>
            <w:r w:rsidRPr="05EB2A60" w:rsidR="05EB2A60">
              <w:rPr>
                <w:rStyle w:val="Hyperlink"/>
              </w:rPr>
              <w:t>11</w:t>
            </w:r>
            <w:r>
              <w:fldChar w:fldCharType="end"/>
            </w:r>
          </w:hyperlink>
        </w:p>
        <w:p w:rsidR="009D78DA" w:rsidP="05EB2A60" w:rsidRDefault="003B7E10" w14:paraId="2F74A263" w14:textId="7858B5C2">
          <w:pPr>
            <w:pStyle w:val="TOC2"/>
            <w:tabs>
              <w:tab w:val="right" w:leader="dot" w:pos="9015"/>
            </w:tabs>
            <w:rPr>
              <w:rStyle w:val="Hyperlink"/>
              <w:noProof/>
              <w:lang w:val="en-US"/>
            </w:rPr>
          </w:pPr>
          <w:hyperlink w:anchor="_Toc1510056862">
            <w:r w:rsidRPr="05EB2A60" w:rsidR="05EB2A60">
              <w:rPr>
                <w:rStyle w:val="Hyperlink"/>
              </w:rPr>
              <w:t>20] What is a bs session and what happens in a bs session? / Why so many brainstorming questions?</w:t>
            </w:r>
            <w:r>
              <w:tab/>
            </w:r>
            <w:r>
              <w:fldChar w:fldCharType="begin"/>
            </w:r>
            <w:r>
              <w:instrText xml:space="preserve">PAGEREF _Toc1510056862 \h</w:instrText>
            </w:r>
            <w:r>
              <w:fldChar w:fldCharType="separate"/>
            </w:r>
            <w:r w:rsidRPr="05EB2A60" w:rsidR="05EB2A60">
              <w:rPr>
                <w:rStyle w:val="Hyperlink"/>
              </w:rPr>
              <w:t>12</w:t>
            </w:r>
            <w:r>
              <w:fldChar w:fldCharType="end"/>
            </w:r>
          </w:hyperlink>
        </w:p>
        <w:p w:rsidR="009D78DA" w:rsidP="05EB2A60" w:rsidRDefault="003B7E10" w14:paraId="28867B7F" w14:textId="4635D866">
          <w:pPr>
            <w:pStyle w:val="TOC2"/>
            <w:tabs>
              <w:tab w:val="right" w:leader="dot" w:pos="9015"/>
            </w:tabs>
            <w:rPr>
              <w:rStyle w:val="Hyperlink"/>
              <w:noProof/>
              <w:lang w:val="en-US"/>
            </w:rPr>
          </w:pPr>
          <w:hyperlink w:anchor="_Toc306357442">
            <w:r w:rsidRPr="05EB2A60" w:rsidR="05EB2A60">
              <w:rPr>
                <w:rStyle w:val="Hyperlink"/>
              </w:rPr>
              <w:t>21] I already have my essays ready – do I need BS?</w:t>
            </w:r>
            <w:r>
              <w:tab/>
            </w:r>
            <w:r>
              <w:fldChar w:fldCharType="begin"/>
            </w:r>
            <w:r>
              <w:instrText xml:space="preserve">PAGEREF _Toc306357442 \h</w:instrText>
            </w:r>
            <w:r>
              <w:fldChar w:fldCharType="separate"/>
            </w:r>
            <w:r w:rsidRPr="05EB2A60" w:rsidR="05EB2A60">
              <w:rPr>
                <w:rStyle w:val="Hyperlink"/>
              </w:rPr>
              <w:t>12</w:t>
            </w:r>
            <w:r>
              <w:fldChar w:fldCharType="end"/>
            </w:r>
          </w:hyperlink>
        </w:p>
        <w:p w:rsidR="009D78DA" w:rsidP="05EB2A60" w:rsidRDefault="003B7E10" w14:paraId="4A3C8536" w14:textId="5287A48A">
          <w:pPr>
            <w:pStyle w:val="TOC2"/>
            <w:tabs>
              <w:tab w:val="right" w:leader="dot" w:pos="9015"/>
            </w:tabs>
            <w:rPr>
              <w:rStyle w:val="Hyperlink"/>
              <w:noProof/>
              <w:lang w:val="en-US"/>
            </w:rPr>
          </w:pPr>
          <w:hyperlink w:anchor="_Toc1758983020">
            <w:r w:rsidRPr="05EB2A60" w:rsidR="05EB2A60">
              <w:rPr>
                <w:rStyle w:val="Hyperlink"/>
              </w:rPr>
              <w:t>22] Should I work on a last minute panic package? I find it cheaper</w:t>
            </w:r>
            <w:r>
              <w:tab/>
            </w:r>
            <w:r>
              <w:fldChar w:fldCharType="begin"/>
            </w:r>
            <w:r>
              <w:instrText xml:space="preserve">PAGEREF _Toc1758983020 \h</w:instrText>
            </w:r>
            <w:r>
              <w:fldChar w:fldCharType="separate"/>
            </w:r>
            <w:r w:rsidRPr="05EB2A60" w:rsidR="05EB2A60">
              <w:rPr>
                <w:rStyle w:val="Hyperlink"/>
              </w:rPr>
              <w:t>12</w:t>
            </w:r>
            <w:r>
              <w:fldChar w:fldCharType="end"/>
            </w:r>
          </w:hyperlink>
        </w:p>
        <w:p w:rsidR="009D78DA" w:rsidP="05EB2A60" w:rsidRDefault="003B7E10" w14:paraId="0ECF4CCD" w14:textId="1C54AA69">
          <w:pPr>
            <w:pStyle w:val="TOC2"/>
            <w:tabs>
              <w:tab w:val="right" w:leader="dot" w:pos="9015"/>
            </w:tabs>
            <w:rPr>
              <w:rStyle w:val="Hyperlink"/>
              <w:noProof/>
              <w:lang w:val="en-US"/>
            </w:rPr>
          </w:pPr>
          <w:hyperlink w:anchor="_Toc773397396">
            <w:r w:rsidRPr="05EB2A60" w:rsidR="05EB2A60">
              <w:rPr>
                <w:rStyle w:val="Hyperlink"/>
              </w:rPr>
              <w:t>23] How much time will you take to close an application?</w:t>
            </w:r>
            <w:r>
              <w:tab/>
            </w:r>
            <w:r>
              <w:fldChar w:fldCharType="begin"/>
            </w:r>
            <w:r>
              <w:instrText xml:space="preserve">PAGEREF _Toc773397396 \h</w:instrText>
            </w:r>
            <w:r>
              <w:fldChar w:fldCharType="separate"/>
            </w:r>
            <w:r w:rsidRPr="05EB2A60" w:rsidR="05EB2A60">
              <w:rPr>
                <w:rStyle w:val="Hyperlink"/>
              </w:rPr>
              <w:t>12</w:t>
            </w:r>
            <w:r>
              <w:fldChar w:fldCharType="end"/>
            </w:r>
          </w:hyperlink>
        </w:p>
        <w:p w:rsidR="009D78DA" w:rsidP="05EB2A60" w:rsidRDefault="003B7E10" w14:paraId="41C20254" w14:textId="6D7E5C1B">
          <w:pPr>
            <w:pStyle w:val="TOC1"/>
            <w:tabs>
              <w:tab w:val="right" w:leader="dot" w:pos="9015"/>
            </w:tabs>
            <w:rPr>
              <w:rStyle w:val="Hyperlink"/>
              <w:noProof/>
              <w:lang w:val="en-US"/>
            </w:rPr>
          </w:pPr>
          <w:hyperlink w:anchor="_Toc985367742">
            <w:r w:rsidRPr="05EB2A60" w:rsidR="05EB2A60">
              <w:rPr>
                <w:rStyle w:val="Hyperlink"/>
              </w:rPr>
              <w:t>E] INTERVIEW PREP</w:t>
            </w:r>
            <w:r>
              <w:tab/>
            </w:r>
            <w:r>
              <w:fldChar w:fldCharType="begin"/>
            </w:r>
            <w:r>
              <w:instrText xml:space="preserve">PAGEREF _Toc985367742 \h</w:instrText>
            </w:r>
            <w:r>
              <w:fldChar w:fldCharType="separate"/>
            </w:r>
            <w:r w:rsidRPr="05EB2A60" w:rsidR="05EB2A60">
              <w:rPr>
                <w:rStyle w:val="Hyperlink"/>
              </w:rPr>
              <w:t>12</w:t>
            </w:r>
            <w:r>
              <w:fldChar w:fldCharType="end"/>
            </w:r>
          </w:hyperlink>
        </w:p>
        <w:p w:rsidR="009D78DA" w:rsidP="05EB2A60" w:rsidRDefault="003B7E10" w14:paraId="4AE030A6" w14:textId="0D5E06C5">
          <w:pPr>
            <w:pStyle w:val="TOC2"/>
            <w:tabs>
              <w:tab w:val="right" w:leader="dot" w:pos="9015"/>
            </w:tabs>
            <w:rPr>
              <w:rStyle w:val="Hyperlink"/>
              <w:noProof/>
              <w:lang w:val="en-US"/>
            </w:rPr>
          </w:pPr>
          <w:hyperlink w:anchor="_Toc2041304408">
            <w:r w:rsidRPr="05EB2A60" w:rsidR="05EB2A60">
              <w:rPr>
                <w:rStyle w:val="Hyperlink"/>
              </w:rPr>
              <w:t>1] I already have an interview prep session as part of my package. Do I need any more sessions?</w:t>
            </w:r>
            <w:r>
              <w:tab/>
            </w:r>
            <w:r>
              <w:fldChar w:fldCharType="begin"/>
            </w:r>
            <w:r>
              <w:instrText xml:space="preserve">PAGEREF _Toc2041304408 \h</w:instrText>
            </w:r>
            <w:r>
              <w:fldChar w:fldCharType="separate"/>
            </w:r>
            <w:r w:rsidRPr="05EB2A60" w:rsidR="05EB2A60">
              <w:rPr>
                <w:rStyle w:val="Hyperlink"/>
              </w:rPr>
              <w:t>13</w:t>
            </w:r>
            <w:r>
              <w:fldChar w:fldCharType="end"/>
            </w:r>
          </w:hyperlink>
        </w:p>
        <w:p w:rsidR="009D78DA" w:rsidP="05EB2A60" w:rsidRDefault="003B7E10" w14:paraId="15B72BDF" w14:textId="62FB25D5">
          <w:pPr>
            <w:pStyle w:val="TOC2"/>
            <w:tabs>
              <w:tab w:val="right" w:leader="dot" w:pos="9015"/>
            </w:tabs>
            <w:rPr>
              <w:rStyle w:val="Hyperlink"/>
              <w:noProof/>
              <w:lang w:val="en-US"/>
            </w:rPr>
          </w:pPr>
          <w:hyperlink w:anchor="_Toc1117138120">
            <w:r w:rsidRPr="05EB2A60" w:rsidR="05EB2A60">
              <w:rPr>
                <w:rStyle w:val="Hyperlink"/>
              </w:rPr>
              <w:t>2] Do I need to sign up for 4 interview sessions for every school I apply to?</w:t>
            </w:r>
            <w:r>
              <w:tab/>
            </w:r>
            <w:r>
              <w:fldChar w:fldCharType="begin"/>
            </w:r>
            <w:r>
              <w:instrText xml:space="preserve">PAGEREF _Toc1117138120 \h</w:instrText>
            </w:r>
            <w:r>
              <w:fldChar w:fldCharType="separate"/>
            </w:r>
            <w:r w:rsidRPr="05EB2A60" w:rsidR="05EB2A60">
              <w:rPr>
                <w:rStyle w:val="Hyperlink"/>
              </w:rPr>
              <w:t>13</w:t>
            </w:r>
            <w:r>
              <w:fldChar w:fldCharType="end"/>
            </w:r>
          </w:hyperlink>
        </w:p>
        <w:p w:rsidR="009D78DA" w:rsidP="05EB2A60" w:rsidRDefault="003B7E10" w14:paraId="2F1ABC24" w14:textId="408A2C47">
          <w:pPr>
            <w:pStyle w:val="TOC2"/>
            <w:tabs>
              <w:tab w:val="right" w:leader="dot" w:pos="9015"/>
            </w:tabs>
            <w:rPr>
              <w:rStyle w:val="Hyperlink"/>
              <w:noProof/>
              <w:lang w:val="en-US"/>
            </w:rPr>
          </w:pPr>
          <w:hyperlink w:anchor="_Toc1640713323">
            <w:r w:rsidRPr="05EB2A60" w:rsidR="05EB2A60">
              <w:rPr>
                <w:rStyle w:val="Hyperlink"/>
              </w:rPr>
              <w:t>3] Of all the people i have interacted with so far (on call or on text), will anyone be on the interview prep panel?</w:t>
            </w:r>
            <w:r>
              <w:tab/>
            </w:r>
            <w:r>
              <w:fldChar w:fldCharType="begin"/>
            </w:r>
            <w:r>
              <w:instrText xml:space="preserve">PAGEREF _Toc1640713323 \h</w:instrText>
            </w:r>
            <w:r>
              <w:fldChar w:fldCharType="separate"/>
            </w:r>
            <w:r w:rsidRPr="05EB2A60" w:rsidR="05EB2A60">
              <w:rPr>
                <w:rStyle w:val="Hyperlink"/>
              </w:rPr>
              <w:t>13</w:t>
            </w:r>
            <w:r>
              <w:fldChar w:fldCharType="end"/>
            </w:r>
          </w:hyperlink>
        </w:p>
        <w:p w:rsidR="009D78DA" w:rsidP="05EB2A60" w:rsidRDefault="003B7E10" w14:paraId="2FB07869" w14:textId="474BEF5E">
          <w:pPr>
            <w:pStyle w:val="TOC2"/>
            <w:tabs>
              <w:tab w:val="right" w:leader="dot" w:pos="9015"/>
            </w:tabs>
            <w:rPr>
              <w:rStyle w:val="Hyperlink"/>
              <w:noProof/>
              <w:lang w:val="en-US"/>
            </w:rPr>
          </w:pPr>
          <w:hyperlink w:anchor="_Toc167456500">
            <w:r w:rsidRPr="05EB2A60" w:rsidR="05EB2A60">
              <w:rPr>
                <w:rStyle w:val="Hyperlink"/>
              </w:rPr>
              <w:t>4] Will it be an audio only call or audio + video call?</w:t>
            </w:r>
            <w:r>
              <w:tab/>
            </w:r>
            <w:r>
              <w:fldChar w:fldCharType="begin"/>
            </w:r>
            <w:r>
              <w:instrText xml:space="preserve">PAGEREF _Toc167456500 \h</w:instrText>
            </w:r>
            <w:r>
              <w:fldChar w:fldCharType="separate"/>
            </w:r>
            <w:r w:rsidRPr="05EB2A60" w:rsidR="05EB2A60">
              <w:rPr>
                <w:rStyle w:val="Hyperlink"/>
              </w:rPr>
              <w:t>13</w:t>
            </w:r>
            <w:r>
              <w:fldChar w:fldCharType="end"/>
            </w:r>
          </w:hyperlink>
        </w:p>
        <w:p w:rsidR="009D78DA" w:rsidP="05EB2A60" w:rsidRDefault="003B7E10" w14:paraId="20082AFD" w14:textId="13AD0C87">
          <w:pPr>
            <w:pStyle w:val="TOC2"/>
            <w:tabs>
              <w:tab w:val="right" w:leader="dot" w:pos="9015"/>
            </w:tabs>
            <w:rPr>
              <w:rStyle w:val="Hyperlink"/>
              <w:noProof/>
              <w:lang w:val="en-US"/>
            </w:rPr>
          </w:pPr>
          <w:hyperlink w:anchor="_Toc812885537">
            <w:r w:rsidRPr="05EB2A60" w:rsidR="05EB2A60">
              <w:rPr>
                <w:rStyle w:val="Hyperlink"/>
              </w:rPr>
              <w:t>5] How many people will be there on the interview prep panel?</w:t>
            </w:r>
            <w:r>
              <w:tab/>
            </w:r>
            <w:r>
              <w:fldChar w:fldCharType="begin"/>
            </w:r>
            <w:r>
              <w:instrText xml:space="preserve">PAGEREF _Toc812885537 \h</w:instrText>
            </w:r>
            <w:r>
              <w:fldChar w:fldCharType="separate"/>
            </w:r>
            <w:r w:rsidRPr="05EB2A60" w:rsidR="05EB2A60">
              <w:rPr>
                <w:rStyle w:val="Hyperlink"/>
              </w:rPr>
              <w:t>13</w:t>
            </w:r>
            <w:r>
              <w:fldChar w:fldCharType="end"/>
            </w:r>
          </w:hyperlink>
        </w:p>
        <w:p w:rsidR="009D78DA" w:rsidP="05EB2A60" w:rsidRDefault="003B7E10" w14:paraId="7465F364" w14:textId="1404371D">
          <w:pPr>
            <w:pStyle w:val="TOC2"/>
            <w:tabs>
              <w:tab w:val="right" w:leader="dot" w:pos="9015"/>
            </w:tabs>
            <w:rPr>
              <w:rStyle w:val="Hyperlink"/>
              <w:noProof/>
              <w:lang w:val="en-US"/>
            </w:rPr>
          </w:pPr>
          <w:hyperlink w:anchor="_Toc150684509">
            <w:r w:rsidRPr="05EB2A60" w:rsidR="05EB2A60">
              <w:rPr>
                <w:rStyle w:val="Hyperlink"/>
              </w:rPr>
              <w:t>6] If I go for multiple sessions of interview prep, will I get the same panel each time?</w:t>
            </w:r>
            <w:r>
              <w:tab/>
            </w:r>
            <w:r>
              <w:fldChar w:fldCharType="begin"/>
            </w:r>
            <w:r>
              <w:instrText xml:space="preserve">PAGEREF _Toc150684509 \h</w:instrText>
            </w:r>
            <w:r>
              <w:fldChar w:fldCharType="separate"/>
            </w:r>
            <w:r w:rsidRPr="05EB2A60" w:rsidR="05EB2A60">
              <w:rPr>
                <w:rStyle w:val="Hyperlink"/>
              </w:rPr>
              <w:t>13</w:t>
            </w:r>
            <w:r>
              <w:fldChar w:fldCharType="end"/>
            </w:r>
          </w:hyperlink>
        </w:p>
        <w:p w:rsidR="009D78DA" w:rsidP="05EB2A60" w:rsidRDefault="003B7E10" w14:paraId="0637281C" w14:textId="3429AA9D">
          <w:pPr>
            <w:pStyle w:val="TOC2"/>
            <w:tabs>
              <w:tab w:val="right" w:leader="dot" w:pos="9015"/>
            </w:tabs>
            <w:rPr>
              <w:rStyle w:val="Hyperlink"/>
              <w:noProof/>
              <w:lang w:val="en-US"/>
            </w:rPr>
          </w:pPr>
          <w:hyperlink w:anchor="_Toc1325261946">
            <w:r w:rsidRPr="05EB2A60" w:rsidR="05EB2A60">
              <w:rPr>
                <w:rStyle w:val="Hyperlink"/>
              </w:rPr>
              <w:t>7] How are the hours allocated for the interview preparations, and when do the preparations actually begin? Is it only after a candidate receives an invite or is it an ongoing process.</w:t>
            </w:r>
            <w:r>
              <w:tab/>
            </w:r>
            <w:r>
              <w:fldChar w:fldCharType="begin"/>
            </w:r>
            <w:r>
              <w:instrText xml:space="preserve">PAGEREF _Toc1325261946 \h</w:instrText>
            </w:r>
            <w:r>
              <w:fldChar w:fldCharType="separate"/>
            </w:r>
            <w:r w:rsidRPr="05EB2A60" w:rsidR="05EB2A60">
              <w:rPr>
                <w:rStyle w:val="Hyperlink"/>
              </w:rPr>
              <w:t>13</w:t>
            </w:r>
            <w:r>
              <w:fldChar w:fldCharType="end"/>
            </w:r>
          </w:hyperlink>
        </w:p>
        <w:p w:rsidR="009D78DA" w:rsidP="05EB2A60" w:rsidRDefault="003B7E10" w14:paraId="0D0A797D" w14:textId="2DDF2900">
          <w:pPr>
            <w:pStyle w:val="TOC2"/>
            <w:tabs>
              <w:tab w:val="right" w:leader="dot" w:pos="9015"/>
            </w:tabs>
            <w:rPr>
              <w:rStyle w:val="Hyperlink"/>
              <w:noProof/>
              <w:lang w:val="en-US"/>
            </w:rPr>
          </w:pPr>
          <w:hyperlink w:anchor="_Toc1754588967">
            <w:r w:rsidRPr="05EB2A60" w:rsidR="05EB2A60">
              <w:rPr>
                <w:rStyle w:val="Hyperlink"/>
              </w:rPr>
              <w:t>8] For the packages that have 1 interview Prep, 2 interview prep, does the number "1", or "2" correspond to 1 college interview preparation or 2 colleges preparation?</w:t>
            </w:r>
            <w:r>
              <w:tab/>
            </w:r>
            <w:r>
              <w:fldChar w:fldCharType="begin"/>
            </w:r>
            <w:r>
              <w:instrText xml:space="preserve">PAGEREF _Toc1754588967 \h</w:instrText>
            </w:r>
            <w:r>
              <w:fldChar w:fldCharType="separate"/>
            </w:r>
            <w:r w:rsidRPr="05EB2A60" w:rsidR="05EB2A60">
              <w:rPr>
                <w:rStyle w:val="Hyperlink"/>
              </w:rPr>
              <w:t>13</w:t>
            </w:r>
            <w:r>
              <w:fldChar w:fldCharType="end"/>
            </w:r>
          </w:hyperlink>
        </w:p>
        <w:p w:rsidR="009D78DA" w:rsidP="05EB2A60" w:rsidRDefault="003B7E10" w14:paraId="65E3768B" w14:textId="1838C878">
          <w:pPr>
            <w:pStyle w:val="TOC2"/>
            <w:tabs>
              <w:tab w:val="right" w:leader="dot" w:pos="9015"/>
            </w:tabs>
            <w:rPr>
              <w:rStyle w:val="Hyperlink"/>
              <w:noProof/>
              <w:lang w:val="en-US"/>
            </w:rPr>
          </w:pPr>
          <w:hyperlink w:anchor="_Toc950864102">
            <w:r w:rsidRPr="05EB2A60" w:rsidR="05EB2A60">
              <w:rPr>
                <w:rStyle w:val="Hyperlink"/>
              </w:rPr>
              <w:t>9] How is the separate 'interview preparation' product related to the interview preparation that is included in the 5 schools or 7 schools packages? Are those the same preps as those on the comprehensive products?</w:t>
            </w:r>
            <w:r>
              <w:tab/>
            </w:r>
            <w:r>
              <w:fldChar w:fldCharType="begin"/>
            </w:r>
            <w:r>
              <w:instrText xml:space="preserve">PAGEREF _Toc950864102 \h</w:instrText>
            </w:r>
            <w:r>
              <w:fldChar w:fldCharType="separate"/>
            </w:r>
            <w:r w:rsidRPr="05EB2A60" w:rsidR="05EB2A60">
              <w:rPr>
                <w:rStyle w:val="Hyperlink"/>
              </w:rPr>
              <w:t>14</w:t>
            </w:r>
            <w:r>
              <w:fldChar w:fldCharType="end"/>
            </w:r>
          </w:hyperlink>
        </w:p>
        <w:p w:rsidR="009D78DA" w:rsidP="05EB2A60" w:rsidRDefault="003B7E10" w14:paraId="62478CEF" w14:textId="49702022">
          <w:pPr>
            <w:pStyle w:val="TOC2"/>
            <w:tabs>
              <w:tab w:val="right" w:leader="dot" w:pos="9015"/>
            </w:tabs>
            <w:rPr>
              <w:rStyle w:val="Hyperlink"/>
              <w:noProof/>
              <w:lang w:val="en-US"/>
            </w:rPr>
          </w:pPr>
          <w:hyperlink w:anchor="_Toc1242728396">
            <w:r w:rsidRPr="05EB2A60" w:rsidR="05EB2A60">
              <w:rPr>
                <w:rStyle w:val="Hyperlink"/>
              </w:rPr>
              <w:t>10] I want to do a direct personal interview with you, I don’t want to do this online.</w:t>
            </w:r>
            <w:r>
              <w:tab/>
            </w:r>
            <w:r>
              <w:fldChar w:fldCharType="begin"/>
            </w:r>
            <w:r>
              <w:instrText xml:space="preserve">PAGEREF _Toc1242728396 \h</w:instrText>
            </w:r>
            <w:r>
              <w:fldChar w:fldCharType="separate"/>
            </w:r>
            <w:r w:rsidRPr="05EB2A60" w:rsidR="05EB2A60">
              <w:rPr>
                <w:rStyle w:val="Hyperlink"/>
              </w:rPr>
              <w:t>14</w:t>
            </w:r>
            <w:r>
              <w:fldChar w:fldCharType="end"/>
            </w:r>
          </w:hyperlink>
        </w:p>
        <w:p w:rsidR="009D78DA" w:rsidP="05EB2A60" w:rsidRDefault="003B7E10" w14:paraId="6DF68FE0" w14:textId="7E960351">
          <w:pPr>
            <w:pStyle w:val="TOC1"/>
            <w:tabs>
              <w:tab w:val="right" w:leader="dot" w:pos="9015"/>
            </w:tabs>
            <w:rPr>
              <w:rStyle w:val="Hyperlink"/>
              <w:noProof/>
              <w:lang w:val="en-US"/>
            </w:rPr>
          </w:pPr>
          <w:hyperlink w:anchor="_Toc2138112707">
            <w:r w:rsidRPr="05EB2A60" w:rsidR="05EB2A60">
              <w:rPr>
                <w:rStyle w:val="Hyperlink"/>
              </w:rPr>
              <w:t>F. Technical</w:t>
            </w:r>
            <w:r>
              <w:tab/>
            </w:r>
            <w:r>
              <w:fldChar w:fldCharType="begin"/>
            </w:r>
            <w:r>
              <w:instrText xml:space="preserve">PAGEREF _Toc2138112707 \h</w:instrText>
            </w:r>
            <w:r>
              <w:fldChar w:fldCharType="separate"/>
            </w:r>
            <w:r w:rsidRPr="05EB2A60" w:rsidR="05EB2A60">
              <w:rPr>
                <w:rStyle w:val="Hyperlink"/>
              </w:rPr>
              <w:t>14</w:t>
            </w:r>
            <w:r>
              <w:fldChar w:fldCharType="end"/>
            </w:r>
          </w:hyperlink>
        </w:p>
        <w:p w:rsidR="009D78DA" w:rsidP="05EB2A60" w:rsidRDefault="003B7E10" w14:paraId="26FA8986" w14:textId="5483DB80">
          <w:pPr>
            <w:pStyle w:val="TOC2"/>
            <w:tabs>
              <w:tab w:val="right" w:leader="dot" w:pos="9015"/>
            </w:tabs>
            <w:rPr>
              <w:rStyle w:val="Hyperlink"/>
              <w:noProof/>
              <w:lang w:val="en-US"/>
            </w:rPr>
          </w:pPr>
          <w:hyperlink w:anchor="_Toc702862931">
            <w:r w:rsidRPr="05EB2A60" w:rsidR="05EB2A60">
              <w:rPr>
                <w:rStyle w:val="Hyperlink"/>
              </w:rPr>
              <w:t>1] What is Box.com? / I don’t like to use Box.com, I’m used to whatsapp and emails</w:t>
            </w:r>
            <w:r>
              <w:tab/>
            </w:r>
            <w:r>
              <w:fldChar w:fldCharType="begin"/>
            </w:r>
            <w:r>
              <w:instrText xml:space="preserve">PAGEREF _Toc702862931 \h</w:instrText>
            </w:r>
            <w:r>
              <w:fldChar w:fldCharType="separate"/>
            </w:r>
            <w:r w:rsidRPr="05EB2A60" w:rsidR="05EB2A60">
              <w:rPr>
                <w:rStyle w:val="Hyperlink"/>
              </w:rPr>
              <w:t>14</w:t>
            </w:r>
            <w:r>
              <w:fldChar w:fldCharType="end"/>
            </w:r>
          </w:hyperlink>
        </w:p>
        <w:p w:rsidR="009D78DA" w:rsidP="05EB2A60" w:rsidRDefault="003B7E10" w14:paraId="747AAAF9" w14:textId="397FD8CD">
          <w:pPr>
            <w:pStyle w:val="TOC2"/>
            <w:tabs>
              <w:tab w:val="right" w:leader="dot" w:pos="9015"/>
            </w:tabs>
            <w:rPr>
              <w:rStyle w:val="Hyperlink"/>
              <w:noProof/>
              <w:lang w:val="en-US"/>
            </w:rPr>
          </w:pPr>
          <w:hyperlink w:anchor="_Toc1799409396">
            <w:r w:rsidRPr="05EB2A60" w:rsidR="05EB2A60">
              <w:rPr>
                <w:rStyle w:val="Hyperlink"/>
              </w:rPr>
              <w:t>2] I have slow internet connection/We have a lot of power cuts. How can that be helped?</w:t>
            </w:r>
            <w:r>
              <w:tab/>
            </w:r>
            <w:r>
              <w:fldChar w:fldCharType="begin"/>
            </w:r>
            <w:r>
              <w:instrText xml:space="preserve">PAGEREF _Toc1799409396 \h</w:instrText>
            </w:r>
            <w:r>
              <w:fldChar w:fldCharType="separate"/>
            </w:r>
            <w:r w:rsidRPr="05EB2A60" w:rsidR="05EB2A60">
              <w:rPr>
                <w:rStyle w:val="Hyperlink"/>
              </w:rPr>
              <w:t>14</w:t>
            </w:r>
            <w:r>
              <w:fldChar w:fldCharType="end"/>
            </w:r>
          </w:hyperlink>
        </w:p>
        <w:p w:rsidR="009D78DA" w:rsidP="05EB2A60" w:rsidRDefault="003B7E10" w14:paraId="20FE15BC" w14:textId="3D203352">
          <w:pPr>
            <w:pStyle w:val="TOC1"/>
            <w:tabs>
              <w:tab w:val="right" w:leader="dot" w:pos="9015"/>
            </w:tabs>
            <w:rPr>
              <w:rStyle w:val="Hyperlink"/>
              <w:noProof/>
              <w:lang w:val="en-US"/>
            </w:rPr>
          </w:pPr>
          <w:hyperlink w:anchor="_Toc1963912401">
            <w:r w:rsidRPr="05EB2A60" w:rsidR="05EB2A60">
              <w:rPr>
                <w:rStyle w:val="Hyperlink"/>
              </w:rPr>
              <w:t>G. Pricing</w:t>
            </w:r>
            <w:r>
              <w:tab/>
            </w:r>
            <w:r>
              <w:fldChar w:fldCharType="begin"/>
            </w:r>
            <w:r>
              <w:instrText xml:space="preserve">PAGEREF _Toc1963912401 \h</w:instrText>
            </w:r>
            <w:r>
              <w:fldChar w:fldCharType="separate"/>
            </w:r>
            <w:r w:rsidRPr="05EB2A60" w:rsidR="05EB2A60">
              <w:rPr>
                <w:rStyle w:val="Hyperlink"/>
              </w:rPr>
              <w:t>14</w:t>
            </w:r>
            <w:r>
              <w:fldChar w:fldCharType="end"/>
            </w:r>
          </w:hyperlink>
        </w:p>
        <w:p w:rsidR="009D78DA" w:rsidP="05EB2A60" w:rsidRDefault="003B7E10" w14:paraId="4E9489C3" w14:textId="6F796944">
          <w:pPr>
            <w:pStyle w:val="TOC2"/>
            <w:tabs>
              <w:tab w:val="right" w:leader="dot" w:pos="9015"/>
            </w:tabs>
            <w:rPr>
              <w:rStyle w:val="Hyperlink"/>
              <w:noProof/>
              <w:lang w:val="en-US"/>
            </w:rPr>
          </w:pPr>
          <w:hyperlink w:anchor="_Toc1898453814">
            <w:r w:rsidRPr="05EB2A60" w:rsidR="05EB2A60">
              <w:rPr>
                <w:rStyle w:val="Hyperlink"/>
              </w:rPr>
              <w:t>1] Your services are expensive?</w:t>
            </w:r>
            <w:r>
              <w:tab/>
            </w:r>
            <w:r>
              <w:fldChar w:fldCharType="begin"/>
            </w:r>
            <w:r>
              <w:instrText xml:space="preserve">PAGEREF _Toc1898453814 \h</w:instrText>
            </w:r>
            <w:r>
              <w:fldChar w:fldCharType="separate"/>
            </w:r>
            <w:r w:rsidRPr="05EB2A60" w:rsidR="05EB2A60">
              <w:rPr>
                <w:rStyle w:val="Hyperlink"/>
              </w:rPr>
              <w:t>15</w:t>
            </w:r>
            <w:r>
              <w:fldChar w:fldCharType="end"/>
            </w:r>
          </w:hyperlink>
        </w:p>
        <w:p w:rsidR="009D78DA" w:rsidP="05EB2A60" w:rsidRDefault="003B7E10" w14:paraId="3375EE15" w14:textId="0F969962">
          <w:pPr>
            <w:pStyle w:val="TOC2"/>
            <w:tabs>
              <w:tab w:val="right" w:leader="dot" w:pos="9015"/>
            </w:tabs>
            <w:rPr>
              <w:rStyle w:val="Hyperlink"/>
              <w:noProof/>
              <w:lang w:val="en-US"/>
            </w:rPr>
          </w:pPr>
          <w:hyperlink w:anchor="_Toc962052241">
            <w:r w:rsidRPr="05EB2A60" w:rsidR="05EB2A60">
              <w:rPr>
                <w:rStyle w:val="Hyperlink"/>
              </w:rPr>
              <w:t>Hook Lines / Why ReachIvy? Why is the course charged so much? Other counsellors don’t charge so much.</w:t>
            </w:r>
            <w:r>
              <w:tab/>
            </w:r>
            <w:r>
              <w:fldChar w:fldCharType="begin"/>
            </w:r>
            <w:r>
              <w:instrText xml:space="preserve">PAGEREF _Toc962052241 \h</w:instrText>
            </w:r>
            <w:r>
              <w:fldChar w:fldCharType="separate"/>
            </w:r>
            <w:r w:rsidRPr="05EB2A60" w:rsidR="05EB2A60">
              <w:rPr>
                <w:rStyle w:val="Hyperlink"/>
              </w:rPr>
              <w:t>15</w:t>
            </w:r>
            <w:r>
              <w:fldChar w:fldCharType="end"/>
            </w:r>
          </w:hyperlink>
        </w:p>
        <w:p w:rsidR="009D78DA" w:rsidP="05EB2A60" w:rsidRDefault="003B7E10" w14:paraId="4E3B7937" w14:textId="71E58B23">
          <w:pPr>
            <w:pStyle w:val="TOC2"/>
            <w:tabs>
              <w:tab w:val="right" w:leader="dot" w:pos="9015"/>
            </w:tabs>
            <w:rPr>
              <w:rStyle w:val="Hyperlink"/>
              <w:noProof/>
              <w:lang w:val="en-US"/>
            </w:rPr>
          </w:pPr>
          <w:hyperlink w:anchor="_Toc877405905">
            <w:r w:rsidRPr="05EB2A60" w:rsidR="05EB2A60">
              <w:rPr>
                <w:rStyle w:val="Hyperlink"/>
              </w:rPr>
              <w:t>2] Can you give an indication of costs involved for the entire application package?</w:t>
            </w:r>
            <w:r>
              <w:tab/>
            </w:r>
            <w:r>
              <w:fldChar w:fldCharType="begin"/>
            </w:r>
            <w:r>
              <w:instrText xml:space="preserve">PAGEREF _Toc877405905 \h</w:instrText>
            </w:r>
            <w:r>
              <w:fldChar w:fldCharType="separate"/>
            </w:r>
            <w:r w:rsidRPr="05EB2A60" w:rsidR="05EB2A60">
              <w:rPr>
                <w:rStyle w:val="Hyperlink"/>
              </w:rPr>
              <w:t>15</w:t>
            </w:r>
            <w:r>
              <w:fldChar w:fldCharType="end"/>
            </w:r>
          </w:hyperlink>
        </w:p>
        <w:p w:rsidR="009D78DA" w:rsidP="05EB2A60" w:rsidRDefault="003B7E10" w14:paraId="5AA607CC" w14:textId="2A8057D1">
          <w:pPr>
            <w:pStyle w:val="TOC2"/>
            <w:tabs>
              <w:tab w:val="right" w:leader="dot" w:pos="9015"/>
            </w:tabs>
            <w:rPr>
              <w:rStyle w:val="Hyperlink"/>
              <w:noProof/>
              <w:lang w:val="en-US"/>
            </w:rPr>
          </w:pPr>
          <w:hyperlink w:anchor="_Toc805963190">
            <w:r w:rsidRPr="05EB2A60" w:rsidR="05EB2A60">
              <w:rPr>
                <w:rStyle w:val="Hyperlink"/>
              </w:rPr>
              <w:t>3] How do I make the payment?</w:t>
            </w:r>
            <w:r>
              <w:tab/>
            </w:r>
            <w:r>
              <w:fldChar w:fldCharType="begin"/>
            </w:r>
            <w:r>
              <w:instrText xml:space="preserve">PAGEREF _Toc805963190 \h</w:instrText>
            </w:r>
            <w:r>
              <w:fldChar w:fldCharType="separate"/>
            </w:r>
            <w:r w:rsidRPr="05EB2A60" w:rsidR="05EB2A60">
              <w:rPr>
                <w:rStyle w:val="Hyperlink"/>
              </w:rPr>
              <w:t>16</w:t>
            </w:r>
            <w:r>
              <w:fldChar w:fldCharType="end"/>
            </w:r>
          </w:hyperlink>
        </w:p>
        <w:p w:rsidR="009D78DA" w:rsidP="05EB2A60" w:rsidRDefault="003B7E10" w14:paraId="2E860EA1" w14:textId="690AB283">
          <w:pPr>
            <w:pStyle w:val="TOC2"/>
            <w:tabs>
              <w:tab w:val="right" w:leader="dot" w:pos="9015"/>
            </w:tabs>
            <w:rPr>
              <w:rStyle w:val="Hyperlink"/>
              <w:noProof/>
              <w:lang w:val="en-US"/>
            </w:rPr>
          </w:pPr>
          <w:hyperlink w:anchor="_Toc999783337">
            <w:r w:rsidRPr="05EB2A60" w:rsidR="05EB2A60">
              <w:rPr>
                <w:rStyle w:val="Hyperlink"/>
              </w:rPr>
              <w:t>4] Can I pay in INR even if based outside India?</w:t>
            </w:r>
            <w:r>
              <w:tab/>
            </w:r>
            <w:r>
              <w:fldChar w:fldCharType="begin"/>
            </w:r>
            <w:r>
              <w:instrText xml:space="preserve">PAGEREF _Toc999783337 \h</w:instrText>
            </w:r>
            <w:r>
              <w:fldChar w:fldCharType="separate"/>
            </w:r>
            <w:r w:rsidRPr="05EB2A60" w:rsidR="05EB2A60">
              <w:rPr>
                <w:rStyle w:val="Hyperlink"/>
              </w:rPr>
              <w:t>16</w:t>
            </w:r>
            <w:r>
              <w:fldChar w:fldCharType="end"/>
            </w:r>
          </w:hyperlink>
        </w:p>
        <w:p w:rsidR="009D78DA" w:rsidP="05EB2A60" w:rsidRDefault="003B7E10" w14:paraId="67EBF115" w14:textId="72C494A8">
          <w:pPr>
            <w:pStyle w:val="TOC2"/>
            <w:tabs>
              <w:tab w:val="right" w:leader="dot" w:pos="9015"/>
            </w:tabs>
            <w:rPr>
              <w:rStyle w:val="Hyperlink"/>
              <w:noProof/>
              <w:lang w:val="en-US"/>
            </w:rPr>
          </w:pPr>
          <w:hyperlink w:anchor="_Toc1495926490">
            <w:r w:rsidRPr="05EB2A60" w:rsidR="05EB2A60">
              <w:rPr>
                <w:rStyle w:val="Hyperlink"/>
              </w:rPr>
              <w:t>5] Why do you have a different rate for India and outside India?</w:t>
            </w:r>
            <w:r>
              <w:tab/>
            </w:r>
            <w:r>
              <w:fldChar w:fldCharType="begin"/>
            </w:r>
            <w:r>
              <w:instrText xml:space="preserve">PAGEREF _Toc1495926490 \h</w:instrText>
            </w:r>
            <w:r>
              <w:fldChar w:fldCharType="separate"/>
            </w:r>
            <w:r w:rsidRPr="05EB2A60" w:rsidR="05EB2A60">
              <w:rPr>
                <w:rStyle w:val="Hyperlink"/>
              </w:rPr>
              <w:t>16</w:t>
            </w:r>
            <w:r>
              <w:fldChar w:fldCharType="end"/>
            </w:r>
          </w:hyperlink>
        </w:p>
        <w:p w:rsidR="009D78DA" w:rsidP="05EB2A60" w:rsidRDefault="003B7E10" w14:paraId="618C8E1D" w14:textId="09A84A2B">
          <w:pPr>
            <w:pStyle w:val="TOC2"/>
            <w:tabs>
              <w:tab w:val="right" w:leader="dot" w:pos="9015"/>
            </w:tabs>
            <w:rPr>
              <w:rStyle w:val="Hyperlink"/>
              <w:noProof/>
              <w:lang w:val="en-US"/>
            </w:rPr>
          </w:pPr>
          <w:hyperlink w:anchor="_Toc1366508683">
            <w:r w:rsidRPr="05EB2A60" w:rsidR="05EB2A60">
              <w:rPr>
                <w:rStyle w:val="Hyperlink"/>
              </w:rPr>
              <w:t>6] What if I choose to defer my plans to apply for the next year? Will my money be wasted?</w:t>
            </w:r>
            <w:r>
              <w:tab/>
            </w:r>
            <w:r>
              <w:fldChar w:fldCharType="begin"/>
            </w:r>
            <w:r>
              <w:instrText xml:space="preserve">PAGEREF _Toc1366508683 \h</w:instrText>
            </w:r>
            <w:r>
              <w:fldChar w:fldCharType="separate"/>
            </w:r>
            <w:r w:rsidRPr="05EB2A60" w:rsidR="05EB2A60">
              <w:rPr>
                <w:rStyle w:val="Hyperlink"/>
              </w:rPr>
              <w:t>16</w:t>
            </w:r>
            <w:r>
              <w:fldChar w:fldCharType="end"/>
            </w:r>
          </w:hyperlink>
        </w:p>
        <w:p w:rsidR="009D78DA" w:rsidP="05EB2A60" w:rsidRDefault="003B7E10" w14:paraId="6834E66B" w14:textId="2DFE98C4">
          <w:pPr>
            <w:pStyle w:val="TOC2"/>
            <w:tabs>
              <w:tab w:val="right" w:leader="dot" w:pos="9015"/>
            </w:tabs>
            <w:rPr>
              <w:rStyle w:val="Hyperlink"/>
              <w:noProof/>
              <w:lang w:val="en-US"/>
            </w:rPr>
          </w:pPr>
          <w:hyperlink w:anchor="_Toc1167576424">
            <w:r w:rsidRPr="05EB2A60" w:rsidR="05EB2A60">
              <w:rPr>
                <w:rStyle w:val="Hyperlink"/>
              </w:rPr>
              <w:t>7] Can you offer me a discount since my sister is also going to apply after three years?</w:t>
            </w:r>
            <w:r>
              <w:tab/>
            </w:r>
            <w:r>
              <w:fldChar w:fldCharType="begin"/>
            </w:r>
            <w:r>
              <w:instrText xml:space="preserve">PAGEREF _Toc1167576424 \h</w:instrText>
            </w:r>
            <w:r>
              <w:fldChar w:fldCharType="separate"/>
            </w:r>
            <w:r w:rsidRPr="05EB2A60" w:rsidR="05EB2A60">
              <w:rPr>
                <w:rStyle w:val="Hyperlink"/>
              </w:rPr>
              <w:t>16</w:t>
            </w:r>
            <w:r>
              <w:fldChar w:fldCharType="end"/>
            </w:r>
          </w:hyperlink>
          <w:r>
            <w:fldChar w:fldCharType="end"/>
          </w:r>
        </w:p>
      </w:sdtContent>
    </w:sdt>
    <w:customXmlInsRangeStart w:author="Simran" w:date="2018-11-21T17:15:00Z" w:id="12"/>
    <w:customXmlInsRangeEnd w:id="12"/>
    <w:p w:rsidRPr="0066450A" w:rsidR="00DE58AC" w:rsidP="05EB2A60" w:rsidRDefault="00DE58AC" w14:paraId="286E460F" w14:textId="68160F2D">
      <w:pPr>
        <w:spacing w:line="240" w:lineRule="auto"/>
        <w:ind/>
      </w:pPr>
      <w:r w:rsidR="22EE4EEE">
        <w:rPr/>
        <w:t xml:space="preserve">H. </w:t>
      </w:r>
      <w:r w:rsidR="22EE4EEE">
        <w:rPr/>
        <w:t>Hubspot</w:t>
      </w:r>
      <w:r w:rsidR="22EE4EEE">
        <w:rPr/>
        <w:t xml:space="preserve"> FAQs................................................................................................................................. 22</w:t>
      </w:r>
    </w:p>
    <w:p w:rsidR="78200DC6" w:rsidRDefault="78200DC6" w14:paraId="2E963906" w14:textId="310DCA7E">
      <w:r w:rsidR="78200DC6">
        <w:rPr/>
        <w:t>G. College Deadlines</w:t>
      </w:r>
    </w:p>
    <w:p w:rsidR="78200DC6" w:rsidRDefault="78200DC6" w14:paraId="4EF0FAD7" w14:textId="765A9DCB">
      <w:r w:rsidR="78200DC6">
        <w:rPr/>
        <w:t>I. Hook Points</w:t>
      </w:r>
    </w:p>
    <w:p w:rsidR="05EB2A60" w:rsidRDefault="05EB2A60" w14:paraId="6C645034" w14:textId="3A8DB21D"/>
    <w:p w:rsidRPr="00BD5D42" w:rsidR="00A43E94" w:rsidP="05EB2A60" w:rsidRDefault="00A43E94" w14:paraId="255ACBC1" w14:textId="1793D367">
      <w:pPr>
        <w:pStyle w:val="Heading1"/>
        <w:pPrChange w:author="Simran" w:date="2018-11-21T17:01:00Z" w:id="13">
          <w:pPr>
            <w:spacing w:line="240" w:lineRule="auto"/>
            <w:ind w:left="1080"/>
            <w:jc w:val="both"/>
          </w:pPr>
        </w:pPrChange>
      </w:pPr>
      <w:bookmarkStart w:name="_Toc530579911" w:id="14"/>
      <w:bookmarkStart w:name="_Toc2133582519" w:id="1346816218"/>
      <w:r w:rsidR="00A43E94">
        <w:rPr/>
        <w:t>Generic</w:t>
      </w:r>
      <w:bookmarkEnd w:id="14"/>
      <w:bookmarkEnd w:id="1346816218"/>
    </w:p>
    <w:p w:rsidRPr="0066450A" w:rsidR="00A43E94" w:rsidP="05EB2A60" w:rsidRDefault="000C7BFF" w14:paraId="27477B83" w14:textId="4210CE90">
      <w:pPr>
        <w:pStyle w:val="Heading2"/>
        <w:pPrChange w:author="Simran" w:date="2018-11-21T17:02:00Z" w:id="16">
          <w:pPr>
            <w:spacing w:line="240" w:lineRule="auto"/>
            <w:ind w:left="360"/>
            <w:jc w:val="both"/>
          </w:pPr>
        </w:pPrChange>
      </w:pPr>
      <w:bookmarkStart w:name="_Toc530579912" w:id="17"/>
      <w:bookmarkStart w:name="_Toc1760409743" w:id="769573675"/>
      <w:r w:rsidRPr="05EB2A60" w:rsidR="000C7BFF">
        <w:rPr>
          <w:rStyle w:val="Heading2Char"/>
          <w:rPrChange w:author="Simran" w:date="2018-11-21T16:02:00Z" w:id="954200246">
            <w:rPr>
              <w:b w:val="1"/>
              <w:bCs w:val="1"/>
              <w:color w:val="000000" w:themeColor="text1" w:themeTint="FF" w:themeShade="FF"/>
              <w:sz w:val="20"/>
              <w:szCs w:val="20"/>
            </w:rPr>
          </w:rPrChange>
        </w:rPr>
        <w:t>1]</w:t>
      </w:r>
      <w:bookmarkEnd w:id="17"/>
      <w:r w:rsidR="000C7BFF">
        <w:rPr/>
        <w:t xml:space="preserve"> </w:t>
      </w:r>
      <w:r w:rsidR="00A43E94">
        <w:rPr/>
        <w:t>What services does ReachIvy offer?</w:t>
      </w:r>
      <w:bookmarkEnd w:id="769573675"/>
    </w:p>
    <w:p w:rsidRPr="0066450A" w:rsidR="00A43E94" w:rsidP="3C99DE8E" w:rsidRDefault="001F53D3" w14:paraId="7C5A269B" w14:textId="7CE1226D">
      <w:pPr>
        <w:spacing w:line="240" w:lineRule="auto"/>
        <w:ind w:left="360"/>
        <w:jc w:val="both"/>
        <w:rPr>
          <w:rFonts w:ascii="Cambria" w:hAnsi="Cambria" w:asciiTheme="majorAscii" w:hAnsiTheme="majorAscii"/>
          <w:color w:val="000000" w:themeColor="text1"/>
          <w:sz w:val="20"/>
          <w:szCs w:val="20"/>
          <w:highlight w:val="yellow"/>
          <w:rPrChange w:author="ReachIvy Help" w:date="2021-11-10T05:53:10.092Z" w:id="155014592">
            <w:rPr>
              <w:rFonts w:ascii="Cambria" w:hAnsi="Cambria" w:asciiTheme="majorAscii" w:hAnsiTheme="majorAscii"/>
              <w:color w:val="000000" w:themeColor="text1" w:themeTint="FF" w:themeShade="FF"/>
              <w:sz w:val="20"/>
              <w:szCs w:val="20"/>
            </w:rPr>
          </w:rPrChange>
        </w:rPr>
      </w:pPr>
      <w:r w:rsidRPr="05EB2A60" w:rsidR="3C99DE8E">
        <w:rPr>
          <w:rFonts w:ascii="Cambria" w:hAnsi="Cambria" w:asciiTheme="majorAscii" w:hAnsiTheme="majorAscii"/>
          <w:color w:val="000000" w:themeColor="text1" w:themeTint="FF" w:themeShade="FF"/>
          <w:sz w:val="20"/>
          <w:szCs w:val="20"/>
          <w:highlight w:val="yellow"/>
          <w:rPrChange w:author="ReachIvy Help" w:date="2021-11-10T05:53:10.075Z" w:id="1180644146">
            <w:rPr>
              <w:rFonts w:ascii="Cambria" w:hAnsi="Cambria" w:asciiTheme="majorAscii" w:hAnsiTheme="majorAscii"/>
              <w:color w:val="000000" w:themeColor="text1" w:themeTint="FF" w:themeShade="FF"/>
              <w:sz w:val="20"/>
              <w:szCs w:val="20"/>
            </w:rPr>
          </w:rPrChange>
        </w:rPr>
        <w:t>ReachIvy.com is</w:t>
      </w:r>
      <w:r w:rsidRPr="05EB2A60" w:rsidR="3C99DE8E">
        <w:rPr>
          <w:rFonts w:ascii="Cambria" w:hAnsi="Cambria" w:asciiTheme="majorAscii" w:hAnsiTheme="majorAscii"/>
          <w:color w:val="000000" w:themeColor="text1" w:themeTint="FF" w:themeShade="FF"/>
          <w:sz w:val="20"/>
          <w:szCs w:val="20"/>
          <w:highlight w:val="yellow"/>
          <w:rPrChange w:author="ReachIvy Help" w:date="2021-11-10T05:53:10.078Z" w:id="615206157">
            <w:rPr>
              <w:rFonts w:ascii="Cambria" w:hAnsi="Cambria" w:asciiTheme="majorAscii" w:hAnsiTheme="majorAscii"/>
              <w:color w:val="000000" w:themeColor="text1" w:themeTint="FF" w:themeShade="FF"/>
              <w:sz w:val="20"/>
              <w:szCs w:val="20"/>
            </w:rPr>
          </w:rPrChange>
        </w:rPr>
        <w:t xml:space="preserve"> a study abroad and careers advisory and we offer end to end solutions that help you get accepted to </w:t>
      </w:r>
      <w:del w:author="DF" w:date="2019-05-15T12:21:00Z" w:id="1074804990">
        <w:r w:rsidRPr="05EB2A60" w:rsidDel="001F53D3">
          <w:rPr>
            <w:rFonts w:ascii="Cambria" w:hAnsi="Cambria" w:asciiTheme="majorAscii" w:hAnsiTheme="majorAscii"/>
            <w:color w:val="000000" w:themeColor="text1" w:themeTint="FF" w:themeShade="FF"/>
            <w:sz w:val="20"/>
            <w:szCs w:val="20"/>
            <w:highlight w:val="yellow"/>
            <w:rPrChange w:author="ReachIvy Help" w:date="2021-11-10T05:53:10.08Z" w:id="178916605">
              <w:rPr>
                <w:rFonts w:ascii="Cambria" w:hAnsi="Cambria" w:asciiTheme="majorAscii" w:hAnsiTheme="majorAscii"/>
                <w:color w:val="000000" w:themeColor="text1" w:themeTint="FF" w:themeShade="FF"/>
                <w:sz w:val="20"/>
                <w:szCs w:val="20"/>
              </w:rPr>
            </w:rPrChange>
          </w:rPr>
          <w:delText xml:space="preserve">a </w:delText>
        </w:r>
      </w:del>
      <w:r w:rsidRPr="05EB2A60" w:rsidR="3C99DE8E">
        <w:rPr>
          <w:rFonts w:ascii="Cambria" w:hAnsi="Cambria" w:asciiTheme="majorAscii" w:hAnsiTheme="majorAscii"/>
          <w:color w:val="000000" w:themeColor="text1" w:themeTint="FF" w:themeShade="FF"/>
          <w:sz w:val="20"/>
          <w:szCs w:val="20"/>
          <w:highlight w:val="yellow"/>
          <w:rPrChange w:author="ReachIvy Help" w:date="2021-11-10T05:53:10.081Z" w:id="896363494">
            <w:rPr>
              <w:rFonts w:ascii="Cambria" w:hAnsi="Cambria" w:asciiTheme="majorAscii" w:hAnsiTheme="majorAscii"/>
              <w:color w:val="000000" w:themeColor="text1" w:themeTint="FF" w:themeShade="FF"/>
              <w:sz w:val="20"/>
              <w:szCs w:val="20"/>
            </w:rPr>
          </w:rPrChange>
        </w:rPr>
        <w:t>top schools/ college</w:t>
      </w:r>
      <w:r w:rsidRPr="05EB2A60" w:rsidR="3C99DE8E">
        <w:rPr>
          <w:rFonts w:ascii="Cambria" w:hAnsi="Cambria" w:asciiTheme="majorAscii" w:hAnsiTheme="majorAscii"/>
          <w:color w:val="000000" w:themeColor="text1" w:themeTint="FF" w:themeShade="FF"/>
          <w:sz w:val="20"/>
          <w:szCs w:val="20"/>
          <w:highlight w:val="yellow"/>
          <w:rPrChange w:author="ReachIvy Help" w:date="2021-11-10T05:53:10.082Z" w:id="2046559826">
            <w:rPr>
              <w:rFonts w:ascii="Cambria" w:hAnsi="Cambria" w:asciiTheme="majorAscii" w:hAnsiTheme="majorAscii"/>
              <w:color w:val="000000" w:themeColor="text1" w:themeTint="FF" w:themeShade="FF"/>
              <w:sz w:val="20"/>
              <w:szCs w:val="20"/>
            </w:rPr>
          </w:rPrChange>
        </w:rPr>
        <w:t>s</w:t>
      </w:r>
      <w:r w:rsidRPr="05EB2A60" w:rsidR="3C99DE8E">
        <w:rPr>
          <w:rFonts w:ascii="Cambria" w:hAnsi="Cambria" w:asciiTheme="majorAscii" w:hAnsiTheme="majorAscii"/>
          <w:color w:val="000000" w:themeColor="text1" w:themeTint="FF" w:themeShade="FF"/>
          <w:sz w:val="20"/>
          <w:szCs w:val="20"/>
          <w:highlight w:val="yellow"/>
          <w:rPrChange w:author="ReachIvy Help" w:date="2021-11-10T05:53:10.086Z" w:id="287167573">
            <w:rPr>
              <w:rFonts w:ascii="Cambria" w:hAnsi="Cambria" w:asciiTheme="majorAscii" w:hAnsiTheme="majorAscii"/>
              <w:color w:val="000000" w:themeColor="text1" w:themeTint="FF" w:themeShade="FF"/>
              <w:sz w:val="20"/>
              <w:szCs w:val="20"/>
            </w:rPr>
          </w:rPrChange>
        </w:rPr>
        <w:t>.</w:t>
      </w:r>
      <w:r w:rsidRPr="05EB2A60" w:rsidR="3C99DE8E">
        <w:rPr>
          <w:rFonts w:ascii="Cambria" w:hAnsi="Cambria" w:asciiTheme="majorAscii" w:hAnsiTheme="majorAscii"/>
          <w:color w:val="000000" w:themeColor="text1" w:themeTint="FF" w:themeShade="FF"/>
          <w:sz w:val="20"/>
          <w:szCs w:val="20"/>
        </w:rPr>
        <w:t xml:space="preserve"> </w:t>
      </w:r>
      <w:r w:rsidRPr="05EB2A60" w:rsidR="2B9E1BBA">
        <w:rPr>
          <w:rFonts w:ascii="Cambria" w:hAnsi="Cambria" w:asciiTheme="majorAscii" w:hAnsiTheme="majorAscii"/>
          <w:color w:val="000000" w:themeColor="text1" w:themeTint="FF" w:themeShade="FF"/>
          <w:sz w:val="20"/>
          <w:szCs w:val="20"/>
        </w:rPr>
        <w:t xml:space="preserve"> </w:t>
      </w:r>
    </w:p>
    <w:p w:rsidRPr="0066450A" w:rsidR="001A1BDF" w:rsidP="2CEDBB34" w:rsidRDefault="00F96846" w14:paraId="5CD4F2F4" w14:textId="64EB67EA">
      <w:pPr>
        <w:spacing w:line="240" w:lineRule="auto"/>
        <w:ind w:left="360"/>
        <w:jc w:val="both"/>
        <w:rPr>
          <w:rFonts w:ascii="Cambria" w:hAnsi="Cambria" w:asciiTheme="majorAscii" w:hAnsiTheme="majorAscii"/>
          <w:color w:val="000000" w:themeColor="text1"/>
          <w:sz w:val="20"/>
          <w:szCs w:val="20"/>
        </w:rPr>
      </w:pPr>
      <w:r w:rsidRPr="2CEDBB34" w:rsidR="2CEDBB34">
        <w:rPr>
          <w:rFonts w:ascii="Cambria" w:hAnsi="Cambria" w:asciiTheme="majorAscii" w:hAnsiTheme="majorAscii"/>
          <w:color w:val="000000" w:themeColor="text1" w:themeTint="FF" w:themeShade="FF"/>
          <w:sz w:val="20"/>
          <w:szCs w:val="20"/>
          <w:highlight w:val="yellow"/>
          <w:rPrChange w:author="ReachIvy Help" w:date="2021-11-10T08:28:08.966Z" w:id="1105149351">
            <w:rPr>
              <w:rFonts w:ascii="Cambria" w:hAnsi="Cambria" w:asciiTheme="majorAscii" w:hAnsiTheme="majorAscii"/>
              <w:color w:val="000000" w:themeColor="text1" w:themeTint="FF" w:themeShade="FF"/>
              <w:sz w:val="20"/>
              <w:szCs w:val="20"/>
            </w:rPr>
          </w:rPrChange>
        </w:rPr>
        <w:t>We provide end to end assistance r</w:t>
      </w:r>
      <w:r w:rsidRPr="2CEDBB34" w:rsidR="2CEDBB34">
        <w:rPr>
          <w:rFonts w:ascii="Cambria" w:hAnsi="Cambria" w:asciiTheme="majorAscii" w:hAnsiTheme="majorAscii"/>
          <w:color w:val="000000" w:themeColor="text1" w:themeTint="FF" w:themeShade="FF"/>
          <w:sz w:val="20"/>
          <w:szCs w:val="20"/>
          <w:highlight w:val="yellow"/>
          <w:rPrChange w:author="ReachIvy Help" w:date="2021-11-10T08:28:08.97Z" w:id="2031810025">
            <w:rPr>
              <w:rFonts w:ascii="Cambria" w:hAnsi="Cambria" w:asciiTheme="majorAscii" w:hAnsiTheme="majorAscii"/>
              <w:color w:val="000000" w:themeColor="text1" w:themeTint="FF" w:themeShade="FF"/>
              <w:sz w:val="20"/>
              <w:szCs w:val="20"/>
            </w:rPr>
          </w:rPrChange>
        </w:rPr>
        <w:t xml:space="preserve">ight from </w:t>
      </w:r>
      <w:r w:rsidRPr="2CEDBB34" w:rsidR="2CEDBB34">
        <w:rPr>
          <w:rFonts w:ascii="Cambria" w:hAnsi="Cambria" w:asciiTheme="majorAscii" w:hAnsiTheme="majorAscii"/>
          <w:color w:val="000000" w:themeColor="text1" w:themeTint="FF" w:themeShade="FF"/>
          <w:sz w:val="20"/>
          <w:szCs w:val="20"/>
          <w:highlight w:val="yellow"/>
          <w:rPrChange w:author="ReachIvy Help" w:date="2021-11-10T08:28:08.971Z" w:id="1330407273">
            <w:rPr>
              <w:rFonts w:ascii="Cambria" w:hAnsi="Cambria" w:asciiTheme="majorAscii" w:hAnsiTheme="majorAscii"/>
              <w:color w:val="000000" w:themeColor="text1" w:themeTint="FF" w:themeShade="FF"/>
              <w:sz w:val="20"/>
              <w:szCs w:val="20"/>
            </w:rPr>
          </w:rPrChange>
        </w:rPr>
        <w:t xml:space="preserve">test prep, </w:t>
      </w:r>
      <w:r w:rsidRPr="2CEDBB34" w:rsidR="2CEDBB34">
        <w:rPr>
          <w:rFonts w:ascii="Cambria" w:hAnsi="Cambria" w:asciiTheme="majorAscii" w:hAnsiTheme="majorAscii"/>
          <w:color w:val="000000" w:themeColor="text1" w:themeTint="FF" w:themeShade="FF"/>
          <w:sz w:val="20"/>
          <w:szCs w:val="20"/>
          <w:highlight w:val="yellow"/>
          <w:rPrChange w:author="ReachIvy Help" w:date="2021-11-10T08:28:08.972Z" w:id="870187228">
            <w:rPr>
              <w:rFonts w:ascii="Cambria" w:hAnsi="Cambria" w:asciiTheme="majorAscii" w:hAnsiTheme="majorAscii"/>
              <w:color w:val="000000" w:themeColor="text1" w:themeTint="FF" w:themeShade="FF"/>
              <w:sz w:val="20"/>
              <w:szCs w:val="20"/>
            </w:rPr>
          </w:rPrChange>
        </w:rPr>
        <w:t xml:space="preserve">counselling / </w:t>
      </w:r>
      <w:r w:rsidRPr="2CEDBB34" w:rsidR="2CEDBB34">
        <w:rPr>
          <w:rFonts w:ascii="Cambria" w:hAnsi="Cambria" w:asciiTheme="majorAscii" w:hAnsiTheme="majorAscii"/>
          <w:color w:val="000000" w:themeColor="text1" w:themeTint="FF" w:themeShade="FF"/>
          <w:sz w:val="20"/>
          <w:szCs w:val="20"/>
          <w:highlight w:val="yellow"/>
          <w:rPrChange w:author="ReachIvy Help" w:date="2021-11-10T08:28:08.973Z" w:id="1994117353">
            <w:rPr>
              <w:rFonts w:ascii="Cambria" w:hAnsi="Cambria" w:asciiTheme="majorAscii" w:hAnsiTheme="majorAscii"/>
              <w:color w:val="000000" w:themeColor="text1" w:themeTint="FF" w:themeShade="FF"/>
              <w:sz w:val="20"/>
              <w:szCs w:val="20"/>
            </w:rPr>
          </w:rPrChange>
        </w:rPr>
        <w:t>profile building</w:t>
      </w:r>
      <w:r w:rsidRPr="2CEDBB34" w:rsidR="2CEDBB34">
        <w:rPr>
          <w:rFonts w:ascii="Cambria" w:hAnsi="Cambria" w:asciiTheme="majorAscii" w:hAnsiTheme="majorAscii"/>
          <w:color w:val="000000" w:themeColor="text1" w:themeTint="FF" w:themeShade="FF"/>
          <w:sz w:val="20"/>
          <w:szCs w:val="20"/>
          <w:highlight w:val="yellow"/>
          <w:rPrChange w:author="ReachIvy Help" w:date="2021-11-10T08:28:08.974Z" w:id="917913064">
            <w:rPr>
              <w:rFonts w:ascii="Cambria" w:hAnsi="Cambria" w:asciiTheme="majorAscii" w:hAnsiTheme="majorAscii"/>
              <w:color w:val="000000" w:themeColor="text1" w:themeTint="FF" w:themeShade="FF"/>
              <w:sz w:val="20"/>
              <w:szCs w:val="20"/>
            </w:rPr>
          </w:rPrChange>
        </w:rPr>
        <w:t xml:space="preserve">, to college </w:t>
      </w:r>
      <w:r w:rsidRPr="2CEDBB34" w:rsidR="2CEDBB34">
        <w:rPr>
          <w:rFonts w:ascii="Cambria" w:hAnsi="Cambria" w:asciiTheme="majorAscii" w:hAnsiTheme="majorAscii"/>
          <w:color w:val="000000" w:themeColor="text1" w:themeTint="FF" w:themeShade="FF"/>
          <w:sz w:val="20"/>
          <w:szCs w:val="20"/>
          <w:highlight w:val="yellow"/>
          <w:rPrChange w:author="ReachIvy Help" w:date="2021-11-10T08:28:08.974Z" w:id="345352486">
            <w:rPr>
              <w:rFonts w:ascii="Cambria" w:hAnsi="Cambria" w:asciiTheme="majorAscii" w:hAnsiTheme="majorAscii"/>
              <w:color w:val="000000" w:themeColor="text1" w:themeTint="FF" w:themeShade="FF"/>
              <w:sz w:val="20"/>
              <w:szCs w:val="20"/>
            </w:rPr>
          </w:rPrChange>
        </w:rPr>
        <w:t>selection</w:t>
      </w:r>
      <w:r w:rsidRPr="2CEDBB34" w:rsidR="2CEDBB34">
        <w:rPr>
          <w:rFonts w:ascii="Cambria" w:hAnsi="Cambria" w:asciiTheme="majorAscii" w:hAnsiTheme="majorAscii"/>
          <w:color w:val="000000" w:themeColor="text1" w:themeTint="FF" w:themeShade="FF"/>
          <w:sz w:val="20"/>
          <w:szCs w:val="20"/>
          <w:highlight w:val="yellow"/>
          <w:rPrChange w:author="ReachIvy Help" w:date="2021-11-10T08:28:08.976Z" w:id="396492977">
            <w:rPr>
              <w:rFonts w:ascii="Cambria" w:hAnsi="Cambria" w:asciiTheme="majorAscii" w:hAnsiTheme="majorAscii"/>
              <w:color w:val="000000" w:themeColor="text1" w:themeTint="FF" w:themeShade="FF"/>
              <w:sz w:val="20"/>
              <w:szCs w:val="20"/>
            </w:rPr>
          </w:rPrChange>
        </w:rPr>
        <w:t xml:space="preserve">, </w:t>
      </w:r>
      <w:r w:rsidRPr="2CEDBB34" w:rsidR="2CEDBB34">
        <w:rPr>
          <w:rFonts w:ascii="Cambria" w:hAnsi="Cambria" w:asciiTheme="majorAscii" w:hAnsiTheme="majorAscii"/>
          <w:color w:val="000000" w:themeColor="text1" w:themeTint="FF" w:themeShade="FF"/>
          <w:sz w:val="20"/>
          <w:szCs w:val="20"/>
          <w:highlight w:val="yellow"/>
          <w:rPrChange w:author="ReachIvy Help" w:date="2021-11-10T08:28:08.978Z" w:id="998540050">
            <w:rPr>
              <w:rFonts w:ascii="Cambria" w:hAnsi="Cambria" w:asciiTheme="majorAscii" w:hAnsiTheme="majorAscii"/>
              <w:color w:val="000000" w:themeColor="text1" w:themeTint="FF" w:themeShade="FF"/>
              <w:sz w:val="20"/>
              <w:szCs w:val="20"/>
            </w:rPr>
          </w:rPrChange>
        </w:rPr>
        <w:t>essay brainstorming and editing</w:t>
      </w:r>
      <w:r w:rsidRPr="2CEDBB34" w:rsidR="2CEDBB34">
        <w:rPr>
          <w:rFonts w:ascii="Cambria" w:hAnsi="Cambria" w:asciiTheme="majorAscii" w:hAnsiTheme="majorAscii"/>
          <w:color w:val="000000" w:themeColor="text1" w:themeTint="FF" w:themeShade="FF"/>
          <w:sz w:val="20"/>
          <w:szCs w:val="20"/>
          <w:highlight w:val="yellow"/>
          <w:rPrChange w:author="ReachIvy Help" w:date="2021-11-10T08:28:08.98Z" w:id="1077205769">
            <w:rPr>
              <w:rFonts w:ascii="Cambria" w:hAnsi="Cambria" w:asciiTheme="majorAscii" w:hAnsiTheme="majorAscii"/>
              <w:color w:val="000000" w:themeColor="text1" w:themeTint="FF" w:themeShade="FF"/>
              <w:sz w:val="20"/>
              <w:szCs w:val="20"/>
            </w:rPr>
          </w:rPrChange>
        </w:rPr>
        <w:t>, resume</w:t>
      </w:r>
      <w:r w:rsidRPr="2CEDBB34" w:rsidR="2CEDBB34">
        <w:rPr>
          <w:rFonts w:ascii="Cambria" w:hAnsi="Cambria" w:asciiTheme="majorAscii" w:hAnsiTheme="majorAscii"/>
          <w:color w:val="000000" w:themeColor="text1" w:themeTint="FF" w:themeShade="FF"/>
          <w:sz w:val="20"/>
          <w:szCs w:val="20"/>
          <w:highlight w:val="yellow"/>
          <w:rPrChange w:author="ReachIvy Help" w:date="2021-11-10T08:28:08.981Z" w:id="1092686670">
            <w:rPr>
              <w:rFonts w:ascii="Cambria" w:hAnsi="Cambria" w:asciiTheme="majorAscii" w:hAnsiTheme="majorAscii"/>
              <w:color w:val="000000" w:themeColor="text1" w:themeTint="FF" w:themeShade="FF"/>
              <w:sz w:val="20"/>
              <w:szCs w:val="20"/>
            </w:rPr>
          </w:rPrChange>
        </w:rPr>
        <w:t xml:space="preserve"> reviews</w:t>
      </w:r>
      <w:r w:rsidRPr="2CEDBB34" w:rsidR="2CEDBB34">
        <w:rPr>
          <w:rFonts w:ascii="Cambria" w:hAnsi="Cambria" w:asciiTheme="majorAscii" w:hAnsiTheme="majorAscii"/>
          <w:color w:val="000000" w:themeColor="text1" w:themeTint="FF" w:themeShade="FF"/>
          <w:sz w:val="20"/>
          <w:szCs w:val="20"/>
          <w:highlight w:val="yellow"/>
          <w:rPrChange w:author="ReachIvy Help" w:date="2021-11-10T08:28:08.983Z" w:id="198030748">
            <w:rPr>
              <w:rFonts w:ascii="Cambria" w:hAnsi="Cambria" w:asciiTheme="majorAscii" w:hAnsiTheme="majorAscii"/>
              <w:color w:val="000000" w:themeColor="text1" w:themeTint="FF" w:themeShade="FF"/>
              <w:sz w:val="20"/>
              <w:szCs w:val="20"/>
            </w:rPr>
          </w:rPrChange>
        </w:rPr>
        <w:t>, and interview prep.</w:t>
      </w:r>
      <w:r w:rsidRPr="2CEDBB34" w:rsidR="2CEDBB34">
        <w:rPr>
          <w:rFonts w:ascii="Cambria" w:hAnsi="Cambria" w:asciiTheme="majorAscii" w:hAnsiTheme="majorAscii"/>
          <w:color w:val="000000" w:themeColor="text1" w:themeTint="FF" w:themeShade="FF"/>
          <w:sz w:val="20"/>
          <w:szCs w:val="20"/>
        </w:rPr>
        <w:t xml:space="preserve"> So, whether you are a student who is just starting out, with no knowledge on how to go about the study abroad process, or you are a reapplicant, trying to crack an admission to your dream school, we can help you achieve your target.</w:t>
      </w:r>
    </w:p>
    <w:p w:rsidRPr="0066450A" w:rsidR="00A43E94" w:rsidP="2CEDBB34" w:rsidRDefault="00A43E94" w14:paraId="2987F63B" w14:textId="65DC39DB">
      <w:pPr>
        <w:spacing w:line="240" w:lineRule="auto"/>
        <w:ind w:left="360"/>
        <w:jc w:val="both"/>
        <w:rPr>
          <w:rFonts w:ascii="Cambria" w:hAnsi="Cambria" w:asciiTheme="majorAscii" w:hAnsiTheme="majorAscii"/>
          <w:color w:val="000000" w:themeColor="text1"/>
          <w:sz w:val="20"/>
          <w:szCs w:val="20"/>
          <w:highlight w:val="yellow"/>
          <w:rPrChange w:author="ReachIvy Help" w:date="2021-11-10T08:29:09.422Z" w:id="2080198941">
            <w:rPr>
              <w:rFonts w:ascii="Cambria" w:hAnsi="Cambria" w:asciiTheme="majorAscii" w:hAnsiTheme="majorAscii"/>
              <w:color w:val="000000" w:themeColor="text1" w:themeTint="FF" w:themeShade="FF"/>
              <w:sz w:val="20"/>
              <w:szCs w:val="20"/>
            </w:rPr>
          </w:rPrChange>
        </w:rPr>
      </w:pPr>
      <w:r w:rsidRPr="2CEDBB34" w:rsidR="2CEDBB34">
        <w:rPr>
          <w:rFonts w:ascii="Cambria" w:hAnsi="Cambria" w:asciiTheme="majorAscii" w:hAnsiTheme="majorAscii"/>
          <w:color w:val="000000" w:themeColor="text1" w:themeTint="FF" w:themeShade="FF"/>
          <w:sz w:val="20"/>
          <w:szCs w:val="20"/>
        </w:rPr>
        <w:t>We can also help you with career related services like the career test, career counselling</w:t>
      </w:r>
      <w:del w:author="Alex J" w:date="2019-07-30T14:56:00Z" w:id="896491281">
        <w:r w:rsidRPr="2CEDBB34" w:rsidDel="2CEDBB34">
          <w:rPr>
            <w:rFonts w:ascii="Cambria" w:hAnsi="Cambria" w:asciiTheme="majorAscii" w:hAnsiTheme="majorAscii"/>
            <w:color w:val="000000" w:themeColor="text1" w:themeTint="FF" w:themeShade="FF"/>
            <w:sz w:val="20"/>
            <w:szCs w:val="20"/>
          </w:rPr>
          <w:delText>,</w:delText>
        </w:r>
        <w:r w:rsidRPr="2CEDBB34" w:rsidDel="2CEDBB34">
          <w:rPr>
            <w:rFonts w:ascii="Cambria" w:hAnsi="Cambria" w:asciiTheme="majorAscii" w:hAnsiTheme="majorAscii"/>
            <w:color w:val="000000" w:themeColor="text1" w:themeTint="FF" w:themeShade="FF"/>
            <w:sz w:val="20"/>
            <w:szCs w:val="20"/>
          </w:rPr>
          <w:delText xml:space="preserve"> </w:delText>
        </w:r>
        <w:r w:rsidRPr="2CEDBB34" w:rsidDel="2CEDBB34">
          <w:rPr>
            <w:rFonts w:ascii="Cambria" w:hAnsi="Cambria" w:asciiTheme="majorAscii" w:hAnsiTheme="majorAscii"/>
            <w:color w:val="000000" w:themeColor="text1" w:themeTint="FF" w:themeShade="FF"/>
            <w:sz w:val="20"/>
            <w:szCs w:val="20"/>
          </w:rPr>
          <w:delText>life skill coaching</w:delText>
        </w:r>
      </w:del>
      <w:ins w:author="DF" w:date="2019-05-06T11:34:00Z" w:id="848817021">
        <w:r w:rsidRPr="2CEDBB34" w:rsidR="2CEDBB34">
          <w:rPr>
            <w:rFonts w:ascii="Cambria" w:hAnsi="Cambria" w:asciiTheme="majorAscii" w:hAnsiTheme="majorAscii"/>
            <w:color w:val="000000" w:themeColor="text1" w:themeTint="FF" w:themeShade="FF"/>
            <w:sz w:val="20"/>
            <w:szCs w:val="20"/>
          </w:rPr>
          <w:t xml:space="preserve">, </w:t>
        </w:r>
      </w:ins>
      <w:proofErr w:type="spellStart"/>
      <w:r w:rsidRPr="2CEDBB34" w:rsidR="2CEDBB34">
        <w:rPr>
          <w:rFonts w:ascii="Cambria" w:hAnsi="Cambria" w:asciiTheme="majorAscii" w:hAnsiTheme="majorAscii"/>
          <w:color w:val="000000" w:themeColor="text1" w:themeTint="FF" w:themeShade="FF"/>
          <w:sz w:val="20"/>
          <w:szCs w:val="20"/>
        </w:rPr>
        <w:t>linkedin</w:t>
      </w:r>
      <w:proofErr w:type="spellEnd"/>
      <w:r w:rsidRPr="2CEDBB34" w:rsidR="2CEDBB34">
        <w:rPr>
          <w:rFonts w:ascii="Cambria" w:hAnsi="Cambria" w:asciiTheme="majorAscii" w:hAnsiTheme="majorAscii"/>
          <w:color w:val="000000" w:themeColor="text1" w:themeTint="FF" w:themeShade="FF"/>
          <w:sz w:val="20"/>
          <w:szCs w:val="20"/>
        </w:rPr>
        <w:t xml:space="preserve"> reviews and resume editing. </w:t>
      </w:r>
      <w:r w:rsidRPr="2CEDBB34" w:rsidR="2CEDBB34">
        <w:rPr>
          <w:rFonts w:ascii="Cambria" w:hAnsi="Cambria" w:asciiTheme="majorAscii" w:hAnsiTheme="majorAscii"/>
          <w:color w:val="000000" w:themeColor="text1" w:themeTint="FF" w:themeShade="FF"/>
          <w:sz w:val="20"/>
          <w:szCs w:val="20"/>
          <w:highlight w:val="yellow"/>
          <w:rPrChange w:author="ReachIvy Help" w:date="2021-11-10T08:29:09.418Z" w:id="1670649087">
            <w:rPr>
              <w:rFonts w:ascii="Cambria" w:hAnsi="Cambria" w:asciiTheme="majorAscii" w:hAnsiTheme="majorAscii"/>
              <w:color w:val="000000" w:themeColor="text1" w:themeTint="FF" w:themeShade="FF"/>
              <w:sz w:val="20"/>
              <w:szCs w:val="20"/>
            </w:rPr>
          </w:rPrChange>
        </w:rPr>
        <w:t xml:space="preserve">I would also like to inform you at this point that </w:t>
      </w:r>
      <w:proofErr w:type="spellStart"/>
      <w:r w:rsidRPr="2CEDBB34" w:rsidR="2CEDBB34">
        <w:rPr>
          <w:rFonts w:ascii="Cambria" w:hAnsi="Cambria" w:asciiTheme="majorAscii" w:hAnsiTheme="majorAscii"/>
          <w:color w:val="000000" w:themeColor="text1" w:themeTint="FF" w:themeShade="FF"/>
          <w:sz w:val="20"/>
          <w:szCs w:val="20"/>
          <w:highlight w:val="yellow"/>
          <w:rPrChange w:author="ReachIvy Help" w:date="2021-11-10T08:29:09.418Z" w:id="128584917">
            <w:rPr>
              <w:rFonts w:ascii="Cambria" w:hAnsi="Cambria" w:asciiTheme="majorAscii" w:hAnsiTheme="majorAscii"/>
              <w:color w:val="000000" w:themeColor="text1" w:themeTint="FF" w:themeShade="FF"/>
              <w:sz w:val="20"/>
              <w:szCs w:val="20"/>
            </w:rPr>
          </w:rPrChange>
        </w:rPr>
        <w:t>ReachIvy</w:t>
      </w:r>
      <w:proofErr w:type="spellEnd"/>
      <w:r w:rsidRPr="2CEDBB34" w:rsidR="2CEDBB34">
        <w:rPr>
          <w:rFonts w:ascii="Cambria" w:hAnsi="Cambria" w:asciiTheme="majorAscii" w:hAnsiTheme="majorAscii"/>
          <w:color w:val="000000" w:themeColor="text1" w:themeTint="FF" w:themeShade="FF"/>
          <w:sz w:val="20"/>
          <w:szCs w:val="20"/>
          <w:highlight w:val="yellow"/>
          <w:rPrChange w:author="ReachIvy Help" w:date="2021-11-10T08:29:09.418Z" w:id="917120268">
            <w:rPr>
              <w:rFonts w:ascii="Cambria" w:hAnsi="Cambria" w:asciiTheme="majorAscii" w:hAnsiTheme="majorAscii"/>
              <w:color w:val="000000" w:themeColor="text1" w:themeTint="FF" w:themeShade="FF"/>
              <w:sz w:val="20"/>
              <w:szCs w:val="20"/>
            </w:rPr>
          </w:rPrChange>
        </w:rPr>
        <w:t xml:space="preserve"> is a 0% </w:t>
      </w:r>
      <w:proofErr w:type="gramStart"/>
      <w:r w:rsidRPr="2CEDBB34" w:rsidR="2CEDBB34">
        <w:rPr>
          <w:rFonts w:ascii="Cambria" w:hAnsi="Cambria" w:asciiTheme="majorAscii" w:hAnsiTheme="majorAscii"/>
          <w:color w:val="000000" w:themeColor="text1" w:themeTint="FF" w:themeShade="FF"/>
          <w:sz w:val="20"/>
          <w:szCs w:val="20"/>
          <w:highlight w:val="yellow"/>
          <w:rPrChange w:author="ReachIvy Help" w:date="2021-11-10T08:29:09.418Z" w:id="1233853008">
            <w:rPr>
              <w:rFonts w:ascii="Cambria" w:hAnsi="Cambria" w:asciiTheme="majorAscii" w:hAnsiTheme="majorAscii"/>
              <w:color w:val="000000" w:themeColor="text1" w:themeTint="FF" w:themeShade="FF"/>
              <w:sz w:val="20"/>
              <w:szCs w:val="20"/>
            </w:rPr>
          </w:rPrChange>
        </w:rPr>
        <w:t>commission based</w:t>
      </w:r>
      <w:proofErr w:type="gramEnd"/>
      <w:r w:rsidRPr="2CEDBB34" w:rsidR="2CEDBB34">
        <w:rPr>
          <w:rFonts w:ascii="Cambria" w:hAnsi="Cambria" w:asciiTheme="majorAscii" w:hAnsiTheme="majorAscii"/>
          <w:color w:val="000000" w:themeColor="text1" w:themeTint="FF" w:themeShade="FF"/>
          <w:sz w:val="20"/>
          <w:szCs w:val="20"/>
          <w:highlight w:val="yellow"/>
          <w:rPrChange w:author="ReachIvy Help" w:date="2021-11-10T08:29:09.418Z" w:id="935770379">
            <w:rPr>
              <w:rFonts w:ascii="Cambria" w:hAnsi="Cambria" w:asciiTheme="majorAscii" w:hAnsiTheme="majorAscii"/>
              <w:color w:val="000000" w:themeColor="text1" w:themeTint="FF" w:themeShade="FF"/>
              <w:sz w:val="20"/>
              <w:szCs w:val="20"/>
            </w:rPr>
          </w:rPrChange>
        </w:rPr>
        <w:t xml:space="preserve"> firm. What that means is, unlike some other counsellors in the industry, we don’t take any commission from colleges to send students to them. Our students get admission to top schools purely </w:t>
      </w:r>
      <w:proofErr w:type="gramStart"/>
      <w:r w:rsidRPr="2CEDBB34" w:rsidR="2CEDBB34">
        <w:rPr>
          <w:rFonts w:ascii="Cambria" w:hAnsi="Cambria" w:asciiTheme="majorAscii" w:hAnsiTheme="majorAscii"/>
          <w:color w:val="000000" w:themeColor="text1" w:themeTint="FF" w:themeShade="FF"/>
          <w:sz w:val="20"/>
          <w:szCs w:val="20"/>
          <w:highlight w:val="yellow"/>
          <w:rPrChange w:author="ReachIvy Help" w:date="2021-11-10T08:29:09.418Z" w:id="343922923">
            <w:rPr>
              <w:rFonts w:ascii="Cambria" w:hAnsi="Cambria" w:asciiTheme="majorAscii" w:hAnsiTheme="majorAscii"/>
              <w:color w:val="000000" w:themeColor="text1" w:themeTint="FF" w:themeShade="FF"/>
              <w:sz w:val="20"/>
              <w:szCs w:val="20"/>
            </w:rPr>
          </w:rPrChange>
        </w:rPr>
        <w:t>on the basis of</w:t>
      </w:r>
      <w:proofErr w:type="gramEnd"/>
      <w:r w:rsidRPr="2CEDBB34" w:rsidR="2CEDBB34">
        <w:rPr>
          <w:rFonts w:ascii="Cambria" w:hAnsi="Cambria" w:asciiTheme="majorAscii" w:hAnsiTheme="majorAscii"/>
          <w:color w:val="000000" w:themeColor="text1" w:themeTint="FF" w:themeShade="FF"/>
          <w:sz w:val="20"/>
          <w:szCs w:val="20"/>
          <w:highlight w:val="yellow"/>
          <w:rPrChange w:author="ReachIvy Help" w:date="2021-11-10T08:29:09.418Z" w:id="424658200">
            <w:rPr>
              <w:rFonts w:ascii="Cambria" w:hAnsi="Cambria" w:asciiTheme="majorAscii" w:hAnsiTheme="majorAscii"/>
              <w:color w:val="000000" w:themeColor="text1" w:themeTint="FF" w:themeShade="FF"/>
              <w:sz w:val="20"/>
              <w:szCs w:val="20"/>
            </w:rPr>
          </w:rPrChange>
        </w:rPr>
        <w:t xml:space="preserve"> their merit, and of course, our guidance.</w:t>
      </w:r>
    </w:p>
    <w:p w:rsidRPr="0066450A" w:rsidR="00A43E94" w:rsidP="05EB2A60" w:rsidRDefault="000C7BFF" w14:paraId="2D8EE548" w14:textId="19D1468D">
      <w:pPr>
        <w:pStyle w:val="Heading2"/>
        <w:pPrChange w:author="Simran" w:date="2018-11-21T17:02:00Z" w:id="24">
          <w:pPr>
            <w:spacing w:line="240" w:lineRule="auto"/>
            <w:ind w:left="360"/>
            <w:jc w:val="both"/>
          </w:pPr>
        </w:pPrChange>
      </w:pPr>
      <w:bookmarkStart w:name="_Toc530579913" w:id="25"/>
      <w:bookmarkStart w:name="_Toc842090222" w:id="1856757218"/>
      <w:r w:rsidRPr="05EB2A60" w:rsidR="000C7BFF">
        <w:rPr>
          <w:rStyle w:val="Heading2Char"/>
          <w:rPrChange w:author="Simran" w:date="2018-11-21T16:02:00Z" w:id="872670016">
            <w:rPr>
              <w:b w:val="1"/>
              <w:bCs w:val="1"/>
              <w:color w:val="000000" w:themeColor="text1" w:themeTint="FF" w:themeShade="FF"/>
              <w:sz w:val="20"/>
              <w:szCs w:val="20"/>
            </w:rPr>
          </w:rPrChange>
        </w:rPr>
        <w:t>2]</w:t>
      </w:r>
      <w:bookmarkEnd w:id="25"/>
      <w:r w:rsidR="000C7BFF">
        <w:rPr/>
        <w:t xml:space="preserve"> </w:t>
      </w:r>
      <w:r w:rsidR="00A43E94">
        <w:rPr/>
        <w:t>Do you have any branches?</w:t>
      </w:r>
      <w:bookmarkEnd w:id="1856757218"/>
    </w:p>
    <w:p w:rsidRPr="0066450A" w:rsidR="00FF193B" w:rsidP="2CEDBB34" w:rsidRDefault="001A1BDF" w14:paraId="27E412E7" w14:textId="19391B22">
      <w:pPr>
        <w:spacing w:line="240" w:lineRule="auto"/>
        <w:ind w:left="360"/>
        <w:jc w:val="both"/>
        <w:rPr>
          <w:ins w:author="Microsoft Office User" w:date="2018-10-17T11:58:00Z" w:id="1001411945"/>
          <w:rFonts w:ascii="Cambria" w:hAnsi="Cambria" w:asciiTheme="majorAscii" w:hAnsiTheme="majorAscii"/>
          <w:color w:val="000000" w:themeColor="text1"/>
          <w:sz w:val="20"/>
          <w:szCs w:val="20"/>
        </w:rPr>
      </w:pPr>
      <w:r w:rsidRPr="2CEDBB34" w:rsidR="2CEDBB34">
        <w:rPr>
          <w:rFonts w:ascii="Cambria" w:hAnsi="Cambria" w:asciiTheme="majorAscii" w:hAnsiTheme="majorAscii"/>
          <w:color w:val="000000" w:themeColor="text1" w:themeTint="FF" w:themeShade="FF"/>
          <w:sz w:val="20"/>
          <w:szCs w:val="20"/>
          <w:highlight w:val="yellow"/>
          <w:rPrChange w:author="ReachIvy Help" w:date="2021-11-10T08:33:53.53Z" w:id="971618781">
            <w:rPr>
              <w:rFonts w:ascii="Cambria" w:hAnsi="Cambria" w:asciiTheme="majorAscii" w:hAnsiTheme="majorAscii"/>
              <w:color w:val="000000" w:themeColor="text1" w:themeTint="FF" w:themeShade="FF"/>
              <w:sz w:val="20"/>
              <w:szCs w:val="20"/>
            </w:rPr>
          </w:rPrChange>
        </w:rPr>
        <w:t xml:space="preserve">We are a 100% virtual company with </w:t>
      </w:r>
      <w:del w:author="DF" w:date="2019-05-06T11:35:00Z" w:id="1857300979">
        <w:r w:rsidRPr="2CEDBB34" w:rsidDel="2CEDBB34">
          <w:rPr>
            <w:rFonts w:ascii="Cambria" w:hAnsi="Cambria" w:asciiTheme="majorAscii" w:hAnsiTheme="majorAscii"/>
            <w:color w:val="000000" w:themeColor="text1" w:themeTint="FF" w:themeShade="FF"/>
            <w:sz w:val="20"/>
            <w:szCs w:val="20"/>
            <w:highlight w:val="yellow"/>
            <w:rPrChange w:author="ReachIvy Help" w:date="2021-11-10T08:33:53.531Z" w:id="1274472088">
              <w:rPr>
                <w:rFonts w:ascii="Cambria" w:hAnsi="Cambria" w:asciiTheme="majorAscii" w:hAnsiTheme="majorAscii"/>
                <w:color w:val="000000" w:themeColor="text1" w:themeTint="FF" w:themeShade="FF"/>
                <w:sz w:val="20"/>
                <w:szCs w:val="20"/>
              </w:rPr>
            </w:rPrChange>
          </w:rPr>
          <w:delText xml:space="preserve">the </w:delText>
        </w:r>
      </w:del>
      <w:ins w:author="DF" w:date="2019-05-06T11:35:00Z" w:id="1557416685">
        <w:r w:rsidRPr="2CEDBB34" w:rsidR="2CEDBB34">
          <w:rPr>
            <w:rFonts w:ascii="Cambria" w:hAnsi="Cambria" w:asciiTheme="majorAscii" w:hAnsiTheme="majorAscii"/>
            <w:color w:val="000000" w:themeColor="text1" w:themeTint="FF" w:themeShade="FF"/>
            <w:sz w:val="20"/>
            <w:szCs w:val="20"/>
            <w:highlight w:val="yellow"/>
            <w:rPrChange w:author="ReachIvy Help" w:date="2021-11-10T08:33:53.532Z" w:id="442893902">
              <w:rPr>
                <w:rFonts w:ascii="Cambria" w:hAnsi="Cambria" w:asciiTheme="majorAscii" w:hAnsiTheme="majorAscii"/>
                <w:color w:val="000000" w:themeColor="text1" w:themeTint="FF" w:themeShade="FF"/>
                <w:sz w:val="20"/>
                <w:szCs w:val="20"/>
              </w:rPr>
            </w:rPrChange>
          </w:rPr>
          <w:t>a</w:t>
        </w:r>
        <w:r w:rsidRPr="2CEDBB34" w:rsidR="2CEDBB34">
          <w:rPr>
            <w:rFonts w:ascii="Cambria" w:hAnsi="Cambria" w:asciiTheme="majorAscii" w:hAnsiTheme="majorAscii"/>
            <w:color w:val="000000" w:themeColor="text1" w:themeTint="FF" w:themeShade="FF"/>
            <w:sz w:val="20"/>
            <w:szCs w:val="20"/>
            <w:highlight w:val="yellow"/>
            <w:rPrChange w:author="ReachIvy Help" w:date="2021-11-10T08:33:53.533Z" w:id="1413253484">
              <w:rPr>
                <w:rFonts w:ascii="Cambria" w:hAnsi="Cambria" w:asciiTheme="majorAscii" w:hAnsiTheme="majorAscii"/>
                <w:color w:val="000000" w:themeColor="text1" w:themeTint="FF" w:themeShade="FF"/>
                <w:sz w:val="20"/>
                <w:szCs w:val="20"/>
              </w:rPr>
            </w:rPrChange>
          </w:rPr>
          <w:t xml:space="preserve"> </w:t>
        </w:r>
      </w:ins>
      <w:r w:rsidRPr="2CEDBB34" w:rsidR="2CEDBB34">
        <w:rPr>
          <w:rFonts w:ascii="Cambria" w:hAnsi="Cambria" w:asciiTheme="majorAscii" w:hAnsiTheme="majorAscii"/>
          <w:color w:val="000000" w:themeColor="text1" w:themeTint="FF" w:themeShade="FF"/>
          <w:sz w:val="20"/>
          <w:szCs w:val="20"/>
          <w:highlight w:val="yellow"/>
          <w:rPrChange w:author="ReachIvy Help" w:date="2021-11-10T08:33:53.534Z" w:id="502236426">
            <w:rPr>
              <w:rFonts w:ascii="Cambria" w:hAnsi="Cambria" w:asciiTheme="majorAscii" w:hAnsiTheme="majorAscii"/>
              <w:color w:val="000000" w:themeColor="text1" w:themeTint="FF" w:themeShade="FF"/>
              <w:sz w:val="20"/>
              <w:szCs w:val="20"/>
            </w:rPr>
          </w:rPrChange>
        </w:rPr>
        <w:t>corporate office</w:t>
      </w:r>
      <w:ins w:author="Simran Khurana" w:date="2018-10-15T12:41:00Z" w:id="923962648">
        <w:r w:rsidRPr="2CEDBB34" w:rsidR="2CEDBB34">
          <w:rPr>
            <w:rFonts w:ascii="Cambria" w:hAnsi="Cambria" w:asciiTheme="majorAscii" w:hAnsiTheme="majorAscii"/>
            <w:color w:val="000000" w:themeColor="text1" w:themeTint="FF" w:themeShade="FF"/>
            <w:sz w:val="20"/>
            <w:szCs w:val="20"/>
            <w:highlight w:val="yellow"/>
            <w:rPrChange w:author="ReachIvy Help" w:date="2021-11-10T08:33:53.534Z" w:id="1553785044">
              <w:rPr>
                <w:rFonts w:ascii="Cambria" w:hAnsi="Cambria" w:asciiTheme="majorAscii" w:hAnsiTheme="majorAscii"/>
                <w:color w:val="000000" w:themeColor="text1" w:themeTint="FF" w:themeShade="FF"/>
                <w:sz w:val="20"/>
                <w:szCs w:val="20"/>
              </w:rPr>
            </w:rPrChange>
          </w:rPr>
          <w:t xml:space="preserve"> </w:t>
        </w:r>
      </w:ins>
      <w:r w:rsidRPr="2CEDBB34" w:rsidR="2CEDBB34">
        <w:rPr>
          <w:rFonts w:ascii="Cambria" w:hAnsi="Cambria" w:asciiTheme="majorAscii" w:hAnsiTheme="majorAscii"/>
          <w:color w:val="000000" w:themeColor="text1" w:themeTint="FF" w:themeShade="FF"/>
          <w:sz w:val="20"/>
          <w:szCs w:val="20"/>
          <w:highlight w:val="yellow"/>
          <w:rPrChange w:author="ReachIvy Help" w:date="2021-11-10T08:33:53.535Z" w:id="463232569">
            <w:rPr>
              <w:rFonts w:ascii="Cambria" w:hAnsi="Cambria" w:asciiTheme="majorAscii" w:hAnsiTheme="majorAscii"/>
              <w:color w:val="000000" w:themeColor="text1" w:themeTint="FF" w:themeShade="FF"/>
              <w:sz w:val="20"/>
              <w:szCs w:val="20"/>
            </w:rPr>
          </w:rPrChange>
        </w:rPr>
        <w:t>in Mumbai, India.</w:t>
      </w:r>
      <w:r w:rsidRPr="2CEDBB34" w:rsidR="2CEDBB34">
        <w:rPr>
          <w:rFonts w:ascii="Cambria" w:hAnsi="Cambria" w:asciiTheme="majorAscii" w:hAnsiTheme="majorAscii"/>
          <w:color w:val="000000" w:themeColor="text1" w:themeTint="FF" w:themeShade="FF"/>
          <w:sz w:val="20"/>
          <w:szCs w:val="20"/>
          <w:highlight w:val="yellow"/>
          <w:rPrChange w:author="ReachIvy Help" w:date="2021-11-10T08:33:53.537Z" w:id="1027621817">
            <w:rPr>
              <w:rFonts w:ascii="Cambria" w:hAnsi="Cambria" w:asciiTheme="majorAscii" w:hAnsiTheme="majorAscii"/>
              <w:color w:val="000000" w:themeColor="text1" w:themeTint="FF" w:themeShade="FF"/>
              <w:sz w:val="20"/>
              <w:szCs w:val="20"/>
            </w:rPr>
          </w:rPrChange>
        </w:rPr>
        <w:t xml:space="preserve"> However, no student ever needs to visit our office, because we work with all of them online.</w:t>
      </w:r>
      <w:r w:rsidRPr="2CEDBB34" w:rsidR="2CEDBB34">
        <w:rPr>
          <w:rFonts w:ascii="Cambria" w:hAnsi="Cambria" w:asciiTheme="majorAscii" w:hAnsiTheme="majorAscii"/>
          <w:color w:val="000000" w:themeColor="text1" w:themeTint="FF" w:themeShade="FF"/>
          <w:sz w:val="20"/>
          <w:szCs w:val="20"/>
        </w:rPr>
        <w:t xml:space="preserve"> This way you can save on travel time and enjoy the flexibility of completing all your application work from the comfort of your home. </w:t>
      </w:r>
    </w:p>
    <w:p w:rsidRPr="0066450A" w:rsidR="00A43E94" w:rsidP="2CEDBB34" w:rsidRDefault="001A1BDF" w14:paraId="09B46A43" w14:textId="1CC5D672">
      <w:pPr>
        <w:spacing w:line="240" w:lineRule="auto"/>
        <w:ind w:left="360"/>
        <w:jc w:val="both"/>
        <w:rPr>
          <w:rFonts w:ascii="Cambria" w:hAnsi="Cambria" w:asciiTheme="majorAscii" w:hAnsiTheme="majorAscii"/>
          <w:color w:val="000000" w:themeColor="text1"/>
          <w:sz w:val="20"/>
          <w:szCs w:val="20"/>
        </w:rPr>
      </w:pPr>
      <w:r w:rsidRPr="2CEDBB34" w:rsidR="2CEDBB34">
        <w:rPr>
          <w:rFonts w:ascii="Cambria" w:hAnsi="Cambria" w:asciiTheme="majorAscii" w:hAnsiTheme="majorAscii"/>
          <w:color w:val="000000" w:themeColor="text1" w:themeTint="FF" w:themeShade="FF"/>
          <w:sz w:val="20"/>
          <w:szCs w:val="20"/>
        </w:rPr>
        <w:t>We have excellent, specialised enterprise solution platform</w:t>
      </w:r>
      <w:ins w:author="Alex J" w:date="2019-07-30T15:01:00Z" w:id="1262867523">
        <w:r w:rsidRPr="2CEDBB34" w:rsidR="2CEDBB34">
          <w:rPr>
            <w:rFonts w:ascii="Cambria" w:hAnsi="Cambria" w:asciiTheme="majorAscii" w:hAnsiTheme="majorAscii"/>
            <w:color w:val="000000" w:themeColor="text1" w:themeTint="FF" w:themeShade="FF"/>
            <w:sz w:val="20"/>
            <w:szCs w:val="20"/>
          </w:rPr>
          <w:t>s</w:t>
        </w:r>
      </w:ins>
      <w:del w:author="Alex J" w:date="2019-07-30T15:00:00Z" w:id="642760157">
        <w:r w:rsidRPr="2CEDBB34" w:rsidDel="2CEDBB34">
          <w:rPr>
            <w:rFonts w:ascii="Cambria" w:hAnsi="Cambria" w:asciiTheme="majorAscii" w:hAnsiTheme="majorAscii"/>
            <w:color w:val="000000" w:themeColor="text1" w:themeTint="FF" w:themeShade="FF"/>
            <w:sz w:val="20"/>
            <w:szCs w:val="20"/>
          </w:rPr>
          <w:delText>s</w:delText>
        </w:r>
      </w:del>
      <w:r w:rsidRPr="2CEDBB34" w:rsidR="2CEDBB34">
        <w:rPr>
          <w:rFonts w:ascii="Cambria" w:hAnsi="Cambria" w:asciiTheme="majorAscii" w:hAnsiTheme="majorAscii"/>
          <w:color w:val="000000" w:themeColor="text1" w:themeTint="FF" w:themeShade="FF"/>
          <w:sz w:val="20"/>
          <w:szCs w:val="20"/>
        </w:rPr>
        <w:t xml:space="preserve">, </w:t>
      </w:r>
      <w:del w:author="Alex J" w:date="2019-07-30T15:01:00Z" w:id="1231632851">
        <w:r w:rsidRPr="2CEDBB34" w:rsidDel="2CEDBB34">
          <w:rPr>
            <w:rFonts w:ascii="Cambria" w:hAnsi="Cambria" w:asciiTheme="majorAscii" w:hAnsiTheme="majorAscii"/>
            <w:color w:val="000000" w:themeColor="text1" w:themeTint="FF" w:themeShade="FF"/>
            <w:sz w:val="20"/>
            <w:szCs w:val="20"/>
          </w:rPr>
          <w:delText xml:space="preserve">which are </w:delText>
        </w:r>
      </w:del>
      <w:r w:rsidRPr="2CEDBB34" w:rsidR="2CEDBB34">
        <w:rPr>
          <w:rFonts w:ascii="Cambria" w:hAnsi="Cambria" w:asciiTheme="majorAscii" w:hAnsiTheme="majorAscii"/>
          <w:color w:val="000000" w:themeColor="text1" w:themeTint="FF" w:themeShade="FF"/>
          <w:sz w:val="20"/>
          <w:szCs w:val="20"/>
        </w:rPr>
        <w:t xml:space="preserve">engineered to solve all your problems with just a click </w:t>
      </w:r>
      <w:del w:author="Alex J" w:date="2019-07-30T15:00:00Z" w:id="943437489">
        <w:r w:rsidRPr="2CEDBB34" w:rsidDel="2CEDBB34">
          <w:rPr>
            <w:rFonts w:ascii="Cambria" w:hAnsi="Cambria" w:asciiTheme="majorAscii" w:hAnsiTheme="majorAscii"/>
            <w:color w:val="000000" w:themeColor="text1" w:themeTint="FF" w:themeShade="FF"/>
            <w:sz w:val="20"/>
            <w:szCs w:val="20"/>
          </w:rPr>
          <w:delText>of button</w:delText>
        </w:r>
      </w:del>
      <w:r w:rsidRPr="2CEDBB34" w:rsidR="2CEDBB34">
        <w:rPr>
          <w:rFonts w:ascii="Cambria" w:hAnsi="Cambria" w:asciiTheme="majorAscii" w:hAnsiTheme="majorAscii"/>
          <w:color w:val="000000" w:themeColor="text1" w:themeTint="FF" w:themeShade="FF"/>
          <w:sz w:val="20"/>
          <w:szCs w:val="20"/>
        </w:rPr>
        <w:t xml:space="preserve">. </w:t>
      </w:r>
      <w:r w:rsidRPr="2CEDBB34" w:rsidR="2CEDBB34">
        <w:rPr>
          <w:rFonts w:ascii="Cambria" w:hAnsi="Cambria" w:asciiTheme="majorAscii" w:hAnsiTheme="majorAscii"/>
          <w:color w:val="000000" w:themeColor="text1" w:themeTint="FF" w:themeShade="FF"/>
          <w:sz w:val="20"/>
          <w:szCs w:val="20"/>
          <w:highlight w:val="yellow"/>
          <w:rPrChange w:author="ReachIvy Help" w:date="2021-11-10T08:46:10.281Z" w:id="1995695819">
            <w:rPr>
              <w:rFonts w:ascii="Cambria" w:hAnsi="Cambria" w:asciiTheme="majorAscii" w:hAnsiTheme="majorAscii"/>
              <w:color w:val="000000" w:themeColor="text1" w:themeTint="FF" w:themeShade="FF"/>
              <w:sz w:val="20"/>
              <w:szCs w:val="20"/>
            </w:rPr>
          </w:rPrChange>
        </w:rPr>
        <w:t xml:space="preserve">You must also know that all </w:t>
      </w:r>
      <w:r w:rsidRPr="2CEDBB34" w:rsidR="2CEDBB34">
        <w:rPr>
          <w:rFonts w:ascii="Cambria" w:hAnsi="Cambria" w:asciiTheme="majorAscii" w:hAnsiTheme="majorAscii"/>
          <w:color w:val="000000" w:themeColor="text1" w:themeTint="FF" w:themeShade="FF"/>
          <w:sz w:val="20"/>
          <w:szCs w:val="20"/>
          <w:highlight w:val="yellow"/>
          <w:rPrChange w:author="ReachIvy Help" w:date="2021-11-10T08:46:10.281Z" w:id="741878953">
            <w:rPr>
              <w:rFonts w:ascii="Cambria" w:hAnsi="Cambria" w:asciiTheme="majorAscii" w:hAnsiTheme="majorAscii"/>
              <w:color w:val="000000" w:themeColor="text1" w:themeTint="FF" w:themeShade="FF"/>
              <w:sz w:val="20"/>
              <w:szCs w:val="20"/>
            </w:rPr>
          </w:rPrChange>
        </w:rPr>
        <w:t>our counsellors</w:t>
      </w:r>
      <w:r w:rsidRPr="2CEDBB34" w:rsidR="2CEDBB34">
        <w:rPr>
          <w:rFonts w:ascii="Cambria" w:hAnsi="Cambria" w:asciiTheme="majorAscii" w:hAnsiTheme="majorAscii"/>
          <w:color w:val="000000" w:themeColor="text1" w:themeTint="FF" w:themeShade="FF"/>
          <w:sz w:val="20"/>
          <w:szCs w:val="20"/>
          <w:highlight w:val="yellow"/>
          <w:rPrChange w:author="ReachIvy Help" w:date="2021-11-10T08:46:10.282Z" w:id="1984652693">
            <w:rPr>
              <w:rFonts w:ascii="Cambria" w:hAnsi="Cambria" w:asciiTheme="majorAscii" w:hAnsiTheme="majorAscii"/>
              <w:color w:val="000000" w:themeColor="text1" w:themeTint="FF" w:themeShade="FF"/>
              <w:sz w:val="20"/>
              <w:szCs w:val="20"/>
            </w:rPr>
          </w:rPrChange>
        </w:rPr>
        <w:t>, who</w:t>
      </w:r>
      <w:r w:rsidRPr="2CEDBB34" w:rsidR="2CEDBB34">
        <w:rPr>
          <w:rFonts w:ascii="Cambria" w:hAnsi="Cambria" w:asciiTheme="majorAscii" w:hAnsiTheme="majorAscii"/>
          <w:color w:val="000000" w:themeColor="text1" w:themeTint="FF" w:themeShade="FF"/>
          <w:sz w:val="20"/>
          <w:szCs w:val="20"/>
          <w:highlight w:val="yellow"/>
          <w:rPrChange w:author="ReachIvy Help" w:date="2021-11-10T08:46:10.283Z" w:id="2091744148">
            <w:rPr>
              <w:rFonts w:ascii="Cambria" w:hAnsi="Cambria" w:asciiTheme="majorAscii" w:hAnsiTheme="majorAscii"/>
              <w:color w:val="000000" w:themeColor="text1" w:themeTint="FF" w:themeShade="FF"/>
              <w:sz w:val="20"/>
              <w:szCs w:val="20"/>
            </w:rPr>
          </w:rPrChange>
        </w:rPr>
        <w:t xml:space="preserve"> have graduated from top schools like Harvard, Carnegie Mellon, London School of Economics, Cambridge, etc are based globally</w:t>
      </w:r>
      <w:r w:rsidRPr="2CEDBB34" w:rsidR="2CEDBB34">
        <w:rPr>
          <w:rFonts w:ascii="Cambria" w:hAnsi="Cambria" w:asciiTheme="majorAscii" w:hAnsiTheme="majorAscii"/>
          <w:color w:val="000000" w:themeColor="text1" w:themeTint="FF" w:themeShade="FF"/>
          <w:sz w:val="20"/>
          <w:szCs w:val="20"/>
          <w:highlight w:val="yellow"/>
          <w:rPrChange w:author="ReachIvy Help" w:date="2021-11-10T08:46:10.284Z" w:id="2061616776">
            <w:rPr>
              <w:rFonts w:ascii="Cambria" w:hAnsi="Cambria" w:asciiTheme="majorAscii" w:hAnsiTheme="majorAscii"/>
              <w:color w:val="000000" w:themeColor="text1" w:themeTint="FF" w:themeShade="FF"/>
              <w:sz w:val="20"/>
              <w:szCs w:val="20"/>
            </w:rPr>
          </w:rPrChange>
        </w:rPr>
        <w:t xml:space="preserve">, and they work with our </w:t>
      </w:r>
      <w:proofErr w:type="gramStart"/>
      <w:r w:rsidRPr="2CEDBB34" w:rsidR="2CEDBB34">
        <w:rPr>
          <w:rFonts w:ascii="Cambria" w:hAnsi="Cambria" w:asciiTheme="majorAscii" w:hAnsiTheme="majorAscii"/>
          <w:color w:val="000000" w:themeColor="text1" w:themeTint="FF" w:themeShade="FF"/>
          <w:sz w:val="20"/>
          <w:szCs w:val="20"/>
          <w:highlight w:val="yellow"/>
          <w:rPrChange w:author="ReachIvy Help" w:date="2021-11-10T08:46:10.284Z" w:id="1005776597">
            <w:rPr>
              <w:rFonts w:ascii="Cambria" w:hAnsi="Cambria" w:asciiTheme="majorAscii" w:hAnsiTheme="majorAscii"/>
              <w:color w:val="000000" w:themeColor="text1" w:themeTint="FF" w:themeShade="FF"/>
              <w:sz w:val="20"/>
              <w:szCs w:val="20"/>
            </w:rPr>
          </w:rPrChange>
        </w:rPr>
        <w:t>students</w:t>
      </w:r>
      <w:proofErr w:type="gramEnd"/>
      <w:r w:rsidRPr="2CEDBB34" w:rsidR="2CEDBB34">
        <w:rPr>
          <w:rFonts w:ascii="Cambria" w:hAnsi="Cambria" w:asciiTheme="majorAscii" w:hAnsiTheme="majorAscii"/>
          <w:color w:val="000000" w:themeColor="text1" w:themeTint="FF" w:themeShade="FF"/>
          <w:sz w:val="20"/>
          <w:szCs w:val="20"/>
          <w:highlight w:val="yellow"/>
          <w:rPrChange w:author="ReachIvy Help" w:date="2021-11-10T08:46:10.284Z" w:id="769835901">
            <w:rPr>
              <w:rFonts w:ascii="Cambria" w:hAnsi="Cambria" w:asciiTheme="majorAscii" w:hAnsiTheme="majorAscii"/>
              <w:color w:val="000000" w:themeColor="text1" w:themeTint="FF" w:themeShade="FF"/>
              <w:sz w:val="20"/>
              <w:szCs w:val="20"/>
            </w:rPr>
          </w:rPrChange>
        </w:rPr>
        <w:t xml:space="preserve"> real time</w:t>
      </w:r>
      <w:r w:rsidRPr="2CEDBB34" w:rsidR="2CEDBB34">
        <w:rPr>
          <w:rFonts w:ascii="Cambria" w:hAnsi="Cambria" w:asciiTheme="majorAscii" w:hAnsiTheme="majorAscii"/>
          <w:color w:val="000000" w:themeColor="text1" w:themeTint="FF" w:themeShade="FF"/>
          <w:sz w:val="20"/>
          <w:szCs w:val="20"/>
          <w:highlight w:val="yellow"/>
          <w:rPrChange w:author="ReachIvy Help" w:date="2021-11-10T08:46:10.285Z" w:id="1707381922">
            <w:rPr>
              <w:rFonts w:ascii="Cambria" w:hAnsi="Cambria" w:asciiTheme="majorAscii" w:hAnsiTheme="majorAscii"/>
              <w:color w:val="000000" w:themeColor="text1" w:themeTint="FF" w:themeShade="FF"/>
              <w:sz w:val="20"/>
              <w:szCs w:val="20"/>
            </w:rPr>
          </w:rPrChange>
        </w:rPr>
        <w:t>.</w:t>
      </w:r>
    </w:p>
    <w:p w:rsidRPr="0066450A" w:rsidR="00A43E94" w:rsidP="05EB2A60" w:rsidRDefault="000C7BFF" w14:paraId="10574671" w14:textId="0C8C59B4">
      <w:pPr>
        <w:pStyle w:val="Heading2"/>
        <w:pPrChange w:author="Simran" w:date="2018-11-21T17:02:00Z" w:id="36">
          <w:pPr>
            <w:spacing w:line="240" w:lineRule="auto"/>
            <w:ind w:left="360"/>
            <w:jc w:val="both"/>
          </w:pPr>
        </w:pPrChange>
      </w:pPr>
      <w:bookmarkStart w:name="_Toc530579914" w:id="37"/>
      <w:bookmarkStart w:name="_Toc1645801597" w:id="1257844876"/>
      <w:r w:rsidRPr="05EB2A60" w:rsidR="000C7BFF">
        <w:rPr>
          <w:rStyle w:val="Heading2Char"/>
          <w:rPrChange w:author="Simran" w:date="2018-11-21T16:02:00Z" w:id="1642173469">
            <w:rPr>
              <w:b w:val="1"/>
              <w:bCs w:val="1"/>
              <w:color w:val="000000" w:themeColor="text1" w:themeTint="FF" w:themeShade="FF"/>
              <w:sz w:val="20"/>
              <w:szCs w:val="20"/>
            </w:rPr>
          </w:rPrChange>
        </w:rPr>
        <w:t>3]</w:t>
      </w:r>
      <w:bookmarkEnd w:id="37"/>
      <w:r w:rsidR="000C7BFF">
        <w:rPr/>
        <w:t xml:space="preserve"> </w:t>
      </w:r>
      <w:r w:rsidR="00A43E94">
        <w:rPr/>
        <w:t>Do you offer any free consultations?</w:t>
      </w:r>
      <w:bookmarkEnd w:id="1257844876"/>
    </w:p>
    <w:p w:rsidRPr="0066450A" w:rsidR="0055223C" w:rsidP="519C4C05" w:rsidRDefault="001A1BDF" w14:paraId="4A6EA58B" w14:textId="0077E12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Cambria" w:hAnsi="Cambria" w:asciiTheme="majorAscii" w:hAnsiTheme="majorAscii"/>
          <w:color w:val="000000" w:themeColor="text1"/>
          <w:sz w:val="20"/>
          <w:szCs w:val="20"/>
        </w:rPr>
      </w:pPr>
      <w:r w:rsidRPr="519C4C05" w:rsidR="519C4C05">
        <w:rPr>
          <w:rFonts w:ascii="Cambria" w:hAnsi="Cambria" w:asciiTheme="majorAscii" w:hAnsiTheme="majorAscii"/>
          <w:color w:val="000000" w:themeColor="text1" w:themeTint="FF" w:themeShade="FF"/>
          <w:sz w:val="20"/>
          <w:szCs w:val="20"/>
        </w:rPr>
        <w:t xml:space="preserve">&lt;Name of Student&gt;, I </w:t>
      </w:r>
      <w:r w:rsidRPr="519C4C05" w:rsidR="519C4C05">
        <w:rPr>
          <w:rFonts w:ascii="Cambria" w:hAnsi="Cambria" w:asciiTheme="majorAscii" w:hAnsiTheme="majorAscii"/>
          <w:color w:val="000000" w:themeColor="text1" w:themeTint="FF" w:themeShade="FF"/>
          <w:sz w:val="20"/>
          <w:szCs w:val="20"/>
          <w:highlight w:val="yellow"/>
          <w:rPrChange w:author="ReachIvy Help" w:date="2021-11-11T11:37:07.029Z" w:id="1720569464">
            <w:rPr>
              <w:rFonts w:ascii="Cambria" w:hAnsi="Cambria" w:asciiTheme="majorAscii" w:hAnsiTheme="majorAscii"/>
              <w:color w:val="000000" w:themeColor="text1" w:themeTint="FF" w:themeShade="FF"/>
              <w:sz w:val="20"/>
              <w:szCs w:val="20"/>
            </w:rPr>
          </w:rPrChange>
        </w:rPr>
        <w:t xml:space="preserve">personally would never advocate a free consultation. </w:t>
      </w:r>
      <w:r w:rsidRPr="519C4C05" w:rsidR="519C4C05">
        <w:rPr>
          <w:rFonts w:ascii="Cambria" w:hAnsi="Cambria" w:asciiTheme="majorAscii" w:hAnsiTheme="majorAscii"/>
          <w:color w:val="000000" w:themeColor="text1" w:themeTint="FF" w:themeShade="FF"/>
          <w:sz w:val="20"/>
          <w:szCs w:val="20"/>
          <w:highlight w:val="yellow"/>
          <w:rPrChange w:author="ReachIvy Help" w:date="2021-11-11T11:37:07.032Z" w:id="1990032095">
            <w:rPr>
              <w:rFonts w:ascii="Cambria" w:hAnsi="Cambria" w:asciiTheme="majorAscii" w:hAnsiTheme="majorAscii"/>
              <w:color w:val="000000" w:themeColor="text1" w:themeTint="FF" w:themeShade="FF"/>
              <w:sz w:val="20"/>
              <w:szCs w:val="20"/>
            </w:rPr>
          </w:rPrChange>
        </w:rPr>
        <w:t>W</w:t>
      </w:r>
      <w:r w:rsidRPr="519C4C05" w:rsidR="519C4C05">
        <w:rPr>
          <w:rFonts w:ascii="Cambria" w:hAnsi="Cambria" w:asciiTheme="majorAscii" w:hAnsiTheme="majorAscii"/>
          <w:color w:val="000000" w:themeColor="text1" w:themeTint="FF" w:themeShade="FF"/>
          <w:sz w:val="20"/>
          <w:szCs w:val="20"/>
          <w:highlight w:val="yellow"/>
          <w:rPrChange w:author="ReachIvy Help" w:date="2021-11-11T11:37:07.033Z" w:id="926552779">
            <w:rPr>
              <w:rFonts w:ascii="Cambria" w:hAnsi="Cambria" w:asciiTheme="majorAscii" w:hAnsiTheme="majorAscii"/>
              <w:color w:val="000000" w:themeColor="text1" w:themeTint="FF" w:themeShade="FF"/>
              <w:sz w:val="20"/>
              <w:szCs w:val="20"/>
            </w:rPr>
          </w:rPrChange>
        </w:rPr>
        <w:t xml:space="preserve">e have often seen that in a free consultation, you </w:t>
      </w:r>
      <w:r w:rsidRPr="519C4C05" w:rsidR="519C4C05">
        <w:rPr>
          <w:rFonts w:ascii="Cambria" w:hAnsi="Cambria" w:asciiTheme="majorAscii" w:hAnsiTheme="majorAscii"/>
          <w:color w:val="000000" w:themeColor="text1" w:themeTint="FF" w:themeShade="FF"/>
          <w:sz w:val="20"/>
          <w:szCs w:val="20"/>
          <w:highlight w:val="yellow"/>
          <w:rPrChange w:author="ReachIvy Help" w:date="2021-11-11T11:37:07.034Z" w:id="851687530">
            <w:rPr>
              <w:rFonts w:ascii="Cambria" w:hAnsi="Cambria" w:asciiTheme="majorAscii" w:hAnsiTheme="majorAscii"/>
              <w:color w:val="000000" w:themeColor="text1" w:themeTint="FF" w:themeShade="FF"/>
              <w:sz w:val="20"/>
              <w:szCs w:val="20"/>
            </w:rPr>
          </w:rPrChange>
        </w:rPr>
        <w:t>get very basic, generic advice which you could have gathered online through a quick search</w:t>
      </w:r>
      <w:r w:rsidRPr="519C4C05" w:rsidR="519C4C05">
        <w:rPr>
          <w:rFonts w:ascii="Cambria" w:hAnsi="Cambria" w:asciiTheme="majorAscii" w:hAnsiTheme="majorAscii"/>
          <w:color w:val="000000" w:themeColor="text1" w:themeTint="FF" w:themeShade="FF"/>
          <w:sz w:val="20"/>
          <w:szCs w:val="20"/>
          <w:highlight w:val="yellow"/>
          <w:rPrChange w:author="ReachIvy Help" w:date="2021-11-11T11:37:07.035Z" w:id="863194379">
            <w:rPr>
              <w:rFonts w:ascii="Cambria" w:hAnsi="Cambria" w:asciiTheme="majorAscii" w:hAnsiTheme="majorAscii"/>
              <w:color w:val="000000" w:themeColor="text1" w:themeTint="FF" w:themeShade="FF"/>
              <w:sz w:val="20"/>
              <w:szCs w:val="20"/>
            </w:rPr>
          </w:rPrChange>
        </w:rPr>
        <w:t xml:space="preserve"> or worse, you have your CV just read out to you</w:t>
      </w:r>
      <w:r w:rsidRPr="519C4C05" w:rsidR="519C4C05">
        <w:rPr>
          <w:rFonts w:ascii="Cambria" w:hAnsi="Cambria" w:asciiTheme="majorAscii" w:hAnsiTheme="majorAscii"/>
          <w:color w:val="000000" w:themeColor="text1" w:themeTint="FF" w:themeShade="FF"/>
          <w:sz w:val="20"/>
          <w:szCs w:val="20"/>
          <w:highlight w:val="yellow"/>
          <w:rPrChange w:author="ReachIvy Help" w:date="2021-11-11T11:37:07.037Z" w:id="692790998">
            <w:rPr>
              <w:rFonts w:ascii="Cambria" w:hAnsi="Cambria" w:asciiTheme="majorAscii" w:hAnsiTheme="majorAscii"/>
              <w:color w:val="000000" w:themeColor="text1" w:themeTint="FF" w:themeShade="FF"/>
              <w:sz w:val="20"/>
              <w:szCs w:val="20"/>
            </w:rPr>
          </w:rPrChange>
        </w:rPr>
        <w:t>.</w:t>
      </w:r>
      <w:r w:rsidRPr="519C4C05" w:rsidR="519C4C05">
        <w:rPr>
          <w:rFonts w:ascii="Cambria" w:hAnsi="Cambria" w:asciiTheme="majorAscii" w:hAnsiTheme="majorAscii"/>
          <w:color w:val="000000" w:themeColor="text1" w:themeTint="FF" w:themeShade="FF"/>
          <w:sz w:val="20"/>
          <w:szCs w:val="20"/>
        </w:rPr>
        <w:t xml:space="preserve"> What use is the free consultation when you don’t get any direction? It’s a waste of your time! Many students learn that the hard way and then reach out for holistic guidance. </w:t>
      </w:r>
    </w:p>
    <w:p w:rsidRPr="0066450A" w:rsidR="0055223C" w:rsidRDefault="0055223C" w14:paraId="31C09914"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Theme="majorHAnsi" w:hAnsiTheme="majorHAnsi"/>
          <w:color w:val="000000" w:themeColor="text1"/>
          <w:sz w:val="20"/>
          <w:szCs w:val="20"/>
        </w:rPr>
      </w:pPr>
    </w:p>
    <w:p w:rsidRPr="0066450A" w:rsidR="00A43E94" w:rsidRDefault="0055223C" w14:paraId="7F36188A" w14:textId="278BE43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eastAsia="Times New Roman" w:cs="Times New Roman" w:asciiTheme="majorHAnsi" w:hAnsiTheme="majorHAnsi"/>
          <w:color w:val="000000" w:themeColor="text1"/>
          <w:sz w:val="20"/>
          <w:szCs w:val="20"/>
        </w:rPr>
      </w:pPr>
      <w:r w:rsidRPr="0066450A">
        <w:rPr>
          <w:rFonts w:asciiTheme="majorHAnsi" w:hAnsiTheme="majorHAnsi"/>
          <w:color w:val="000000" w:themeColor="text1"/>
          <w:sz w:val="20"/>
          <w:szCs w:val="20"/>
        </w:rPr>
        <w:t>At ReachIvy, w</w:t>
      </w:r>
      <w:r w:rsidRPr="0066450A" w:rsidR="00A43E94">
        <w:rPr>
          <w:rFonts w:asciiTheme="majorHAnsi" w:hAnsiTheme="majorHAnsi"/>
          <w:color w:val="000000" w:themeColor="text1"/>
          <w:sz w:val="20"/>
          <w:szCs w:val="20"/>
        </w:rPr>
        <w:t>e do not believe in offering any free/ sample/ short/quick consultations/reviews. We firmly believe that to offer</w:t>
      </w:r>
      <w:r w:rsidRPr="0066450A">
        <w:rPr>
          <w:rFonts w:asciiTheme="majorHAnsi" w:hAnsiTheme="majorHAnsi"/>
          <w:color w:val="000000" w:themeColor="text1"/>
          <w:sz w:val="20"/>
          <w:szCs w:val="20"/>
        </w:rPr>
        <w:t xml:space="preserve"> high quality, personalized</w:t>
      </w:r>
      <w:r w:rsidRPr="0066450A" w:rsidR="00A43E94">
        <w:rPr>
          <w:rFonts w:asciiTheme="majorHAnsi" w:hAnsiTheme="majorHAnsi"/>
          <w:color w:val="000000" w:themeColor="text1"/>
          <w:sz w:val="20"/>
          <w:szCs w:val="20"/>
        </w:rPr>
        <w:t xml:space="preserve"> </w:t>
      </w:r>
      <w:r w:rsidRPr="0066450A">
        <w:rPr>
          <w:rFonts w:asciiTheme="majorHAnsi" w:hAnsiTheme="majorHAnsi"/>
          <w:color w:val="000000" w:themeColor="text1"/>
          <w:sz w:val="20"/>
          <w:szCs w:val="20"/>
        </w:rPr>
        <w:t>feedback</w:t>
      </w:r>
      <w:r w:rsidRPr="0066450A" w:rsidR="00A43E94">
        <w:rPr>
          <w:rFonts w:asciiTheme="majorHAnsi" w:hAnsiTheme="majorHAnsi"/>
          <w:color w:val="000000" w:themeColor="text1"/>
          <w:sz w:val="20"/>
          <w:szCs w:val="20"/>
        </w:rPr>
        <w:t xml:space="preserve">, our </w:t>
      </w:r>
      <w:proofErr w:type="spellStart"/>
      <w:r w:rsidRPr="0066450A" w:rsidR="00A43E94">
        <w:rPr>
          <w:rFonts w:asciiTheme="majorHAnsi" w:hAnsiTheme="majorHAnsi"/>
          <w:color w:val="000000" w:themeColor="text1"/>
          <w:sz w:val="20"/>
          <w:szCs w:val="20"/>
        </w:rPr>
        <w:t>counse</w:t>
      </w:r>
      <w:ins w:author="Simran Khurana" w:date="2018-10-15T12:48:00Z" w:id="40">
        <w:del w:author="DF" w:date="2019-05-09T11:25:00Z" w:id="41">
          <w:r w:rsidRPr="0066450A" w:rsidDel="003E3117">
            <w:rPr>
              <w:rFonts w:asciiTheme="majorHAnsi" w:hAnsiTheme="majorHAnsi"/>
              <w:color w:val="000000" w:themeColor="text1"/>
              <w:sz w:val="20"/>
              <w:szCs w:val="20"/>
            </w:rPr>
            <w:delText>l</w:delText>
          </w:r>
        </w:del>
      </w:ins>
      <w:r w:rsidRPr="0066450A" w:rsidR="00A43E94">
        <w:rPr>
          <w:rFonts w:asciiTheme="majorHAnsi" w:hAnsiTheme="majorHAnsi"/>
          <w:color w:val="000000" w:themeColor="text1"/>
          <w:sz w:val="20"/>
          <w:szCs w:val="20"/>
        </w:rPr>
        <w:t>lor</w:t>
      </w:r>
      <w:proofErr w:type="spellEnd"/>
      <w:r w:rsidRPr="0066450A" w:rsidR="00A43E94">
        <w:rPr>
          <w:rFonts w:asciiTheme="majorHAnsi" w:hAnsiTheme="majorHAnsi"/>
          <w:color w:val="000000" w:themeColor="text1"/>
          <w:sz w:val="20"/>
          <w:szCs w:val="20"/>
        </w:rPr>
        <w:t xml:space="preserve"> needs a dedicated</w:t>
      </w:r>
      <w:r w:rsidRPr="0066450A" w:rsidR="00745DDD">
        <w:rPr>
          <w:rFonts w:asciiTheme="majorHAnsi" w:hAnsiTheme="majorHAnsi"/>
          <w:color w:val="000000" w:themeColor="text1"/>
          <w:sz w:val="20"/>
          <w:szCs w:val="20"/>
        </w:rPr>
        <w:t>,</w:t>
      </w:r>
      <w:r w:rsidRPr="0066450A">
        <w:rPr>
          <w:rFonts w:asciiTheme="majorHAnsi" w:hAnsiTheme="majorHAnsi"/>
          <w:color w:val="000000" w:themeColor="text1"/>
          <w:sz w:val="20"/>
          <w:szCs w:val="20"/>
        </w:rPr>
        <w:t xml:space="preserve"> </w:t>
      </w:r>
      <w:r w:rsidRPr="0066450A" w:rsidR="00A43E94">
        <w:rPr>
          <w:rFonts w:asciiTheme="majorHAnsi" w:hAnsiTheme="majorHAnsi"/>
          <w:color w:val="000000" w:themeColor="text1"/>
          <w:sz w:val="20"/>
          <w:szCs w:val="20"/>
        </w:rPr>
        <w:t>hour long session to fully understand your profile and ONLY then provide recommendations. Strongly suggest</w:t>
      </w:r>
      <w:r w:rsidRPr="0066450A" w:rsidR="00A43E94">
        <w:rPr>
          <w:rFonts w:eastAsia="Times New Roman" w:cs="Times New Roman" w:asciiTheme="majorHAnsi" w:hAnsiTheme="majorHAnsi"/>
          <w:color w:val="000000" w:themeColor="text1"/>
          <w:sz w:val="20"/>
          <w:szCs w:val="20"/>
        </w:rPr>
        <w:t xml:space="preserve"> you sign up for a one hour session and experience it for yourself.</w:t>
      </w:r>
      <w:r w:rsidRPr="0066450A">
        <w:rPr>
          <w:rFonts w:eastAsia="Times New Roman" w:cs="Times New Roman" w:asciiTheme="majorHAnsi" w:hAnsiTheme="majorHAnsi"/>
          <w:color w:val="000000" w:themeColor="text1"/>
          <w:sz w:val="20"/>
          <w:szCs w:val="20"/>
        </w:rPr>
        <w:t xml:space="preserve"> You will know that at the end of our 1 hour consultation, you will have a clear sense of how to go about your study abroad application process with specific and targeted feedback on your strengths and weaknesses. </w:t>
      </w:r>
    </w:p>
    <w:p w:rsidRPr="0066450A" w:rsidR="00FB3098" w:rsidP="265C045B" w:rsidRDefault="00FB3098" w14:paraId="02AD7EF1" w14:textId="511915C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Cambria" w:hAnsi="Cambria" w:eastAsia="Times New Roman" w:cs="Times New Roman" w:asciiTheme="majorAscii" w:hAnsiTheme="majorAscii"/>
          <w:color w:val="000000" w:themeColor="text1"/>
          <w:sz w:val="24"/>
          <w:szCs w:val="24"/>
        </w:rPr>
      </w:pPr>
    </w:p>
    <w:p w:rsidRPr="0066450A" w:rsidR="00FB3098" w:rsidRDefault="00FB3098" w14:paraId="54EB857E" w14:textId="6A6D177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Useful pointers:</w:t>
      </w:r>
    </w:p>
    <w:p w:rsidRPr="0066450A" w:rsidR="00A43E94" w:rsidRDefault="00A43E94" w14:paraId="59586EE0"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Times New Roman" w:asciiTheme="majorHAnsi" w:hAnsiTheme="majorHAnsi"/>
          <w:color w:val="000000" w:themeColor="text1"/>
          <w:sz w:val="20"/>
          <w:szCs w:val="20"/>
        </w:rPr>
      </w:pPr>
    </w:p>
    <w:p w:rsidRPr="0066450A" w:rsidR="00A43E94" w:rsidP="0055223C" w:rsidRDefault="0055223C" w14:paraId="30A2743F" w14:textId="2161A0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I’ll</w:t>
      </w:r>
      <w:r w:rsidRPr="0066450A" w:rsidR="00A43E94">
        <w:rPr>
          <w:rFonts w:eastAsia="Times New Roman" w:cs="Times New Roman" w:asciiTheme="majorHAnsi" w:hAnsiTheme="majorHAnsi"/>
          <w:color w:val="000000" w:themeColor="text1"/>
          <w:sz w:val="20"/>
          <w:szCs w:val="20"/>
        </w:rPr>
        <w:t xml:space="preserve"> be worried that you are getting inaccurate advise - unless we really understand your profile we do not provide any recommendations. You could try doing a free session and see what you get out of it.</w:t>
      </w:r>
    </w:p>
    <w:p w:rsidRPr="0066450A" w:rsidR="00A43E94" w:rsidRDefault="00A43E94" w14:paraId="63526BCD" w14:textId="28382F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Times New Roman" w:asciiTheme="majorHAnsi" w:hAnsiTheme="majorHAnsi"/>
          <w:color w:val="000000" w:themeColor="text1"/>
          <w:sz w:val="20"/>
          <w:szCs w:val="20"/>
        </w:rPr>
      </w:pPr>
    </w:p>
    <w:p w:rsidRPr="0066450A" w:rsidR="00A43E94" w:rsidRDefault="00F30619" w14:paraId="34BD1668" w14:textId="5F488FF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cs="Times New Roman" w:asciiTheme="majorHAnsi" w:hAnsiTheme="majorHAnsi"/>
          <w:color w:val="000000" w:themeColor="text1"/>
          <w:sz w:val="20"/>
          <w:szCs w:val="20"/>
        </w:rPr>
      </w:pPr>
      <w:r w:rsidRPr="0066450A">
        <w:rPr>
          <w:rFonts w:cs="Times New Roman" w:asciiTheme="majorHAnsi" w:hAnsiTheme="majorHAnsi"/>
          <w:color w:val="000000" w:themeColor="text1"/>
          <w:sz w:val="20"/>
          <w:szCs w:val="20"/>
        </w:rPr>
        <w:t>Very often students have been misled in free sessions and have then approached us for the right advice. We’ve been doing this for many years with consistent results every year. At this point, students know us and trust our work and hence prefer signing up for the 1 hour consultation.</w:t>
      </w:r>
    </w:p>
    <w:p w:rsidRPr="0066450A" w:rsidR="00F127B7" w:rsidRDefault="00F127B7" w14:paraId="7DC7CDCB"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Times New Roman" w:asciiTheme="majorHAnsi" w:hAnsiTheme="majorHAnsi"/>
          <w:color w:val="000000" w:themeColor="text1"/>
          <w:sz w:val="20"/>
          <w:szCs w:val="20"/>
        </w:rPr>
      </w:pPr>
    </w:p>
    <w:p w:rsidR="00A43E94" w:rsidP="00BD5D42" w:rsidRDefault="000C7BFF" w14:paraId="55115365" w14:textId="23972A68">
      <w:pPr>
        <w:pStyle w:val="Heading2"/>
        <w:rPr>
          <w:ins w:author="Simran" w:date="2018-11-21T17:02:00Z" w:id="2105407417"/>
        </w:rPr>
      </w:pPr>
      <w:bookmarkStart w:name="_Toc530579915" w:id="43"/>
      <w:bookmarkStart w:name="_Toc736372742" w:id="1539238261"/>
      <w:r w:rsidRPr="05EB2A60" w:rsidR="000C7BFF">
        <w:rPr>
          <w:rStyle w:val="Heading2Char"/>
          <w:rPrChange w:author="Simran" w:date="2018-11-21T16:03:00Z" w:id="582995339">
            <w:rPr>
              <w:b w:val="1"/>
              <w:bCs w:val="1"/>
              <w:color w:val="000000" w:themeColor="text1" w:themeTint="FF" w:themeShade="FF"/>
              <w:sz w:val="20"/>
              <w:szCs w:val="20"/>
            </w:rPr>
          </w:rPrChange>
        </w:rPr>
        <w:t>4]</w:t>
      </w:r>
      <w:bookmarkEnd w:id="43"/>
      <w:r w:rsidR="000C7BFF">
        <w:rPr/>
        <w:t xml:space="preserve"> </w:t>
      </w:r>
      <w:r w:rsidR="00A43E94">
        <w:rPr/>
        <w:t>How can I reach you?</w:t>
      </w:r>
      <w:bookmarkEnd w:id="1539238261"/>
    </w:p>
    <w:p w:rsidRPr="00BD5D42" w:rsidR="00BD5D42" w:rsidRDefault="00BD5D42" w14:paraId="7942B06B" w14:textId="77777777">
      <w:pPr>
        <w:pPrChange w:author="Simran" w:date="2018-11-21T17:02:00Z" w:id="46">
          <w:pPr>
            <w:spacing w:line="240" w:lineRule="auto"/>
            <w:ind w:left="360"/>
            <w:jc w:val="both"/>
          </w:pPr>
        </w:pPrChange>
      </w:pPr>
    </w:p>
    <w:p w:rsidRPr="0066450A" w:rsidR="00A43E94" w:rsidP="0055223C" w:rsidRDefault="00A43E94" w14:paraId="14B92BB3" w14:textId="42831B70">
      <w:pPr>
        <w:spacing w:line="240" w:lineRule="auto"/>
        <w:ind w:left="360"/>
        <w:jc w:val="both"/>
        <w:rPr>
          <w:rFonts w:asciiTheme="majorHAnsi" w:hAnsiTheme="majorHAnsi"/>
          <w:b/>
          <w:bCs/>
          <w:color w:val="000000" w:themeColor="text1"/>
          <w:sz w:val="20"/>
          <w:szCs w:val="20"/>
        </w:rPr>
      </w:pPr>
      <w:r w:rsidRPr="0066450A">
        <w:rPr>
          <w:rFonts w:asciiTheme="majorHAnsi" w:hAnsiTheme="majorHAnsi"/>
          <w:color w:val="000000" w:themeColor="text1"/>
          <w:sz w:val="20"/>
          <w:szCs w:val="20"/>
        </w:rPr>
        <w:t xml:space="preserve">Please </w:t>
      </w:r>
      <w:del w:author="DF" w:date="2019-05-06T11:43:00Z" w:id="47">
        <w:r w:rsidRPr="0066450A" w:rsidDel="00D23436">
          <w:rPr>
            <w:rFonts w:asciiTheme="majorHAnsi" w:hAnsiTheme="majorHAnsi"/>
            <w:color w:val="000000" w:themeColor="text1"/>
            <w:sz w:val="20"/>
            <w:szCs w:val="20"/>
          </w:rPr>
          <w:delText xml:space="preserve">register on our website and </w:delText>
        </w:r>
        <w:r w:rsidRPr="0066450A" w:rsidDel="00D23436" w:rsidR="003C7F5C">
          <w:rPr>
            <w:rFonts w:asciiTheme="majorHAnsi" w:hAnsiTheme="majorHAnsi"/>
            <w:color w:val="000000" w:themeColor="text1"/>
            <w:sz w:val="20"/>
            <w:szCs w:val="20"/>
          </w:rPr>
          <w:delText>on the top right corner you will see a “</w:delText>
        </w:r>
      </w:del>
      <w:del w:author="Simran" w:date="2018-10-17T14:56:00Z" w:id="48">
        <w:r w:rsidRPr="0066450A" w:rsidDel="006270DC">
          <w:rPr>
            <w:rFonts w:asciiTheme="majorHAnsi" w:hAnsiTheme="majorHAnsi"/>
            <w:color w:val="000000" w:themeColor="text1"/>
            <w:sz w:val="20"/>
            <w:szCs w:val="20"/>
          </w:rPr>
          <w:delText>submit your query</w:delText>
        </w:r>
      </w:del>
      <w:r w:rsidRPr="0066450A" w:rsidR="006270DC">
        <w:rPr>
          <w:rFonts w:asciiTheme="majorHAnsi" w:hAnsiTheme="majorHAnsi"/>
          <w:color w:val="000000" w:themeColor="text1"/>
          <w:sz w:val="20"/>
          <w:szCs w:val="20"/>
        </w:rPr>
        <w:t>contact us</w:t>
      </w:r>
      <w:r w:rsidRPr="0066450A" w:rsidR="00F127B7">
        <w:rPr>
          <w:rFonts w:asciiTheme="majorHAnsi" w:hAnsiTheme="majorHAnsi"/>
          <w:color w:val="000000" w:themeColor="text1"/>
          <w:sz w:val="20"/>
          <w:szCs w:val="20"/>
        </w:rPr>
        <w:t xml:space="preserve"> by clicking ‘Contact us’</w:t>
      </w:r>
      <w:ins w:author="DF" w:date="2019-05-06T11:43:00Z" w:id="49">
        <w:r w:rsidR="00D23436">
          <w:rPr>
            <w:rFonts w:asciiTheme="majorHAnsi" w:hAnsiTheme="majorHAnsi"/>
            <w:color w:val="000000" w:themeColor="text1"/>
            <w:sz w:val="20"/>
            <w:szCs w:val="20"/>
          </w:rPr>
          <w:t xml:space="preserve"> on the top right hand corner of the website</w:t>
        </w:r>
      </w:ins>
      <w:r w:rsidRPr="0066450A">
        <w:rPr>
          <w:rFonts w:asciiTheme="majorHAnsi" w:hAnsiTheme="majorHAnsi"/>
          <w:color w:val="000000" w:themeColor="text1"/>
          <w:sz w:val="20"/>
          <w:szCs w:val="20"/>
        </w:rPr>
        <w:t>. We will revert to you in at most</w:t>
      </w:r>
      <w:r w:rsidRPr="0066450A" w:rsidR="00F127B7">
        <w:rPr>
          <w:rFonts w:asciiTheme="majorHAnsi" w:hAnsiTheme="majorHAnsi"/>
          <w:color w:val="000000" w:themeColor="text1"/>
          <w:sz w:val="20"/>
          <w:szCs w:val="20"/>
        </w:rPr>
        <w:t xml:space="preserve"> 24 hours (1 business day</w:t>
      </w:r>
      <w:r w:rsidRPr="0066450A">
        <w:rPr>
          <w:rFonts w:asciiTheme="majorHAnsi" w:hAnsiTheme="majorHAnsi"/>
          <w:color w:val="000000" w:themeColor="text1"/>
          <w:sz w:val="20"/>
          <w:szCs w:val="20"/>
        </w:rPr>
        <w:t xml:space="preserve">). Emails are preferred as a means of communication over phone, as we have a record of your requests and can respond appropriately. </w:t>
      </w:r>
    </w:p>
    <w:p w:rsidRPr="0066450A" w:rsidR="007B17E2" w:rsidP="05EB2A60" w:rsidRDefault="00784ABC" w14:paraId="333FF687" w14:textId="272FE0E7">
      <w:pPr>
        <w:pStyle w:val="Heading2"/>
        <w:pPrChange w:author="Simran" w:date="2018-11-21T17:02:00Z" w:id="50">
          <w:pPr>
            <w:spacing w:line="240" w:lineRule="auto"/>
            <w:ind w:left="360"/>
            <w:jc w:val="both"/>
          </w:pPr>
        </w:pPrChange>
      </w:pPr>
      <w:bookmarkStart w:name="_Toc530579916" w:id="51"/>
      <w:bookmarkStart w:name="_Toc800099264" w:id="551627690"/>
      <w:r w:rsidRPr="05EB2A60" w:rsidR="00784ABC">
        <w:rPr>
          <w:rStyle w:val="Heading2Char"/>
          <w:rPrChange w:author="Simran" w:date="2018-11-21T16:03:00Z" w:id="1278297998">
            <w:rPr>
              <w:b w:val="1"/>
              <w:bCs w:val="1"/>
              <w:color w:val="000000" w:themeColor="text1" w:themeTint="FF" w:themeShade="FF"/>
              <w:sz w:val="20"/>
              <w:szCs w:val="20"/>
            </w:rPr>
          </w:rPrChange>
        </w:rPr>
        <w:t>5]</w:t>
      </w:r>
      <w:bookmarkEnd w:id="51"/>
      <w:r w:rsidR="00784ABC">
        <w:rPr/>
        <w:t xml:space="preserve"> </w:t>
      </w:r>
      <w:r w:rsidR="007B17E2">
        <w:rPr/>
        <w:t>Will you guarantee me an admission? If my profile is good?</w:t>
      </w:r>
      <w:bookmarkEnd w:id="551627690"/>
    </w:p>
    <w:p w:rsidR="00BD5D42" w:rsidP="0055223C" w:rsidRDefault="00BD5D42" w14:paraId="2C99CE96" w14:textId="77777777">
      <w:pPr>
        <w:pStyle w:val="NormalWeb"/>
        <w:shd w:val="clear" w:color="auto" w:fill="FFFFFF"/>
        <w:spacing w:before="0" w:beforeAutospacing="0" w:after="0" w:afterAutospacing="0"/>
        <w:ind w:left="360"/>
        <w:textAlignment w:val="baseline"/>
        <w:rPr>
          <w:ins w:author="Simran" w:date="2018-11-21T17:02:00Z" w:id="54"/>
          <w:rFonts w:asciiTheme="majorHAnsi" w:hAnsiTheme="majorHAnsi"/>
          <w:color w:val="000000"/>
          <w:sz w:val="20"/>
          <w:szCs w:val="20"/>
        </w:rPr>
      </w:pPr>
    </w:p>
    <w:p w:rsidRPr="0066450A" w:rsidR="002E37AB" w:rsidP="0055223C" w:rsidRDefault="002E37AB" w14:paraId="16FDC35F" w14:textId="2013A47B">
      <w:pPr>
        <w:pStyle w:val="NormalWeb"/>
        <w:shd w:val="clear" w:color="auto" w:fill="FFFFFF"/>
        <w:spacing w:before="0" w:beforeAutospacing="0" w:after="0" w:afterAutospacing="0"/>
        <w:ind w:left="360"/>
        <w:textAlignment w:val="baseline"/>
        <w:rPr>
          <w:rFonts w:asciiTheme="majorHAnsi" w:hAnsiTheme="majorHAnsi"/>
          <w:color w:val="000000"/>
          <w:sz w:val="20"/>
          <w:szCs w:val="20"/>
        </w:rPr>
      </w:pPr>
      <w:r w:rsidRPr="0066450A">
        <w:rPr>
          <w:rFonts w:asciiTheme="majorHAnsi" w:hAnsiTheme="majorHAnsi"/>
          <w:color w:val="000000"/>
          <w:sz w:val="20"/>
          <w:szCs w:val="20"/>
        </w:rPr>
        <w:t>Given that we are a 100% non- agency business and that our forte lies in helping students leverage their profile to reach top tier schools, we cannot guarantee admission.</w:t>
      </w:r>
      <w:r w:rsidRPr="0066450A" w:rsidR="00C840FE">
        <w:rPr>
          <w:rFonts w:asciiTheme="majorHAnsi" w:hAnsiTheme="majorHAnsi"/>
          <w:color w:val="000000"/>
          <w:sz w:val="20"/>
          <w:szCs w:val="20"/>
        </w:rPr>
        <w:t xml:space="preserve"> Let me also share with you that if anyone is offering you guaranteed admission, you may not have exploited your full potential to get into a top school, as top schools don’t offer guaranteed admissions to anyone.</w:t>
      </w:r>
    </w:p>
    <w:p w:rsidRPr="0066450A" w:rsidR="002E37AB" w:rsidP="0055223C" w:rsidRDefault="002E37AB" w14:paraId="560F7091" w14:textId="77777777">
      <w:pPr>
        <w:pStyle w:val="NormalWeb"/>
        <w:shd w:val="clear" w:color="auto" w:fill="FFFFFF"/>
        <w:spacing w:before="0" w:beforeAutospacing="0" w:after="0" w:afterAutospacing="0"/>
        <w:textAlignment w:val="baseline"/>
        <w:rPr>
          <w:rFonts w:asciiTheme="majorHAnsi" w:hAnsiTheme="majorHAnsi"/>
          <w:color w:val="000000"/>
          <w:sz w:val="20"/>
          <w:szCs w:val="20"/>
        </w:rPr>
      </w:pPr>
    </w:p>
    <w:p w:rsidR="00136236" w:rsidP="0055223C" w:rsidRDefault="00C840FE" w14:paraId="78C4FC76" w14:textId="77777777">
      <w:pPr>
        <w:pStyle w:val="NormalWeb"/>
        <w:shd w:val="clear" w:color="auto" w:fill="FFFFFF"/>
        <w:spacing w:before="0" w:beforeAutospacing="0" w:after="0" w:afterAutospacing="0"/>
        <w:ind w:left="360"/>
        <w:textAlignment w:val="baseline"/>
        <w:rPr>
          <w:ins w:author="DF" w:date="2019-05-06T11:45:00Z" w:id="55"/>
          <w:rFonts w:asciiTheme="majorHAnsi" w:hAnsiTheme="majorHAnsi"/>
          <w:color w:val="000000"/>
          <w:sz w:val="20"/>
          <w:szCs w:val="20"/>
        </w:rPr>
      </w:pPr>
      <w:r w:rsidRPr="0066450A">
        <w:rPr>
          <w:rFonts w:asciiTheme="majorHAnsi" w:hAnsiTheme="majorHAnsi"/>
          <w:color w:val="000000"/>
          <w:sz w:val="20"/>
          <w:szCs w:val="20"/>
        </w:rPr>
        <w:t xml:space="preserve">At ReachIvy, we want to ensure that each student gets into the college which is the ‘right fit’ for his profile. </w:t>
      </w:r>
      <w:r w:rsidRPr="0066450A" w:rsidR="00126F78">
        <w:rPr>
          <w:rFonts w:asciiTheme="majorHAnsi" w:hAnsiTheme="majorHAnsi"/>
          <w:color w:val="000000"/>
          <w:sz w:val="20"/>
          <w:szCs w:val="20"/>
        </w:rPr>
        <w:t>Your career and future matters to us, so we will work hard to make sure that you get to the top schools. G</w:t>
      </w:r>
      <w:r w:rsidRPr="0066450A" w:rsidR="002E37AB">
        <w:rPr>
          <w:rFonts w:asciiTheme="majorHAnsi" w:hAnsiTheme="majorHAnsi"/>
          <w:color w:val="000000"/>
          <w:sz w:val="20"/>
          <w:szCs w:val="20"/>
        </w:rPr>
        <w:t>iven our expertise and consistent rate of successful admits through all our years of operation, we are confident of delivering a world class service and guiding you holistically to get that admit!</w:t>
      </w:r>
      <w:r w:rsidRPr="0066450A" w:rsidR="00126F78">
        <w:rPr>
          <w:rFonts w:asciiTheme="majorHAnsi" w:hAnsiTheme="majorHAnsi"/>
          <w:color w:val="000000"/>
          <w:sz w:val="20"/>
          <w:szCs w:val="20"/>
        </w:rPr>
        <w:t xml:space="preserve"> </w:t>
      </w:r>
    </w:p>
    <w:p w:rsidR="00136236" w:rsidP="0055223C" w:rsidRDefault="00136236" w14:paraId="44C8B72F" w14:textId="77777777">
      <w:pPr>
        <w:pStyle w:val="NormalWeb"/>
        <w:shd w:val="clear" w:color="auto" w:fill="FFFFFF"/>
        <w:spacing w:before="0" w:beforeAutospacing="0" w:after="0" w:afterAutospacing="0"/>
        <w:ind w:left="360"/>
        <w:textAlignment w:val="baseline"/>
        <w:rPr>
          <w:ins w:author="DF" w:date="2019-05-06T11:45:00Z" w:id="56"/>
          <w:rFonts w:asciiTheme="majorHAnsi" w:hAnsiTheme="majorHAnsi"/>
          <w:color w:val="000000"/>
          <w:sz w:val="20"/>
          <w:szCs w:val="20"/>
        </w:rPr>
      </w:pPr>
    </w:p>
    <w:p w:rsidRPr="0066450A" w:rsidR="002E37AB" w:rsidP="0055223C" w:rsidRDefault="00126F78" w14:paraId="203CC2F2" w14:textId="0D097B6B">
      <w:pPr>
        <w:pStyle w:val="NormalWeb"/>
        <w:shd w:val="clear" w:color="auto" w:fill="FFFFFF"/>
        <w:spacing w:before="0" w:beforeAutospacing="0" w:after="0" w:afterAutospacing="0"/>
        <w:ind w:left="360"/>
        <w:textAlignment w:val="baseline"/>
        <w:rPr>
          <w:rFonts w:asciiTheme="majorHAnsi" w:hAnsiTheme="majorHAnsi"/>
          <w:color w:val="000000"/>
          <w:sz w:val="20"/>
          <w:szCs w:val="20"/>
        </w:rPr>
      </w:pPr>
      <w:r w:rsidRPr="0066450A">
        <w:rPr>
          <w:rFonts w:asciiTheme="majorHAnsi" w:hAnsiTheme="majorHAnsi"/>
          <w:color w:val="000000"/>
          <w:sz w:val="20"/>
          <w:szCs w:val="20"/>
        </w:rPr>
        <w:t xml:space="preserve">If you look at our Student Testimonials on our website, you’d see that our students have cracked admission to top tier schools like Harvard, Cornell, MIT, Wharton, LBS, Oxford, </w:t>
      </w:r>
      <w:ins w:author="DF" w:date="2019-05-06T11:45:00Z" w:id="57">
        <w:del w:author="Alex J" w:date="2019-07-30T15:08:00Z" w:id="58">
          <w:r w:rsidDel="00162052" w:rsidR="00C3034F">
            <w:rPr>
              <w:rFonts w:asciiTheme="majorHAnsi" w:hAnsiTheme="majorHAnsi"/>
              <w:color w:val="000000"/>
              <w:sz w:val="20"/>
              <w:szCs w:val="20"/>
            </w:rPr>
            <w:delText>L</w:delText>
          </w:r>
        </w:del>
      </w:ins>
      <w:del w:author="DF" w:date="2019-05-06T11:45:00Z" w:id="59">
        <w:r w:rsidRPr="0066450A" w:rsidDel="00C3034F">
          <w:rPr>
            <w:rFonts w:asciiTheme="majorHAnsi" w:hAnsiTheme="majorHAnsi"/>
            <w:color w:val="000000"/>
            <w:sz w:val="20"/>
            <w:szCs w:val="20"/>
          </w:rPr>
          <w:delText>I</w:delText>
        </w:r>
      </w:del>
      <w:del w:author="Alex J" w:date="2019-07-30T15:08:00Z" w:id="60">
        <w:r w:rsidRPr="0066450A" w:rsidDel="00162052">
          <w:rPr>
            <w:rFonts w:asciiTheme="majorHAnsi" w:hAnsiTheme="majorHAnsi"/>
            <w:color w:val="000000"/>
            <w:sz w:val="20"/>
            <w:szCs w:val="20"/>
          </w:rPr>
          <w:delText xml:space="preserve">BS, </w:delText>
        </w:r>
      </w:del>
      <w:r w:rsidRPr="0066450A">
        <w:rPr>
          <w:rFonts w:asciiTheme="majorHAnsi" w:hAnsiTheme="majorHAnsi"/>
          <w:color w:val="000000"/>
          <w:sz w:val="20"/>
          <w:szCs w:val="20"/>
        </w:rPr>
        <w:t>and others. These schools are tough to get into, but every year our students get in their dream schools because we offer high-quality, personalized services.</w:t>
      </w:r>
    </w:p>
    <w:p w:rsidRPr="0066450A" w:rsidR="000E4BF7" w:rsidP="0055223C" w:rsidRDefault="000E4BF7" w14:paraId="5053FCBB" w14:textId="77777777">
      <w:pPr>
        <w:pStyle w:val="NormalWeb"/>
        <w:shd w:val="clear" w:color="auto" w:fill="FFFFFF"/>
        <w:spacing w:before="0" w:beforeAutospacing="0" w:after="0" w:afterAutospacing="0"/>
        <w:textAlignment w:val="baseline"/>
        <w:rPr>
          <w:rFonts w:asciiTheme="majorHAnsi" w:hAnsiTheme="majorHAnsi"/>
          <w:color w:val="000000"/>
          <w:sz w:val="20"/>
          <w:szCs w:val="20"/>
        </w:rPr>
      </w:pPr>
    </w:p>
    <w:p w:rsidR="000E4BF7" w:rsidP="00BD5D42" w:rsidRDefault="000E4BF7" w14:paraId="226BDF56" w14:textId="75D0F161">
      <w:pPr>
        <w:pStyle w:val="Heading2"/>
        <w:rPr>
          <w:ins w:author="Simran" w:date="2018-11-21T17:03:00Z" w:id="1608756008"/>
        </w:rPr>
      </w:pPr>
      <w:bookmarkStart w:name="_Toc530579917" w:id="62"/>
      <w:bookmarkStart w:name="_Toc2127425251" w:id="1755372909"/>
      <w:r w:rsidRPr="05EB2A60" w:rsidR="000E4BF7">
        <w:rPr>
          <w:rStyle w:val="Heading2Char"/>
          <w:rPrChange w:author="Simran" w:date="2018-11-21T16:03:00Z" w:id="2016357644">
            <w:rPr>
              <w:b w:val="1"/>
              <w:bCs w:val="1"/>
              <w:color w:val="000000" w:themeColor="text1" w:themeTint="FF" w:themeShade="FF"/>
              <w:sz w:val="20"/>
              <w:szCs w:val="20"/>
            </w:rPr>
          </w:rPrChange>
        </w:rPr>
        <w:t>6]</w:t>
      </w:r>
      <w:bookmarkEnd w:id="62"/>
      <w:r w:rsidR="000E4BF7">
        <w:rPr/>
        <w:t xml:space="preserve"> If two or more students from ReachIvy are applying to the same university that year, how will I know that you are not preferring the other student over me?</w:t>
      </w:r>
      <w:bookmarkEnd w:id="1755372909"/>
    </w:p>
    <w:p w:rsidRPr="00BD5D42" w:rsidR="00BD5D42" w:rsidRDefault="00BD5D42" w14:paraId="6BC9152A" w14:textId="77777777">
      <w:pPr>
        <w:pPrChange w:author="Simran" w:date="2018-11-21T17:03:00Z" w:id="65">
          <w:pPr>
            <w:spacing w:line="240" w:lineRule="auto"/>
            <w:ind w:left="360"/>
            <w:jc w:val="both"/>
          </w:pPr>
        </w:pPrChange>
      </w:pPr>
    </w:p>
    <w:p w:rsidRPr="0066450A" w:rsidR="000E4BF7" w:rsidP="0055223C" w:rsidRDefault="000E4BF7" w14:paraId="1F63BCF0" w14:textId="77777777">
      <w:pPr>
        <w:pStyle w:val="NormalWeb"/>
        <w:shd w:val="clear" w:color="auto" w:fill="FFFFFF"/>
        <w:spacing w:before="0" w:beforeAutospacing="0" w:after="0" w:afterAutospacing="0"/>
        <w:ind w:left="360"/>
        <w:textAlignment w:val="baseline"/>
        <w:rPr>
          <w:rFonts w:asciiTheme="majorHAnsi" w:hAnsiTheme="majorHAnsi"/>
          <w:sz w:val="20"/>
          <w:szCs w:val="20"/>
        </w:rPr>
      </w:pPr>
      <w:r w:rsidRPr="0066450A">
        <w:rPr>
          <w:rFonts w:asciiTheme="majorHAnsi" w:hAnsiTheme="majorHAnsi"/>
          <w:sz w:val="20"/>
          <w:szCs w:val="20"/>
        </w:rPr>
        <w:t xml:space="preserve">Every year, I have multiple students who secure an admit to the same school. </w:t>
      </w:r>
      <w:r w:rsidRPr="0066450A">
        <w:rPr>
          <w:rFonts w:asciiTheme="majorHAnsi" w:hAnsiTheme="majorHAnsi"/>
          <w:color w:val="000000"/>
          <w:sz w:val="20"/>
          <w:szCs w:val="20"/>
        </w:rPr>
        <w:t xml:space="preserve">Given that we are a 100% non- agency business, we don’t push any one application over the other. </w:t>
      </w:r>
      <w:r w:rsidRPr="0066450A">
        <w:rPr>
          <w:rFonts w:asciiTheme="majorHAnsi" w:hAnsiTheme="majorHAnsi"/>
          <w:sz w:val="20"/>
          <w:szCs w:val="20"/>
        </w:rPr>
        <w:t>All our solutions are customized to suit each student’s respective need and help them leverage their profile to reach top schools of their choice.</w:t>
      </w:r>
    </w:p>
    <w:p w:rsidRPr="0066450A" w:rsidR="000E4BF7" w:rsidP="0055223C" w:rsidRDefault="000E4BF7" w14:paraId="4B47F416" w14:textId="77777777">
      <w:pPr>
        <w:pStyle w:val="NormalWeb"/>
        <w:shd w:val="clear" w:color="auto" w:fill="FFFFFF"/>
        <w:spacing w:before="0" w:beforeAutospacing="0" w:after="0" w:afterAutospacing="0"/>
        <w:textAlignment w:val="baseline"/>
        <w:rPr>
          <w:rFonts w:asciiTheme="majorHAnsi" w:hAnsiTheme="majorHAnsi"/>
          <w:color w:val="000000"/>
          <w:sz w:val="20"/>
          <w:szCs w:val="20"/>
        </w:rPr>
      </w:pPr>
    </w:p>
    <w:p w:rsidRPr="0066450A" w:rsidR="00D425B2" w:rsidP="05EB2A60" w:rsidRDefault="00D425B2" w14:paraId="71E2D5B5" w14:textId="3E11C045">
      <w:pPr>
        <w:pStyle w:val="Heading2"/>
        <w:rPr>
          <w:rFonts w:eastAsia="Times New Roman"/>
          <w:lang w:val="en-US"/>
        </w:rPr>
        <w:pPrChange w:author="Simran" w:date="2018-11-21T17:03:00Z" w:id="66">
          <w:pPr>
            <w:shd w:val="clear" w:color="auto" w:fill="FFFFFF" w:themeFill="background1"/>
            <w:spacing w:after="0" w:line="240" w:lineRule="auto"/>
            <w:ind w:left="360"/>
            <w:jc w:val="both"/>
          </w:pPr>
        </w:pPrChange>
      </w:pPr>
      <w:bookmarkStart w:name="_Toc530579918" w:id="67"/>
      <w:bookmarkStart w:name="_Toc2123699665" w:id="214398262"/>
      <w:r w:rsidRPr="05EB2A60" w:rsidR="00D425B2">
        <w:rPr>
          <w:rStyle w:val="Heading2Char"/>
          <w:rPrChange w:author="Simran" w:date="2018-11-21T16:03:00Z" w:id="487080711">
            <w:rPr>
              <w:rFonts w:eastAsia="Times New Roman" w:cs="Arial"/>
              <w:b w:val="1"/>
              <w:bCs w:val="1"/>
              <w:color w:val="000000" w:themeColor="text1" w:themeTint="FF" w:themeShade="FF"/>
              <w:sz w:val="20"/>
              <w:szCs w:val="20"/>
              <w:lang w:val="en-US"/>
            </w:rPr>
          </w:rPrChange>
        </w:rPr>
        <w:t>7]</w:t>
      </w:r>
      <w:bookmarkEnd w:id="67"/>
      <w:r w:rsidRPr="05EB2A60" w:rsidR="00D425B2">
        <w:rPr>
          <w:rFonts w:eastAsia="Times New Roman"/>
          <w:lang w:val="en-US"/>
        </w:rPr>
        <w:t xml:space="preserve"> Request to view email before call</w:t>
      </w:r>
      <w:bookmarkEnd w:id="214398262"/>
    </w:p>
    <w:p w:rsidRPr="0066450A" w:rsidR="00D425B2" w:rsidRDefault="00D425B2" w14:paraId="262D7472"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eastAsia="Times New Roman" w:cs="Times New Roman" w:asciiTheme="majorHAnsi" w:hAnsiTheme="majorHAnsi"/>
          <w:color w:val="000000" w:themeColor="text1"/>
          <w:sz w:val="20"/>
          <w:szCs w:val="20"/>
        </w:rPr>
      </w:pPr>
    </w:p>
    <w:p w:rsidRPr="0066450A" w:rsidR="00D425B2" w:rsidRDefault="00D425B2" w14:paraId="38D8FE46"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Our website has a lot of details I want to ensure those aren’t lost in conversation</w:t>
      </w:r>
    </w:p>
    <w:p w:rsidRPr="0066450A" w:rsidR="00D425B2" w:rsidRDefault="00D425B2" w14:paraId="779F9A7E"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eastAsia="Times New Roman" w:cs="Times New Roman" w:asciiTheme="majorHAnsi" w:hAnsiTheme="majorHAnsi"/>
          <w:color w:val="000000" w:themeColor="text1"/>
          <w:sz w:val="20"/>
          <w:szCs w:val="20"/>
        </w:rPr>
      </w:pPr>
    </w:p>
    <w:p w:rsidRPr="0066450A" w:rsidR="00D425B2" w:rsidRDefault="00D425B2" w14:paraId="40F6D686"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I have put together the requisite links in my email to you, request you to please review the same in detail.</w:t>
      </w:r>
    </w:p>
    <w:p w:rsidRPr="0066450A" w:rsidR="00D425B2" w:rsidRDefault="00D425B2" w14:paraId="5890AB2B"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eastAsia="Times New Roman" w:cs="Times New Roman" w:asciiTheme="majorHAnsi" w:hAnsiTheme="majorHAnsi"/>
          <w:color w:val="000000" w:themeColor="text1"/>
          <w:sz w:val="20"/>
          <w:szCs w:val="20"/>
        </w:rPr>
      </w:pPr>
    </w:p>
    <w:p w:rsidRPr="0066450A" w:rsidR="00D425B2" w:rsidRDefault="00D425B2" w14:paraId="41037E51" w14:textId="5081CA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Let’s set up a call immediately after to discuss any advance questions that may come up. Does 10am tom</w:t>
      </w:r>
      <w:r w:rsidR="00F10B7C">
        <w:rPr>
          <w:rFonts w:eastAsia="Times New Roman" w:cs="Times New Roman" w:asciiTheme="majorHAnsi" w:hAnsiTheme="majorHAnsi"/>
          <w:color w:val="000000" w:themeColor="text1"/>
          <w:sz w:val="20"/>
          <w:szCs w:val="20"/>
        </w:rPr>
        <w:t>orrow</w:t>
      </w:r>
      <w:r w:rsidRPr="0066450A">
        <w:rPr>
          <w:rFonts w:eastAsia="Times New Roman" w:cs="Times New Roman" w:asciiTheme="majorHAnsi" w:hAnsiTheme="majorHAnsi"/>
          <w:color w:val="000000" w:themeColor="text1"/>
          <w:sz w:val="20"/>
          <w:szCs w:val="20"/>
        </w:rPr>
        <w:t xml:space="preserve"> work for you?</w:t>
      </w:r>
    </w:p>
    <w:p w:rsidRPr="0066450A" w:rsidR="006E6A24" w:rsidRDefault="006E6A24" w14:paraId="66CAFD79"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eastAsia="Times New Roman" w:cs="Times New Roman" w:asciiTheme="majorHAnsi" w:hAnsiTheme="majorHAnsi"/>
          <w:color w:val="000000" w:themeColor="text1"/>
          <w:sz w:val="20"/>
          <w:szCs w:val="20"/>
        </w:rPr>
      </w:pPr>
    </w:p>
    <w:p w:rsidRPr="0066450A" w:rsidR="006E6A24" w:rsidP="05EB2A60" w:rsidRDefault="006E6A24" w14:paraId="64ACEE36" w14:textId="008EECF2">
      <w:pPr>
        <w:pStyle w:val="Heading2"/>
        <w:rPr>
          <w:rFonts w:eastAsia="Times New Roman"/>
          <w:lang w:val="en-GB" w:eastAsia="en-GB"/>
        </w:rPr>
        <w:pPrChange w:author="Simran" w:date="2018-11-21T17:03:00Z" w:id="70">
          <w:pPr>
            <w:shd w:val="clear" w:color="auto" w:fill="FFFFFF" w:themeFill="background1"/>
            <w:spacing w:after="0" w:line="240" w:lineRule="auto"/>
            <w:ind w:left="360"/>
            <w:jc w:val="both"/>
          </w:pPr>
        </w:pPrChange>
      </w:pPr>
      <w:bookmarkStart w:name="_Toc530579919" w:id="71"/>
      <w:bookmarkStart w:name="_Toc2023702293" w:id="1808835391"/>
      <w:r w:rsidRPr="05EB2A60" w:rsidR="006E6A24">
        <w:rPr>
          <w:rStyle w:val="Heading2Char"/>
          <w:rPrChange w:author="Simran" w:date="2018-11-21T16:03:00Z" w:id="66930362">
            <w:rPr>
              <w:rFonts w:eastAsia="Times New Roman" w:cs="Arial"/>
              <w:b w:val="1"/>
              <w:bCs w:val="1"/>
              <w:color w:val="000000" w:themeColor="text1" w:themeTint="FF" w:themeShade="FF"/>
              <w:sz w:val="20"/>
              <w:szCs w:val="20"/>
              <w:lang w:val="en-GB" w:eastAsia="en-GB"/>
            </w:rPr>
          </w:rPrChange>
        </w:rPr>
        <w:t>8]</w:t>
      </w:r>
      <w:bookmarkEnd w:id="71"/>
      <w:r w:rsidRPr="05EB2A60" w:rsidR="006E6A24">
        <w:rPr>
          <w:rFonts w:eastAsia="Times New Roman"/>
          <w:lang w:val="en-GB" w:eastAsia="en-GB"/>
        </w:rPr>
        <w:t xml:space="preserve"> Is ____ an Ivy League?</w:t>
      </w:r>
      <w:bookmarkEnd w:id="1808835391"/>
    </w:p>
    <w:p w:rsidRPr="0066450A" w:rsidR="006E6A24" w:rsidRDefault="006E6A24" w14:paraId="593B68F4" w14:textId="77777777">
      <w:pPr>
        <w:shd w:val="clear" w:color="auto" w:fill="FFFFFF"/>
        <w:spacing w:after="0" w:line="240" w:lineRule="auto"/>
        <w:jc w:val="both"/>
        <w:rPr>
          <w:rFonts w:eastAsia="Times New Roman" w:cs="Arial" w:asciiTheme="majorHAnsi" w:hAnsiTheme="majorHAnsi"/>
          <w:color w:val="000000" w:themeColor="text1"/>
          <w:sz w:val="20"/>
          <w:szCs w:val="20"/>
          <w:lang w:val="en-GB" w:eastAsia="en-GB"/>
        </w:rPr>
      </w:pPr>
    </w:p>
    <w:p w:rsidRPr="0066450A" w:rsidR="00DD7289" w:rsidDel="006C0FC4" w:rsidRDefault="006E6A24" w14:paraId="1FFAB3E9" w14:textId="3CBDC56D">
      <w:pPr>
        <w:shd w:val="clear" w:color="auto" w:fill="FFFFFF"/>
        <w:spacing w:after="0" w:line="240" w:lineRule="auto"/>
        <w:ind w:left="360"/>
        <w:jc w:val="both"/>
        <w:rPr>
          <w:del w:author="Microsoft Office User" w:date="2018-10-17T12:17:00Z" w:id="74"/>
          <w:rFonts w:eastAsia="Times New Roman" w:cs="Arial" w:asciiTheme="majorHAnsi" w:hAnsiTheme="majorHAnsi"/>
          <w:color w:val="000000" w:themeColor="text1"/>
          <w:sz w:val="20"/>
          <w:szCs w:val="20"/>
          <w:lang w:val="en-GB" w:eastAsia="en-GB"/>
        </w:rPr>
      </w:pPr>
      <w:r w:rsidRPr="0066450A">
        <w:rPr>
          <w:rFonts w:eastAsia="Times New Roman" w:cs="Arial" w:asciiTheme="majorHAnsi" w:hAnsiTheme="majorHAnsi"/>
          <w:color w:val="000000" w:themeColor="text1"/>
          <w:sz w:val="20"/>
          <w:szCs w:val="20"/>
          <w:lang w:val="en-GB" w:eastAsia="en-GB"/>
        </w:rPr>
        <w:t>The eight members are Brown University, Columbia University, Cornell University, Dartmouth College, Harvard University, the University of Pennsylvania, Princeton University, and Yale University. The term </w:t>
      </w:r>
      <w:r w:rsidRPr="0066450A">
        <w:rPr>
          <w:rFonts w:eastAsia="Times New Roman" w:cs="Arial" w:asciiTheme="majorHAnsi" w:hAnsiTheme="majorHAnsi"/>
          <w:b/>
          <w:bCs/>
          <w:color w:val="000000" w:themeColor="text1"/>
          <w:sz w:val="20"/>
          <w:szCs w:val="20"/>
          <w:lang w:val="en-GB" w:eastAsia="en-GB"/>
        </w:rPr>
        <w:t>Ivy League</w:t>
      </w:r>
      <w:r w:rsidRPr="0066450A">
        <w:rPr>
          <w:rFonts w:eastAsia="Times New Roman" w:cs="Arial" w:asciiTheme="majorHAnsi" w:hAnsiTheme="majorHAnsi"/>
          <w:color w:val="000000" w:themeColor="text1"/>
          <w:sz w:val="20"/>
          <w:szCs w:val="20"/>
          <w:lang w:val="en-GB" w:eastAsia="en-GB"/>
        </w:rPr>
        <w:t> has connotations of academic excellence, selectivity in admissions, and social elitism.</w:t>
      </w:r>
    </w:p>
    <w:p w:rsidRPr="0066450A" w:rsidR="006E6A24" w:rsidRDefault="006E6A24" w14:paraId="57A56E8D" w14:textId="77777777">
      <w:pPr>
        <w:shd w:val="clear" w:color="auto" w:fill="FFFFFF"/>
        <w:spacing w:after="0" w:line="240" w:lineRule="auto"/>
        <w:jc w:val="both"/>
        <w:rPr>
          <w:rFonts w:eastAsia="Times New Roman" w:cs="Times New Roman" w:asciiTheme="majorHAnsi" w:hAnsiTheme="majorHAnsi"/>
          <w:color w:val="000000" w:themeColor="text1"/>
          <w:sz w:val="20"/>
          <w:szCs w:val="20"/>
          <w:lang w:eastAsia="en-IN"/>
        </w:rPr>
      </w:pPr>
    </w:p>
    <w:p w:rsidRPr="0066450A" w:rsidR="006E6A24" w:rsidRDefault="006E6A24" w14:paraId="146AEA58"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eastAsia="Times New Roman" w:cs="Times New Roman" w:asciiTheme="majorHAnsi" w:hAnsiTheme="majorHAnsi"/>
          <w:color w:val="000000" w:themeColor="text1"/>
          <w:sz w:val="20"/>
          <w:szCs w:val="20"/>
        </w:rPr>
      </w:pPr>
    </w:p>
    <w:p w:rsidRPr="0066450A" w:rsidR="007B17E2" w:rsidP="00126F78" w:rsidRDefault="007B17E2" w14:paraId="5B7D6240" w14:textId="77777777">
      <w:pPr>
        <w:spacing w:line="240" w:lineRule="auto"/>
        <w:jc w:val="both"/>
        <w:rPr>
          <w:rFonts w:asciiTheme="majorHAnsi" w:hAnsiTheme="majorHAnsi"/>
          <w:b/>
          <w:bCs/>
          <w:color w:val="000000" w:themeColor="text1"/>
          <w:sz w:val="20"/>
          <w:szCs w:val="20"/>
          <w:u w:val="single"/>
        </w:rPr>
      </w:pPr>
    </w:p>
    <w:p w:rsidRPr="00BD5D42" w:rsidR="00A43E94" w:rsidP="05EB2A60" w:rsidRDefault="00A43E94" w14:paraId="5806245E" w14:textId="37E15B6E">
      <w:pPr>
        <w:pStyle w:val="Heading1"/>
        <w:pPrChange w:author="Simran" w:date="2018-11-21T17:03:00Z" w:id="75">
          <w:pPr>
            <w:spacing w:line="240" w:lineRule="auto"/>
            <w:ind w:left="360"/>
            <w:jc w:val="both"/>
          </w:pPr>
        </w:pPrChange>
      </w:pPr>
      <w:bookmarkStart w:name="_Toc530579920" w:id="76"/>
      <w:bookmarkStart w:name="_Toc1722077676" w:id="1785611470"/>
      <w:r w:rsidR="00A43E94">
        <w:rPr/>
        <w:t>B. Team</w:t>
      </w:r>
      <w:bookmarkEnd w:id="76"/>
      <w:bookmarkEnd w:id="1785611470"/>
      <w:r w:rsidR="00A43E94">
        <w:rPr/>
        <w:t xml:space="preserve"> </w:t>
      </w:r>
    </w:p>
    <w:p w:rsidRPr="0066450A" w:rsidR="00396638" w:rsidP="05EB2A60" w:rsidRDefault="00BC1C5C" w14:paraId="4CA082A3" w14:textId="60586F0D">
      <w:pPr>
        <w:pStyle w:val="Heading2"/>
        <w:pPrChange w:author="Simran" w:date="2018-11-21T17:03:00Z" w:id="78">
          <w:pPr>
            <w:spacing w:line="240" w:lineRule="auto"/>
            <w:ind w:left="360"/>
            <w:jc w:val="both"/>
          </w:pPr>
        </w:pPrChange>
      </w:pPr>
      <w:bookmarkStart w:name="_Toc530579921" w:id="79"/>
      <w:bookmarkStart w:name="_Toc1235925387" w:id="1221389526"/>
      <w:r w:rsidRPr="05EB2A60" w:rsidR="00BC1C5C">
        <w:rPr>
          <w:rStyle w:val="Heading2Char"/>
          <w:rPrChange w:author="Simran" w:date="2018-11-21T16:03:00Z" w:id="2031575966">
            <w:rPr>
              <w:b w:val="1"/>
              <w:bCs w:val="1"/>
              <w:color w:val="000000" w:themeColor="text1" w:themeTint="FF" w:themeShade="FF"/>
              <w:sz w:val="20"/>
              <w:szCs w:val="20"/>
            </w:rPr>
          </w:rPrChange>
        </w:rPr>
        <w:t>1]</w:t>
      </w:r>
      <w:bookmarkEnd w:id="79"/>
      <w:r w:rsidR="00BC1C5C">
        <w:rPr/>
        <w:t xml:space="preserve"> </w:t>
      </w:r>
      <w:r w:rsidR="00A43E94">
        <w:rPr/>
        <w:t>Who are your counsellors?</w:t>
      </w:r>
      <w:bookmarkEnd w:id="1221389526"/>
    </w:p>
    <w:p w:rsidRPr="0066450A" w:rsidR="00396638" w:rsidP="54137EE7" w:rsidRDefault="00396638" w14:paraId="2A2C105A" w14:textId="134277F9">
      <w:pPr>
        <w:spacing w:line="240" w:lineRule="auto"/>
        <w:ind w:left="360"/>
        <w:jc w:val="both"/>
        <w:rPr>
          <w:rFonts w:ascii="Cambria" w:hAnsi="Cambria" w:asciiTheme="majorAscii" w:hAnsiTheme="majorAscii"/>
          <w:color w:val="000000" w:themeColor="text1"/>
          <w:sz w:val="20"/>
          <w:szCs w:val="20"/>
        </w:rPr>
      </w:pPr>
      <w:r w:rsidRPr="38B8D633" w:rsidR="54137EE7">
        <w:rPr>
          <w:rFonts w:ascii="Cambria" w:hAnsi="Cambria" w:asciiTheme="majorAscii" w:hAnsiTheme="majorAscii"/>
          <w:color w:val="000000" w:themeColor="text1" w:themeTint="FF" w:themeShade="FF"/>
          <w:sz w:val="20"/>
          <w:szCs w:val="20"/>
          <w:highlight w:val="yellow"/>
          <w:rPrChange w:author="ReachIvy Help" w:date="2021-11-10T13:20:51.873Z" w:id="547520254">
            <w:rPr>
              <w:rFonts w:ascii="Cambria" w:hAnsi="Cambria" w:asciiTheme="majorAscii" w:hAnsiTheme="majorAscii"/>
              <w:color w:val="000000" w:themeColor="text1" w:themeTint="FF" w:themeShade="FF"/>
              <w:sz w:val="20"/>
              <w:szCs w:val="20"/>
            </w:rPr>
          </w:rPrChange>
        </w:rPr>
        <w:t>All my experts are graduates from top schools</w:t>
      </w:r>
      <w:r w:rsidRPr="38B8D633" w:rsidR="54137EE7">
        <w:rPr>
          <w:rFonts w:ascii="Cambria" w:hAnsi="Cambria" w:asciiTheme="majorAscii" w:hAnsiTheme="majorAscii"/>
          <w:color w:val="000000" w:themeColor="text1" w:themeTint="FF" w:themeShade="FF"/>
          <w:sz w:val="20"/>
          <w:szCs w:val="20"/>
          <w:highlight w:val="yellow"/>
          <w:rPrChange w:author="ReachIvy Help" w:date="2021-11-10T13:20:51.876Z" w:id="1761383016">
            <w:rPr>
              <w:rFonts w:ascii="Cambria" w:hAnsi="Cambria" w:asciiTheme="majorAscii" w:hAnsiTheme="majorAscii"/>
              <w:color w:val="000000" w:themeColor="text1" w:themeTint="FF" w:themeShade="FF"/>
              <w:sz w:val="20"/>
              <w:szCs w:val="20"/>
            </w:rPr>
          </w:rPrChange>
        </w:rPr>
        <w:t xml:space="preserve">. If you look at our Counsellors page, </w:t>
      </w:r>
      <w:r w:rsidRPr="38B8D633" w:rsidR="54137EE7">
        <w:rPr>
          <w:rFonts w:ascii="Cambria" w:hAnsi="Cambria" w:asciiTheme="majorAscii" w:hAnsiTheme="majorAscii"/>
          <w:color w:val="000000" w:themeColor="text1" w:themeTint="FF" w:themeShade="FF"/>
          <w:sz w:val="20"/>
          <w:szCs w:val="20"/>
          <w:highlight w:val="yellow"/>
          <w:rPrChange w:author="ReachIvy Help" w:date="2021-11-10T13:20:51.876Z" w:id="1562195644">
            <w:rPr>
              <w:rFonts w:ascii="Cambria" w:hAnsi="Cambria" w:asciiTheme="majorAscii" w:hAnsiTheme="majorAscii"/>
              <w:color w:val="000000" w:themeColor="text1" w:themeTint="FF" w:themeShade="FF"/>
              <w:sz w:val="20"/>
              <w:szCs w:val="20"/>
            </w:rPr>
          </w:rPrChange>
        </w:rPr>
        <w:t>you’ll</w:t>
      </w:r>
      <w:r w:rsidRPr="38B8D633" w:rsidR="54137EE7">
        <w:rPr>
          <w:rFonts w:ascii="Cambria" w:hAnsi="Cambria" w:asciiTheme="majorAscii" w:hAnsiTheme="majorAscii"/>
          <w:color w:val="000000" w:themeColor="text1" w:themeTint="FF" w:themeShade="FF"/>
          <w:sz w:val="20"/>
          <w:szCs w:val="20"/>
          <w:highlight w:val="yellow"/>
          <w:rPrChange w:author="ReachIvy Help" w:date="2021-11-10T13:20:51.876Z" w:id="1920315549">
            <w:rPr>
              <w:rFonts w:ascii="Cambria" w:hAnsi="Cambria" w:asciiTheme="majorAscii" w:hAnsiTheme="majorAscii"/>
              <w:color w:val="000000" w:themeColor="text1" w:themeTint="FF" w:themeShade="FF"/>
              <w:sz w:val="20"/>
              <w:szCs w:val="20"/>
            </w:rPr>
          </w:rPrChange>
        </w:rPr>
        <w:t xml:space="preserve"> see that we have a galaxy of top-notch counsellors: For example, we have</w:t>
      </w:r>
      <w:commentRangeStart w:id="45583967"/>
      <w:r w:rsidRPr="38B8D633" w:rsidR="54137EE7">
        <w:rPr>
          <w:rFonts w:ascii="Cambria" w:hAnsi="Cambria" w:asciiTheme="majorAscii" w:hAnsiTheme="majorAscii"/>
          <w:color w:val="000000" w:themeColor="text1" w:themeTint="FF" w:themeShade="FF"/>
          <w:sz w:val="20"/>
          <w:szCs w:val="20"/>
          <w:highlight w:val="yellow"/>
          <w:rPrChange w:author="ReachIvy Help" w:date="2021-11-10T13:20:51.876Z" w:id="1071393623">
            <w:rPr>
              <w:rFonts w:ascii="Cambria" w:hAnsi="Cambria" w:asciiTheme="majorAscii" w:hAnsiTheme="majorAscii"/>
              <w:color w:val="000000" w:themeColor="text1" w:themeTint="FF" w:themeShade="FF"/>
              <w:sz w:val="20"/>
              <w:szCs w:val="20"/>
            </w:rPr>
          </w:rPrChange>
        </w:rPr>
        <w:t xml:space="preserve"> Suman </w:t>
      </w:r>
      <w:r w:rsidRPr="38B8D633" w:rsidR="54137EE7">
        <w:rPr>
          <w:rFonts w:ascii="Cambria" w:hAnsi="Cambria" w:asciiTheme="majorAscii" w:hAnsiTheme="majorAscii"/>
          <w:color w:val="000000" w:themeColor="text1" w:themeTint="FF" w:themeShade="FF"/>
          <w:sz w:val="20"/>
          <w:szCs w:val="20"/>
          <w:highlight w:val="yellow"/>
          <w:rPrChange w:author="ReachIvy Help" w:date="2021-11-10T13:20:51.877Z" w:id="649205276">
            <w:rPr>
              <w:rFonts w:ascii="Cambria" w:hAnsi="Cambria" w:asciiTheme="majorAscii" w:hAnsiTheme="majorAscii"/>
              <w:color w:val="000000" w:themeColor="text1" w:themeTint="FF" w:themeShade="FF"/>
              <w:sz w:val="20"/>
              <w:szCs w:val="20"/>
            </w:rPr>
          </w:rPrChange>
        </w:rPr>
        <w:t>Barua</w:t>
      </w:r>
      <w:r w:rsidRPr="38B8D633" w:rsidR="54137EE7">
        <w:rPr>
          <w:rFonts w:ascii="Cambria" w:hAnsi="Cambria" w:asciiTheme="majorAscii" w:hAnsiTheme="majorAscii"/>
          <w:color w:val="000000" w:themeColor="text1" w:themeTint="FF" w:themeShade="FF"/>
          <w:sz w:val="20"/>
          <w:szCs w:val="20"/>
          <w:highlight w:val="yellow"/>
          <w:rPrChange w:author="ReachIvy Help" w:date="2021-11-10T13:20:51.877Z" w:id="1619283023">
            <w:rPr>
              <w:rFonts w:ascii="Cambria" w:hAnsi="Cambria" w:asciiTheme="majorAscii" w:hAnsiTheme="majorAscii"/>
              <w:color w:val="000000" w:themeColor="text1" w:themeTint="FF" w:themeShade="FF"/>
              <w:sz w:val="20"/>
              <w:szCs w:val="20"/>
            </w:rPr>
          </w:rPrChange>
        </w:rPr>
        <w:t xml:space="preserve"> who is from Harvard University, Aparna from London School of Economics, </w:t>
      </w:r>
      <w:r w:rsidRPr="38B8D633" w:rsidR="54137EE7">
        <w:rPr>
          <w:rFonts w:ascii="Cambria" w:hAnsi="Cambria" w:asciiTheme="majorAscii" w:hAnsiTheme="majorAscii"/>
          <w:color w:val="000000" w:themeColor="text1" w:themeTint="FF" w:themeShade="FF"/>
          <w:sz w:val="20"/>
          <w:szCs w:val="20"/>
          <w:highlight w:val="yellow"/>
          <w:rPrChange w:author="ReachIvy Help" w:date="2021-11-10T13:20:51.878Z" w:id="222987260">
            <w:rPr>
              <w:rFonts w:ascii="Cambria" w:hAnsi="Cambria" w:asciiTheme="majorAscii" w:hAnsiTheme="majorAscii"/>
              <w:color w:val="000000" w:themeColor="text1" w:themeTint="FF" w:themeShade="FF"/>
              <w:sz w:val="20"/>
              <w:szCs w:val="20"/>
            </w:rPr>
          </w:rPrChange>
        </w:rPr>
        <w:t>Shyam</w:t>
      </w:r>
      <w:r w:rsidRPr="38B8D633" w:rsidR="54137EE7">
        <w:rPr>
          <w:rFonts w:ascii="Cambria" w:hAnsi="Cambria" w:asciiTheme="majorAscii" w:hAnsiTheme="majorAscii"/>
          <w:color w:val="000000" w:themeColor="text1" w:themeTint="FF" w:themeShade="FF"/>
          <w:sz w:val="20"/>
          <w:szCs w:val="20"/>
          <w:highlight w:val="yellow"/>
          <w:rPrChange w:author="ReachIvy Help" w:date="2021-11-10T13:20:51.882Z" w:id="1424311533">
            <w:rPr>
              <w:rFonts w:ascii="Cambria" w:hAnsi="Cambria" w:asciiTheme="majorAscii" w:hAnsiTheme="majorAscii"/>
              <w:color w:val="000000" w:themeColor="text1" w:themeTint="FF" w:themeShade="FF"/>
              <w:sz w:val="20"/>
              <w:szCs w:val="20"/>
            </w:rPr>
          </w:rPrChange>
        </w:rPr>
        <w:t xml:space="preserve"> from University of Cambridge</w:t>
      </w:r>
      <w:commentRangeEnd w:id="45583967"/>
      <w:r>
        <w:rPr>
          <w:rStyle w:val="CommentReference"/>
        </w:rPr>
        <w:commentReference w:id="45583967"/>
      </w:r>
      <w:r w:rsidRPr="38B8D633" w:rsidR="54137EE7">
        <w:rPr>
          <w:rFonts w:ascii="Cambria" w:hAnsi="Cambria" w:asciiTheme="majorAscii" w:hAnsiTheme="majorAscii"/>
          <w:color w:val="000000" w:themeColor="text1" w:themeTint="FF" w:themeShade="FF"/>
          <w:sz w:val="20"/>
          <w:szCs w:val="20"/>
          <w:highlight w:val="yellow"/>
          <w:rPrChange w:author="ReachIvy Help" w:date="2021-11-10T13:20:51.882Z" w:id="1586303707">
            <w:rPr>
              <w:rFonts w:ascii="Cambria" w:hAnsi="Cambria" w:asciiTheme="majorAscii" w:hAnsiTheme="majorAscii"/>
              <w:color w:val="000000" w:themeColor="text1" w:themeTint="FF" w:themeShade="FF"/>
              <w:sz w:val="20"/>
              <w:szCs w:val="20"/>
            </w:rPr>
          </w:rPrChange>
        </w:rPr>
        <w:t xml:space="preserve">, </w:t>
      </w:r>
      <w:r w:rsidRPr="38B8D633" w:rsidR="54137EE7">
        <w:rPr>
          <w:rFonts w:ascii="Cambria" w:hAnsi="Cambria" w:asciiTheme="majorAscii" w:hAnsiTheme="majorAscii"/>
          <w:color w:val="000000" w:themeColor="text1" w:themeTint="FF" w:themeShade="FF"/>
          <w:sz w:val="20"/>
          <w:szCs w:val="20"/>
          <w:highlight w:val="yellow"/>
          <w:rPrChange w:author="ReachIvy Help" w:date="2021-11-10T13:20:51.883Z" w:id="1776965645">
            <w:rPr>
              <w:rFonts w:ascii="Cambria" w:hAnsi="Cambria" w:asciiTheme="majorAscii" w:hAnsiTheme="majorAscii"/>
              <w:color w:val="000000" w:themeColor="text1" w:themeTint="FF" w:themeShade="FF"/>
              <w:sz w:val="20"/>
              <w:szCs w:val="20"/>
            </w:rPr>
          </w:rPrChange>
        </w:rPr>
        <w:t>Kovid</w:t>
      </w:r>
      <w:r w:rsidRPr="38B8D633" w:rsidR="54137EE7">
        <w:rPr>
          <w:rFonts w:ascii="Cambria" w:hAnsi="Cambria" w:asciiTheme="majorAscii" w:hAnsiTheme="majorAscii"/>
          <w:color w:val="000000" w:themeColor="text1" w:themeTint="FF" w:themeShade="FF"/>
          <w:sz w:val="20"/>
          <w:szCs w:val="20"/>
          <w:highlight w:val="yellow"/>
          <w:rPrChange w:author="ReachIvy Help" w:date="2021-11-10T13:20:51.884Z" w:id="2024897146">
            <w:rPr>
              <w:rFonts w:ascii="Cambria" w:hAnsi="Cambria" w:asciiTheme="majorAscii" w:hAnsiTheme="majorAscii"/>
              <w:color w:val="000000" w:themeColor="text1" w:themeTint="FF" w:themeShade="FF"/>
              <w:sz w:val="20"/>
              <w:szCs w:val="20"/>
            </w:rPr>
          </w:rPrChange>
        </w:rPr>
        <w:t xml:space="preserve"> from Cornell, and so on</w:t>
      </w:r>
      <w:r w:rsidRPr="38B8D633" w:rsidR="54137EE7">
        <w:rPr>
          <w:rFonts w:ascii="Cambria" w:hAnsi="Cambria" w:asciiTheme="majorAscii" w:hAnsiTheme="majorAscii"/>
          <w:color w:val="000000" w:themeColor="text1" w:themeTint="FF" w:themeShade="FF"/>
          <w:sz w:val="20"/>
          <w:szCs w:val="20"/>
          <w:highlight w:val="yellow"/>
          <w:rPrChange w:author="ReachIvy Help" w:date="2021-11-10T13:20:51.885Z" w:id="2105472399">
            <w:rPr>
              <w:rFonts w:ascii="Cambria" w:hAnsi="Cambria" w:asciiTheme="majorAscii" w:hAnsiTheme="majorAscii"/>
              <w:color w:val="000000" w:themeColor="text1" w:themeTint="FF" w:themeShade="FF"/>
              <w:sz w:val="20"/>
              <w:szCs w:val="20"/>
            </w:rPr>
          </w:rPrChange>
        </w:rPr>
        <w:t xml:space="preserve">. </w:t>
      </w:r>
      <w:r w:rsidRPr="38B8D633" w:rsidR="54137EE7">
        <w:rPr>
          <w:rFonts w:ascii="Cambria" w:hAnsi="Cambria" w:eastAsia="Calibri" w:cs="Calibri" w:asciiTheme="majorAscii" w:hAnsiTheme="majorAscii"/>
          <w:color w:val="000000" w:themeColor="text1" w:themeTint="FF" w:themeShade="FF"/>
          <w:sz w:val="20"/>
          <w:szCs w:val="20"/>
          <w:highlight w:val="yellow"/>
          <w:rPrChange w:author="ReachIvy Help" w:date="2021-11-10T13:20:51.892Z" w:id="1533439456">
            <w:rPr>
              <w:rFonts w:ascii="Cambria" w:hAnsi="Cambria" w:eastAsia="Calibri" w:cs="Calibri" w:asciiTheme="majorAscii" w:hAnsiTheme="majorAscii"/>
              <w:color w:val="000000" w:themeColor="text1" w:themeTint="FF" w:themeShade="FF"/>
              <w:sz w:val="20"/>
              <w:szCs w:val="20"/>
            </w:rPr>
          </w:rPrChange>
        </w:rPr>
        <w:t xml:space="preserve">Our team understands the Indian context and </w:t>
      </w:r>
      <w:r w:rsidRPr="38B8D633" w:rsidR="54137EE7">
        <w:rPr>
          <w:rFonts w:ascii="Cambria" w:hAnsi="Cambria" w:eastAsia="Calibri" w:cs="Calibri" w:asciiTheme="majorAscii" w:hAnsiTheme="majorAscii"/>
          <w:color w:val="000000" w:themeColor="text1" w:themeTint="FF" w:themeShade="FF"/>
          <w:sz w:val="20"/>
          <w:szCs w:val="20"/>
          <w:highlight w:val="yellow"/>
          <w:rPrChange w:author="ReachIvy Help" w:date="2021-11-10T13:20:51.892Z" w:id="1265421237">
            <w:rPr>
              <w:rFonts w:ascii="Cambria" w:hAnsi="Cambria" w:eastAsia="Calibri" w:cs="Calibri" w:asciiTheme="majorAscii" w:hAnsiTheme="majorAscii"/>
              <w:color w:val="000000" w:themeColor="text1" w:themeTint="FF" w:themeShade="FF"/>
              <w:sz w:val="20"/>
              <w:szCs w:val="20"/>
            </w:rPr>
          </w:rPrChange>
        </w:rPr>
        <w:t>help</w:t>
      </w:r>
      <w:r w:rsidRPr="38B8D633" w:rsidR="54137EE7">
        <w:rPr>
          <w:rFonts w:ascii="Cambria" w:hAnsi="Cambria" w:eastAsia="Calibri" w:cs="Calibri" w:asciiTheme="majorAscii" w:hAnsiTheme="majorAscii"/>
          <w:color w:val="000000" w:themeColor="text1" w:themeTint="FF" w:themeShade="FF"/>
          <w:sz w:val="20"/>
          <w:szCs w:val="20"/>
          <w:highlight w:val="yellow"/>
          <w:rPrChange w:author="ReachIvy Help" w:date="2021-11-10T13:20:51.892Z" w:id="273480371">
            <w:rPr>
              <w:rFonts w:ascii="Cambria" w:hAnsi="Cambria" w:eastAsia="Calibri" w:cs="Calibri" w:asciiTheme="majorAscii" w:hAnsiTheme="majorAscii"/>
              <w:color w:val="000000" w:themeColor="text1" w:themeTint="FF" w:themeShade="FF"/>
              <w:sz w:val="20"/>
              <w:szCs w:val="20"/>
            </w:rPr>
          </w:rPrChange>
        </w:rPr>
        <w:t xml:space="preserve"> you build stories keeping a global perspective in mind.</w:t>
      </w:r>
      <w:r w:rsidRPr="38B8D633" w:rsidR="54137EE7">
        <w:rPr>
          <w:rFonts w:ascii="Cambria" w:hAnsi="Cambria" w:eastAsia="Calibri" w:cs="Calibri" w:asciiTheme="majorAscii" w:hAnsiTheme="majorAscii"/>
          <w:color w:val="000000" w:themeColor="text1" w:themeTint="FF" w:themeShade="FF"/>
          <w:sz w:val="20"/>
          <w:szCs w:val="20"/>
        </w:rPr>
        <w:t xml:space="preserve"> They have worked across sectors from private equity, </w:t>
      </w:r>
      <w:r w:rsidRPr="38B8D633" w:rsidR="54137EE7">
        <w:rPr>
          <w:rFonts w:ascii="Cambria" w:hAnsi="Cambria" w:eastAsia="Calibri" w:cs="Calibri" w:asciiTheme="majorAscii" w:hAnsiTheme="majorAscii"/>
          <w:color w:val="000000" w:themeColor="text1" w:themeTint="FF" w:themeShade="FF"/>
          <w:sz w:val="20"/>
          <w:szCs w:val="20"/>
        </w:rPr>
        <w:t>technology ,</w:t>
      </w:r>
      <w:r w:rsidRPr="38B8D633" w:rsidR="54137EE7">
        <w:rPr>
          <w:rFonts w:ascii="Cambria" w:hAnsi="Cambria" w:eastAsia="Calibri" w:cs="Calibri" w:asciiTheme="majorAscii" w:hAnsiTheme="majorAscii"/>
          <w:color w:val="000000" w:themeColor="text1" w:themeTint="FF" w:themeShade="FF"/>
          <w:sz w:val="20"/>
          <w:szCs w:val="20"/>
        </w:rPr>
        <w:t xml:space="preserve"> social enterprise at both domestic and international level and come with a vast range of experience to understand diverse backgrounds.</w:t>
      </w:r>
    </w:p>
    <w:p w:rsidRPr="0066450A" w:rsidR="00026E00" w:rsidP="54137EE7" w:rsidRDefault="00026E00" w14:paraId="78014440" w14:textId="6DD59AD3">
      <w:pPr>
        <w:spacing w:line="240" w:lineRule="auto"/>
        <w:ind w:left="360"/>
        <w:jc w:val="both"/>
        <w:rPr>
          <w:rFonts w:ascii="Cambria" w:hAnsi="Cambria" w:eastAsia="Calibri" w:cs="Calibri" w:asciiTheme="majorAscii" w:hAnsiTheme="majorAscii"/>
          <w:color w:val="000000" w:themeColor="text1"/>
          <w:sz w:val="20"/>
          <w:szCs w:val="20"/>
          <w:highlight w:val="yellow"/>
          <w:rPrChange w:author="ReachIvy Help" w:date="2021-11-10T13:22:11.596Z" w:id="643902410">
            <w:rPr>
              <w:rFonts w:ascii="Cambria" w:hAnsi="Cambria" w:eastAsia="Calibri" w:cs="Calibri" w:asciiTheme="majorAscii" w:hAnsiTheme="majorAscii"/>
              <w:color w:val="000000" w:themeColor="text1" w:themeTint="FF" w:themeShade="FF"/>
              <w:sz w:val="20"/>
              <w:szCs w:val="20"/>
            </w:rPr>
          </w:rPrChange>
        </w:rPr>
      </w:pPr>
      <w:r w:rsidRPr="54137EE7" w:rsidR="54137EE7">
        <w:rPr>
          <w:rFonts w:ascii="Cambria" w:hAnsi="Cambria" w:eastAsia="Calibri" w:cs="Calibri" w:asciiTheme="majorAscii" w:hAnsiTheme="majorAscii"/>
          <w:color w:val="000000" w:themeColor="text1" w:themeTint="FF" w:themeShade="FF"/>
          <w:sz w:val="20"/>
          <w:szCs w:val="20"/>
          <w:highlight w:val="yellow"/>
          <w:rPrChange w:author="ReachIvy Help" w:date="2021-11-10T13:22:11.585Z" w:id="334348470">
            <w:rPr>
              <w:rFonts w:ascii="Cambria" w:hAnsi="Cambria" w:eastAsia="Calibri" w:cs="Calibri" w:asciiTheme="majorAscii" w:hAnsiTheme="majorAscii"/>
              <w:color w:val="000000" w:themeColor="text1" w:themeTint="FF" w:themeShade="FF"/>
              <w:sz w:val="20"/>
              <w:szCs w:val="20"/>
            </w:rPr>
          </w:rPrChange>
        </w:rPr>
        <w:t xml:space="preserve">Useful Add-on Points Basis </w:t>
      </w:r>
      <w:proofErr w:type="gramStart"/>
      <w:r w:rsidRPr="54137EE7" w:rsidR="54137EE7">
        <w:rPr>
          <w:rFonts w:ascii="Cambria" w:hAnsi="Cambria" w:eastAsia="Calibri" w:cs="Calibri" w:asciiTheme="majorAscii" w:hAnsiTheme="majorAscii"/>
          <w:color w:val="000000" w:themeColor="text1" w:themeTint="FF" w:themeShade="FF"/>
          <w:sz w:val="20"/>
          <w:szCs w:val="20"/>
          <w:highlight w:val="yellow"/>
          <w:rPrChange w:author="ReachIvy Help" w:date="2021-11-10T13:22:11.585Z" w:id="1049768749">
            <w:rPr>
              <w:rFonts w:ascii="Cambria" w:hAnsi="Cambria" w:eastAsia="Calibri" w:cs="Calibri" w:asciiTheme="majorAscii" w:hAnsiTheme="majorAscii"/>
              <w:color w:val="000000" w:themeColor="text1" w:themeTint="FF" w:themeShade="FF"/>
              <w:sz w:val="20"/>
              <w:szCs w:val="20"/>
            </w:rPr>
          </w:rPrChange>
        </w:rPr>
        <w:t>Conversation :</w:t>
      </w:r>
      <w:proofErr w:type="gramEnd"/>
    </w:p>
    <w:p w:rsidRPr="0066450A" w:rsidR="00396638" w:rsidP="54137EE7" w:rsidRDefault="00396638" w14:paraId="44C08E9E" w14:textId="60C10137">
      <w:pPr>
        <w:spacing w:line="240" w:lineRule="auto"/>
        <w:ind w:left="360"/>
        <w:jc w:val="both"/>
        <w:rPr>
          <w:rFonts w:ascii="Cambria" w:hAnsi="Cambria" w:asciiTheme="majorAscii" w:hAnsiTheme="majorAscii"/>
          <w:color w:val="000000" w:themeColor="text1"/>
          <w:sz w:val="20"/>
          <w:szCs w:val="20"/>
          <w:highlight w:val="yellow"/>
          <w:rPrChange w:author="ReachIvy Help" w:date="2021-11-10T13:22:11.605Z" w:id="312279653">
            <w:rPr>
              <w:rFonts w:ascii="Cambria" w:hAnsi="Cambria" w:asciiTheme="majorAscii" w:hAnsiTheme="majorAscii"/>
              <w:color w:val="000000" w:themeColor="text1" w:themeTint="FF" w:themeShade="FF"/>
              <w:sz w:val="20"/>
              <w:szCs w:val="20"/>
            </w:rPr>
          </w:rPrChange>
        </w:rPr>
      </w:pPr>
      <w:r w:rsidRPr="54137EE7" w:rsidR="54137EE7">
        <w:rPr>
          <w:rFonts w:ascii="Cambria" w:hAnsi="Cambria" w:eastAsia="Calibri" w:cs="Calibri" w:asciiTheme="majorAscii" w:hAnsiTheme="majorAscii"/>
          <w:color w:val="000000" w:themeColor="text1" w:themeTint="FF" w:themeShade="FF"/>
          <w:sz w:val="20"/>
          <w:szCs w:val="20"/>
          <w:highlight w:val="yellow"/>
          <w:rPrChange w:author="ReachIvy Help" w:date="2021-11-10T13:22:11.597Z" w:id="1335154716">
            <w:rPr>
              <w:rFonts w:ascii="Cambria" w:hAnsi="Cambria" w:eastAsia="Calibri" w:cs="Calibri" w:asciiTheme="majorAscii" w:hAnsiTheme="majorAscii"/>
              <w:color w:val="000000" w:themeColor="text1" w:themeTint="FF" w:themeShade="FF"/>
              <w:sz w:val="20"/>
              <w:szCs w:val="20"/>
            </w:rPr>
          </w:rPrChange>
        </w:rPr>
        <w:t xml:space="preserve">We have domain experts in different areas, you are matched basis the person who is best equipped to help you. </w:t>
      </w:r>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2:11.598Z" w:id="1402184158">
            <w:rPr>
              <w:rFonts w:ascii="Cambria" w:hAnsi="Cambria" w:eastAsia="Times New Roman" w:cs="Times New Roman" w:asciiTheme="majorAscii" w:hAnsiTheme="majorAscii"/>
              <w:color w:val="000000" w:themeColor="text1" w:themeTint="FF" w:themeShade="FF"/>
              <w:sz w:val="20"/>
              <w:szCs w:val="20"/>
            </w:rPr>
          </w:rPrChange>
        </w:rPr>
        <w:t xml:space="preserve">Our team goes through rigorous training each year </w:t>
      </w:r>
      <w:ins w:author="ReachIvy Help" w:date="2021-03-13T06:14:37.352Z" w:id="1302041400">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2:11.6Z" w:id="1316034094">
              <w:rPr>
                <w:rFonts w:ascii="Cambria" w:hAnsi="Cambria" w:eastAsia="Times New Roman" w:cs="Times New Roman" w:asciiTheme="majorAscii" w:hAnsiTheme="majorAscii"/>
                <w:color w:val="000000" w:themeColor="text1" w:themeTint="FF" w:themeShade="FF"/>
                <w:sz w:val="20"/>
                <w:szCs w:val="20"/>
              </w:rPr>
            </w:rPrChange>
          </w:rPr>
          <w:t>.</w:t>
        </w:r>
      </w:ins>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2:11.602Z" w:id="1983035160">
            <w:rPr>
              <w:rFonts w:ascii="Cambria" w:hAnsi="Cambria" w:eastAsia="Times New Roman" w:cs="Times New Roman" w:asciiTheme="majorAscii" w:hAnsiTheme="majorAscii"/>
              <w:color w:val="000000" w:themeColor="text1" w:themeTint="FF" w:themeShade="FF"/>
              <w:sz w:val="20"/>
              <w:szCs w:val="20"/>
            </w:rPr>
          </w:rPrChange>
        </w:rPr>
        <w:t xml:space="preserve">and directly connect with </w:t>
      </w:r>
      <w:proofErr w:type="gramStart"/>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2:11.602Z" w:id="788036957">
            <w:rPr>
              <w:rFonts w:ascii="Cambria" w:hAnsi="Cambria" w:eastAsia="Times New Roman" w:cs="Times New Roman" w:asciiTheme="majorAscii" w:hAnsiTheme="majorAscii"/>
              <w:color w:val="000000" w:themeColor="text1" w:themeTint="FF" w:themeShade="FF"/>
              <w:sz w:val="20"/>
              <w:szCs w:val="20"/>
            </w:rPr>
          </w:rPrChange>
        </w:rPr>
        <w:t>admission  officers</w:t>
      </w:r>
      <w:proofErr w:type="gramEnd"/>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2:11.602Z" w:id="936972785">
            <w:rPr>
              <w:rFonts w:ascii="Cambria" w:hAnsi="Cambria" w:eastAsia="Times New Roman" w:cs="Times New Roman" w:asciiTheme="majorAscii" w:hAnsiTheme="majorAscii"/>
              <w:color w:val="000000" w:themeColor="text1" w:themeTint="FF" w:themeShade="FF"/>
              <w:sz w:val="20"/>
              <w:szCs w:val="20"/>
            </w:rPr>
          </w:rPrChange>
        </w:rPr>
        <w:t xml:space="preserve"> at top schools.</w:t>
      </w:r>
      <w:r w:rsidRPr="54137EE7" w:rsidR="54137EE7">
        <w:rPr>
          <w:rFonts w:ascii="Cambria" w:hAnsi="Cambria" w:eastAsia="Times New Roman" w:cs="Times New Roman" w:asciiTheme="majorAscii" w:hAnsiTheme="majorAscii"/>
          <w:color w:val="000000" w:themeColor="text1" w:themeTint="FF" w:themeShade="FF"/>
          <w:sz w:val="20"/>
          <w:szCs w:val="20"/>
        </w:rPr>
        <w:t xml:space="preserve"> </w:t>
      </w:r>
    </w:p>
    <w:p w:rsidRPr="0066450A" w:rsidR="00A43E94" w:rsidP="00126F78" w:rsidRDefault="00A43E94" w14:paraId="6421EACC" w14:textId="24021359">
      <w:pPr>
        <w:spacing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Please review each counsel</w:t>
      </w:r>
      <w:ins w:author="Simran Khurana" w:date="2018-10-15T13:10:00Z" w:id="82">
        <w:r w:rsidRPr="0066450A" w:rsidR="00126F78">
          <w:rPr>
            <w:rFonts w:eastAsia="Times New Roman" w:cs="Times New Roman" w:asciiTheme="majorHAnsi" w:hAnsiTheme="majorHAnsi"/>
            <w:color w:val="000000" w:themeColor="text1"/>
            <w:sz w:val="20"/>
            <w:szCs w:val="20"/>
          </w:rPr>
          <w:t>l</w:t>
        </w:r>
      </w:ins>
      <w:r w:rsidRPr="0066450A">
        <w:rPr>
          <w:rFonts w:eastAsia="Times New Roman" w:cs="Times New Roman" w:asciiTheme="majorHAnsi" w:hAnsiTheme="majorHAnsi"/>
          <w:color w:val="000000" w:themeColor="text1"/>
          <w:sz w:val="20"/>
          <w:szCs w:val="20"/>
        </w:rPr>
        <w:t xml:space="preserve">or’s profile on our website for more details. Everyone on our team is an expert and has graduated from top tier schools and over the years has assisted many students in reaching top tier schools. </w:t>
      </w:r>
    </w:p>
    <w:p w:rsidRPr="0066450A" w:rsidR="00A43E94" w:rsidP="00126F78" w:rsidRDefault="00A43E94" w14:paraId="04397A64" w14:textId="77777777">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 xml:space="preserve">All our counsellors are seasoned experts and have undergone rigorous training to meet </w:t>
      </w:r>
      <w:proofErr w:type="spellStart"/>
      <w:r w:rsidRPr="0066450A">
        <w:rPr>
          <w:rFonts w:asciiTheme="majorHAnsi" w:hAnsiTheme="majorHAnsi"/>
          <w:color w:val="000000" w:themeColor="text1"/>
          <w:sz w:val="20"/>
          <w:szCs w:val="20"/>
        </w:rPr>
        <w:t>ReachIvy’s</w:t>
      </w:r>
      <w:proofErr w:type="spellEnd"/>
      <w:r w:rsidRPr="0066450A">
        <w:rPr>
          <w:rFonts w:asciiTheme="majorHAnsi" w:hAnsiTheme="majorHAnsi"/>
          <w:color w:val="000000" w:themeColor="text1"/>
          <w:sz w:val="20"/>
          <w:szCs w:val="20"/>
        </w:rPr>
        <w:t xml:space="preserve"> processes. We follow a strong filtration process at ReachIvy to ensure only the best work with our students.  </w:t>
      </w:r>
    </w:p>
    <w:p w:rsidR="00A43E94" w:rsidRDefault="00BC1C5C" w14:paraId="2C18FF7C" w14:textId="767914C4">
      <w:pPr>
        <w:pStyle w:val="Heading2"/>
        <w:rPr>
          <w:ins w:author="JT" w:date="2019-10-01T18:25:00Z" w:id="990963790"/>
        </w:rPr>
      </w:pPr>
      <w:bookmarkStart w:name="_Toc530579922" w:id="84"/>
      <w:bookmarkStart w:name="_Toc1389739431" w:id="1164138943"/>
      <w:r w:rsidRPr="05EB2A60" w:rsidR="00BC1C5C">
        <w:rPr>
          <w:rStyle w:val="Heading2Char"/>
          <w:rPrChange w:author="Simran" w:date="2018-11-21T16:04:00Z" w:id="923186597">
            <w:rPr>
              <w:rFonts w:ascii="Calibri" w:hAnsi="Calibri" w:eastAsia="Calibri" w:cs="" w:asciiTheme="minorAscii" w:hAnsiTheme="minorAscii" w:eastAsiaTheme="minorAscii" w:cstheme="minorBidi"/>
              <w:b w:val="1"/>
              <w:bCs w:val="1"/>
              <w:color w:val="000000" w:themeColor="text1" w:themeTint="FF" w:themeShade="FF"/>
              <w:sz w:val="20"/>
              <w:szCs w:val="20"/>
            </w:rPr>
          </w:rPrChange>
        </w:rPr>
        <w:t>2]</w:t>
      </w:r>
      <w:bookmarkEnd w:id="84"/>
      <w:r w:rsidR="00BC1C5C">
        <w:rPr/>
        <w:t xml:space="preserve"> </w:t>
      </w:r>
      <w:r w:rsidR="00A43E94">
        <w:rPr/>
        <w:t xml:space="preserve">Do I get to select my counsellor? </w:t>
      </w:r>
      <w:r w:rsidR="00D93136">
        <w:rPr/>
        <w:t>What if I am not happy with the Counsellor you have assigned to me?</w:t>
      </w:r>
      <w:ins w:author="JT" w:date="2019-10-01T18:25:00Z" w:id="2067793218">
        <w:r w:rsidR="000C5A3D">
          <w:t xml:space="preserve"> </w:t>
        </w:r>
      </w:ins>
      <w:ins w:author="JT" w:date="2019-10-01T18:24:00Z" w:id="1015543434">
        <w:r w:rsidR="000C5A3D">
          <w:t xml:space="preserve">I </w:t>
        </w:r>
      </w:ins>
      <w:ins w:author="JT" w:date="2019-10-01T18:25:00Z" w:id="708549301">
        <w:r w:rsidR="000C5A3D">
          <w:t xml:space="preserve">only </w:t>
        </w:r>
      </w:ins>
      <w:ins w:author="JT" w:date="2019-10-01T18:24:00Z" w:id="1478419268">
        <w:r w:rsidR="000C5A3D">
          <w:t>want to work w</w:t>
        </w:r>
      </w:ins>
      <w:ins w:author="JT" w:date="2019-10-01T18:25:00Z" w:id="590825639">
        <w:r w:rsidR="000C5A3D">
          <w:t>ith XX counsellor.</w:t>
        </w:r>
      </w:ins>
      <w:bookmarkEnd w:id="1164138943"/>
    </w:p>
    <w:p w:rsidRPr="000C5A3D" w:rsidR="000C5A3D" w:rsidRDefault="000C5A3D" w14:paraId="1E1EAAE7" w14:textId="77777777">
      <w:pPr>
        <w:pPrChange w:author="JT" w:date="2019-10-01T18:25:00Z" w:id="92">
          <w:pPr>
            <w:spacing w:line="240" w:lineRule="auto"/>
            <w:ind w:left="360"/>
            <w:jc w:val="both"/>
          </w:pPr>
        </w:pPrChange>
      </w:pPr>
    </w:p>
    <w:p w:rsidRPr="0066450A" w:rsidR="005923F0" w:rsidP="54137EE7" w:rsidRDefault="00A43E94" w14:paraId="5D713507" w14:textId="77777777">
      <w:pPr>
        <w:spacing w:line="240" w:lineRule="auto"/>
        <w:ind w:left="360"/>
        <w:jc w:val="both"/>
        <w:rPr>
          <w:ins w:author="Microsoft Office User" w:date="2018-10-17T12:12:00Z" w:id="1919831489"/>
          <w:rFonts w:ascii="Cambria" w:hAnsi="Cambria" w:asciiTheme="majorAscii" w:hAnsiTheme="majorAscii"/>
          <w:color w:val="000000" w:themeColor="text1"/>
          <w:sz w:val="20"/>
          <w:szCs w:val="20"/>
          <w:highlight w:val="yellow"/>
          <w:rPrChange w:author="ReachIvy Help" w:date="2021-11-10T13:22:38.627Z" w:id="1807365281">
            <w:rPr>
              <w:ins w:author="Microsoft Office User" w:date="2018-10-17T12:12:00Z" w:id="1316014374"/>
              <w:rFonts w:ascii="Cambria" w:hAnsi="Cambria" w:asciiTheme="majorAscii" w:hAnsiTheme="majorAscii"/>
              <w:color w:val="000000" w:themeColor="text1" w:themeTint="FF" w:themeShade="FF"/>
              <w:sz w:val="20"/>
              <w:szCs w:val="20"/>
            </w:rPr>
          </w:rPrChange>
        </w:rPr>
      </w:pPr>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2:38.617Z" w:id="256637237">
            <w:rPr>
              <w:rFonts w:ascii="Cambria" w:hAnsi="Cambria" w:eastAsia="Times New Roman" w:cs="Times New Roman" w:asciiTheme="majorAscii" w:hAnsiTheme="majorAscii"/>
              <w:color w:val="000000" w:themeColor="text1" w:themeTint="FF" w:themeShade="FF"/>
              <w:sz w:val="20"/>
              <w:szCs w:val="20"/>
            </w:rPr>
          </w:rPrChange>
        </w:rPr>
        <w:t>Everyone on our team is an expert and has graduated from top tier schools and over the years has assisted many students in reaching top tier schools. Rest assured</w:t>
      </w:r>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2:38.618Z" w:id="858311231">
            <w:rPr>
              <w:rFonts w:ascii="Cambria" w:hAnsi="Cambria" w:eastAsia="Times New Roman" w:cs="Times New Roman" w:asciiTheme="majorAscii" w:hAnsiTheme="majorAscii"/>
              <w:color w:val="000000" w:themeColor="text1" w:themeTint="FF" w:themeShade="FF"/>
              <w:sz w:val="20"/>
              <w:szCs w:val="20"/>
            </w:rPr>
          </w:rPrChange>
        </w:rPr>
        <w:t xml:space="preserve"> &lt;name of student&gt;</w:t>
      </w:r>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2:38.619Z" w:id="1614129650">
            <w:rPr>
              <w:rFonts w:ascii="Cambria" w:hAnsi="Cambria" w:eastAsia="Times New Roman" w:cs="Times New Roman" w:asciiTheme="majorAscii" w:hAnsiTheme="majorAscii"/>
              <w:color w:val="000000" w:themeColor="text1" w:themeTint="FF" w:themeShade="FF"/>
              <w:sz w:val="20"/>
              <w:szCs w:val="20"/>
            </w:rPr>
          </w:rPrChange>
        </w:rPr>
        <w:t>, regardless of your individual counsel</w:t>
      </w:r>
      <w:ins w:author="Simran Khurana" w:date="2018-10-15T13:15:00Z" w:id="288541626">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2:38.62Z" w:id="478498389">
              <w:rPr>
                <w:rFonts w:ascii="Cambria" w:hAnsi="Cambria" w:eastAsia="Times New Roman" w:cs="Times New Roman" w:asciiTheme="majorAscii" w:hAnsiTheme="majorAscii"/>
                <w:color w:val="000000" w:themeColor="text1" w:themeTint="FF" w:themeShade="FF"/>
                <w:sz w:val="20"/>
                <w:szCs w:val="20"/>
              </w:rPr>
            </w:rPrChange>
          </w:rPr>
          <w:t>l</w:t>
        </w:r>
      </w:ins>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2:38.621Z" w:id="1415281646">
            <w:rPr>
              <w:rFonts w:ascii="Cambria" w:hAnsi="Cambria" w:eastAsia="Times New Roman" w:cs="Times New Roman" w:asciiTheme="majorAscii" w:hAnsiTheme="majorAscii"/>
              <w:color w:val="000000" w:themeColor="text1" w:themeTint="FF" w:themeShade="FF"/>
              <w:sz w:val="20"/>
              <w:szCs w:val="20"/>
            </w:rPr>
          </w:rPrChange>
        </w:rPr>
        <w:t xml:space="preserve">or the deliverables from </w:t>
      </w:r>
      <w:proofErr w:type="spellStart"/>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2:38.621Z" w:id="1688165047">
            <w:rPr>
              <w:rFonts w:ascii="Cambria" w:hAnsi="Cambria" w:eastAsia="Times New Roman" w:cs="Times New Roman" w:asciiTheme="majorAscii" w:hAnsiTheme="majorAscii"/>
              <w:color w:val="000000" w:themeColor="text1" w:themeTint="FF" w:themeShade="FF"/>
              <w:sz w:val="20"/>
              <w:szCs w:val="20"/>
            </w:rPr>
          </w:rPrChange>
        </w:rPr>
        <w:t>ReachIvy</w:t>
      </w:r>
      <w:proofErr w:type="spellEnd"/>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2:38.621Z" w:id="1083122298">
            <w:rPr>
              <w:rFonts w:ascii="Cambria" w:hAnsi="Cambria" w:eastAsia="Times New Roman" w:cs="Times New Roman" w:asciiTheme="majorAscii" w:hAnsiTheme="majorAscii"/>
              <w:color w:val="000000" w:themeColor="text1" w:themeTint="FF" w:themeShade="FF"/>
              <w:sz w:val="20"/>
              <w:szCs w:val="20"/>
            </w:rPr>
          </w:rPrChange>
        </w:rPr>
        <w:t xml:space="preserve"> remain the same. Please review each counsel</w:t>
      </w:r>
      <w:ins w:author="Simran Khurana" w:date="2018-10-15T13:15:00Z" w:id="87432296">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2:38.623Z" w:id="563645863">
              <w:rPr>
                <w:rFonts w:ascii="Cambria" w:hAnsi="Cambria" w:eastAsia="Times New Roman" w:cs="Times New Roman" w:asciiTheme="majorAscii" w:hAnsiTheme="majorAscii"/>
                <w:color w:val="000000" w:themeColor="text1" w:themeTint="FF" w:themeShade="FF"/>
                <w:sz w:val="20"/>
                <w:szCs w:val="20"/>
              </w:rPr>
            </w:rPrChange>
          </w:rPr>
          <w:t>l</w:t>
        </w:r>
      </w:ins>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2:38.624Z" w:id="1855201288">
            <w:rPr>
              <w:rFonts w:ascii="Cambria" w:hAnsi="Cambria" w:eastAsia="Times New Roman" w:cs="Times New Roman" w:asciiTheme="majorAscii" w:hAnsiTheme="majorAscii"/>
              <w:color w:val="000000" w:themeColor="text1" w:themeTint="FF" w:themeShade="FF"/>
              <w:sz w:val="20"/>
              <w:szCs w:val="20"/>
            </w:rPr>
          </w:rPrChange>
        </w:rPr>
        <w:t xml:space="preserve">or’s profile on the website for more details. </w:t>
      </w:r>
      <w:r w:rsidRPr="54137EE7" w:rsidR="54137EE7">
        <w:rPr>
          <w:rFonts w:ascii="Cambria" w:hAnsi="Cambria" w:asciiTheme="majorAscii" w:hAnsiTheme="majorAscii"/>
          <w:color w:val="000000" w:themeColor="text1" w:themeTint="FF" w:themeShade="FF"/>
          <w:sz w:val="20"/>
          <w:szCs w:val="20"/>
          <w:highlight w:val="yellow"/>
          <w:rPrChange w:author="ReachIvy Help" w:date="2021-11-10T13:22:38.625Z" w:id="1495986905">
            <w:rPr>
              <w:rFonts w:ascii="Cambria" w:hAnsi="Cambria" w:asciiTheme="majorAscii" w:hAnsiTheme="majorAscii"/>
              <w:color w:val="000000" w:themeColor="text1" w:themeTint="FF" w:themeShade="FF"/>
              <w:sz w:val="20"/>
              <w:szCs w:val="20"/>
            </w:rPr>
          </w:rPrChange>
        </w:rPr>
        <w:t xml:space="preserve">We have domain experts for each degree; we will connect you to a counsellor that suits your </w:t>
      </w:r>
      <w:proofErr w:type="gramStart"/>
      <w:r w:rsidRPr="54137EE7" w:rsidR="54137EE7">
        <w:rPr>
          <w:rFonts w:ascii="Cambria" w:hAnsi="Cambria" w:asciiTheme="majorAscii" w:hAnsiTheme="majorAscii"/>
          <w:color w:val="000000" w:themeColor="text1" w:themeTint="FF" w:themeShade="FF"/>
          <w:sz w:val="20"/>
          <w:szCs w:val="20"/>
          <w:highlight w:val="yellow"/>
          <w:rPrChange w:author="ReachIvy Help" w:date="2021-11-10T13:22:38.625Z" w:id="633377333">
            <w:rPr>
              <w:rFonts w:ascii="Cambria" w:hAnsi="Cambria" w:asciiTheme="majorAscii" w:hAnsiTheme="majorAscii"/>
              <w:color w:val="000000" w:themeColor="text1" w:themeTint="FF" w:themeShade="FF"/>
              <w:sz w:val="20"/>
              <w:szCs w:val="20"/>
            </w:rPr>
          </w:rPrChange>
        </w:rPr>
        <w:t>particular need</w:t>
      </w:r>
      <w:proofErr w:type="gramEnd"/>
      <w:r w:rsidRPr="54137EE7" w:rsidR="54137EE7">
        <w:rPr>
          <w:rFonts w:ascii="Cambria" w:hAnsi="Cambria" w:asciiTheme="majorAscii" w:hAnsiTheme="majorAscii"/>
          <w:color w:val="000000" w:themeColor="text1" w:themeTint="FF" w:themeShade="FF"/>
          <w:sz w:val="20"/>
          <w:szCs w:val="20"/>
          <w:highlight w:val="yellow"/>
          <w:rPrChange w:author="ReachIvy Help" w:date="2021-11-10T13:22:38.625Z" w:id="2055105970">
            <w:rPr>
              <w:rFonts w:ascii="Cambria" w:hAnsi="Cambria" w:asciiTheme="majorAscii" w:hAnsiTheme="majorAscii"/>
              <w:color w:val="000000" w:themeColor="text1" w:themeTint="FF" w:themeShade="FF"/>
              <w:sz w:val="20"/>
              <w:szCs w:val="20"/>
            </w:rPr>
          </w:rPrChange>
        </w:rPr>
        <w:t xml:space="preserve"> after reviewing your profile!</w:t>
      </w:r>
      <w:r w:rsidRPr="54137EE7" w:rsidR="54137EE7">
        <w:rPr>
          <w:rFonts w:ascii="Cambria" w:hAnsi="Cambria" w:asciiTheme="majorAscii" w:hAnsiTheme="majorAscii"/>
          <w:color w:val="000000" w:themeColor="text1" w:themeTint="FF" w:themeShade="FF"/>
          <w:sz w:val="20"/>
          <w:szCs w:val="20"/>
        </w:rPr>
        <w:t xml:space="preserve"> </w:t>
      </w:r>
    </w:p>
    <w:p w:rsidR="00A43E94" w:rsidP="54137EE7" w:rsidRDefault="006B429C" w14:paraId="560DF184" w14:textId="36F00053">
      <w:pPr>
        <w:spacing w:line="240" w:lineRule="auto"/>
        <w:ind w:left="360"/>
        <w:jc w:val="both"/>
        <w:rPr>
          <w:ins w:author="JT" w:date="2019-10-01T18:23:00Z" w:id="887596256"/>
          <w:rFonts w:ascii="Cambria" w:hAnsi="Cambria" w:asciiTheme="majorAscii" w:hAnsiTheme="majorAscii"/>
          <w:sz w:val="20"/>
          <w:szCs w:val="20"/>
        </w:rPr>
      </w:pPr>
      <w:r w:rsidRPr="54137EE7" w:rsidR="54137EE7">
        <w:rPr>
          <w:rFonts w:ascii="Cambria" w:hAnsi="Cambria" w:asciiTheme="majorAscii" w:hAnsiTheme="majorAscii"/>
          <w:color w:val="000000" w:themeColor="text1" w:themeTint="FF" w:themeShade="FF"/>
          <w:sz w:val="20"/>
          <w:szCs w:val="20"/>
          <w:highlight w:val="yellow"/>
          <w:rPrChange w:author="ReachIvy Help" w:date="2021-11-10T13:22:51.242Z" w:id="673868232">
            <w:rPr>
              <w:rFonts w:ascii="Cambria" w:hAnsi="Cambria" w:asciiTheme="majorAscii" w:hAnsiTheme="majorAscii"/>
              <w:color w:val="000000" w:themeColor="text1" w:themeTint="FF" w:themeShade="FF"/>
              <w:sz w:val="20"/>
              <w:szCs w:val="20"/>
            </w:rPr>
          </w:rPrChange>
        </w:rPr>
        <w:t xml:space="preserve">It does not make sense for you to select a counsellor based on your preference, because we do the profile matching </w:t>
      </w:r>
      <w:r w:rsidRPr="54137EE7" w:rsidR="54137EE7">
        <w:rPr>
          <w:rFonts w:ascii="Cambria" w:hAnsi="Cambria" w:asciiTheme="majorAscii" w:hAnsiTheme="majorAscii"/>
          <w:color w:val="000000" w:themeColor="text1" w:themeTint="FF" w:themeShade="FF"/>
          <w:sz w:val="20"/>
          <w:szCs w:val="20"/>
          <w:highlight w:val="yellow"/>
          <w:rPrChange w:author="ReachIvy Help" w:date="2021-11-10T13:22:51.242Z" w:id="179206366">
            <w:rPr>
              <w:rFonts w:ascii="Cambria" w:hAnsi="Cambria" w:asciiTheme="majorAscii" w:hAnsiTheme="majorAscii"/>
              <w:color w:val="000000" w:themeColor="text1" w:themeTint="FF" w:themeShade="FF"/>
              <w:sz w:val="20"/>
              <w:szCs w:val="20"/>
            </w:rPr>
          </w:rPrChange>
        </w:rPr>
        <w:t>post detailed</w:t>
      </w:r>
      <w:r w:rsidRPr="54137EE7" w:rsidR="54137EE7">
        <w:rPr>
          <w:rFonts w:ascii="Cambria" w:hAnsi="Cambria" w:asciiTheme="majorAscii" w:hAnsiTheme="majorAscii"/>
          <w:color w:val="000000" w:themeColor="text1" w:themeTint="FF" w:themeShade="FF"/>
          <w:sz w:val="20"/>
          <w:szCs w:val="20"/>
          <w:highlight w:val="yellow"/>
          <w:rPrChange w:author="ReachIvy Help" w:date="2021-11-10T13:22:51.243Z" w:id="664488215">
            <w:rPr>
              <w:rFonts w:ascii="Cambria" w:hAnsi="Cambria" w:asciiTheme="majorAscii" w:hAnsiTheme="majorAscii"/>
              <w:color w:val="000000" w:themeColor="text1" w:themeTint="FF" w:themeShade="FF"/>
              <w:sz w:val="20"/>
              <w:szCs w:val="20"/>
            </w:rPr>
          </w:rPrChange>
        </w:rPr>
        <w:t xml:space="preserve"> team discussions. E</w:t>
      </w:r>
      <w:r w:rsidRPr="54137EE7" w:rsidR="54137EE7">
        <w:rPr>
          <w:rFonts w:ascii="Cambria" w:hAnsi="Cambria" w:asciiTheme="majorAscii" w:hAnsiTheme="majorAscii"/>
          <w:color w:val="000000" w:themeColor="text1" w:themeTint="FF" w:themeShade="FF"/>
          <w:sz w:val="20"/>
          <w:szCs w:val="20"/>
        </w:rPr>
        <w:t xml:space="preserve">ach student gets a counsellor who is best suited to help, given the Counsellor’s experience, knowledge, and expertise in the field of study you are interested in. Given this strategic approach, till date, we’ve not faced a situation where a student is unhappy with the counsellor assigned to him/her. You’ll later come back to thank me for choosing the right counsellor, because we totally understand your needs and the counsellor’s background, so it’s best you leave that decision to us! </w:t>
      </w:r>
      <w:r w:rsidRPr="54137EE7" w:rsidR="54137EE7">
        <w:rPr>
          <w:rFonts w:ascii="Cambria" w:hAnsi="Cambria" w:eastAsia="Wingdings" w:cs="Wingdings" w:asciiTheme="majorAscii" w:hAnsiTheme="majorAscii"/>
          <w:sz w:val="20"/>
          <w:szCs w:val="20"/>
          <w:rPrChange w:author="Microsoft Office User" w:date="2018-11-16T15:41:00Z" w:id="807488947"/>
        </w:rPr>
        <w:t>J</w:t>
      </w:r>
    </w:p>
    <w:p w:rsidR="000C5A3D" w:rsidP="00126F78" w:rsidRDefault="000C5A3D" w14:paraId="30494366" w14:textId="05AB7254">
      <w:pPr>
        <w:spacing w:line="240" w:lineRule="auto"/>
        <w:ind w:left="360"/>
        <w:jc w:val="both"/>
        <w:rPr>
          <w:ins w:author="JT" w:date="2019-10-01T18:23:00Z" w:id="98"/>
          <w:rFonts w:asciiTheme="majorHAnsi" w:hAnsiTheme="majorHAnsi"/>
          <w:sz w:val="20"/>
          <w:szCs w:val="20"/>
        </w:rPr>
      </w:pPr>
    </w:p>
    <w:p w:rsidRPr="0066450A" w:rsidR="000C5A3D" w:rsidP="00126F78" w:rsidRDefault="000C5A3D" w14:paraId="1D4DC4ED" w14:textId="45063484">
      <w:pPr>
        <w:spacing w:line="240" w:lineRule="auto"/>
        <w:ind w:left="360"/>
        <w:jc w:val="both"/>
        <w:rPr>
          <w:rFonts w:asciiTheme="majorHAnsi" w:hAnsiTheme="majorHAnsi"/>
          <w:color w:val="000000" w:themeColor="text1"/>
          <w:sz w:val="20"/>
          <w:szCs w:val="20"/>
        </w:rPr>
      </w:pPr>
      <w:ins w:author="JT" w:date="2019-10-01T18:23:00Z" w:id="99">
        <w:r w:rsidRPr="000C5A3D">
          <w:rPr>
            <w:rFonts w:asciiTheme="majorHAnsi" w:hAnsiTheme="majorHAnsi"/>
            <w:b/>
            <w:bCs/>
            <w:sz w:val="20"/>
            <w:szCs w:val="20"/>
            <w:rPrChange w:author="JT" w:date="2019-10-01T18:25:00Z" w:id="100">
              <w:rPr>
                <w:rFonts w:asciiTheme="majorHAnsi" w:hAnsiTheme="majorHAnsi"/>
                <w:sz w:val="20"/>
                <w:szCs w:val="20"/>
              </w:rPr>
            </w:rPrChange>
          </w:rPr>
          <w:t>Note:</w:t>
        </w:r>
        <w:r>
          <w:rPr>
            <w:rFonts w:asciiTheme="majorHAnsi" w:hAnsiTheme="majorHAnsi"/>
            <w:sz w:val="20"/>
            <w:szCs w:val="20"/>
          </w:rPr>
          <w:t xml:space="preserve"> We never commit to any student </w:t>
        </w:r>
      </w:ins>
      <w:ins w:author="JT" w:date="2019-10-01T18:24:00Z" w:id="101">
        <w:r>
          <w:rPr>
            <w:rFonts w:asciiTheme="majorHAnsi" w:hAnsiTheme="majorHAnsi"/>
            <w:sz w:val="20"/>
            <w:szCs w:val="20"/>
          </w:rPr>
          <w:t>for a specific counsellor. Only if the student insists, we can check with Ops team first and then let them know.</w:t>
        </w:r>
      </w:ins>
    </w:p>
    <w:p w:rsidRPr="00BD5D42" w:rsidR="00BD5D42" w:rsidP="2D65731C" w:rsidRDefault="00BD5D42" w14:paraId="24657B3F" w14:textId="6A1E182D">
      <w:pPr>
        <w:pStyle w:val="Heading2"/>
      </w:pPr>
      <w:bookmarkStart w:name="_Toc530579923" w:id="103"/>
      <w:bookmarkStart w:name="_Toc1417690502" w:id="1734306797"/>
      <w:r w:rsidRPr="05EB2A60" w:rsidR="00BC1C5C">
        <w:rPr>
          <w:rStyle w:val="Heading2Char"/>
          <w:rPrChange w:author="Simran" w:date="2018-11-21T16:04:00Z" w:id="282544325">
            <w:rPr>
              <w:b w:val="1"/>
              <w:bCs w:val="1"/>
              <w:color w:val="000000" w:themeColor="text1" w:themeTint="FF" w:themeShade="FF"/>
              <w:sz w:val="20"/>
              <w:szCs w:val="20"/>
            </w:rPr>
          </w:rPrChange>
        </w:rPr>
        <w:t>3]</w:t>
      </w:r>
      <w:bookmarkEnd w:id="103"/>
      <w:r w:rsidR="00BC1C5C">
        <w:rPr/>
        <w:t xml:space="preserve"> </w:t>
      </w:r>
      <w:r w:rsidR="00A43E94">
        <w:rPr/>
        <w:t>How will the counsellor be matched to me?</w:t>
      </w:r>
      <w:bookmarkEnd w:id="1734306797"/>
    </w:p>
    <w:p w:rsidRPr="0066450A" w:rsidR="00A43E94" w:rsidP="54137EE7" w:rsidRDefault="00A43E94" w14:paraId="7A9F7E56" w14:textId="2809E361">
      <w:pPr>
        <w:spacing w:line="240" w:lineRule="auto"/>
        <w:ind w:left="360"/>
        <w:jc w:val="both"/>
        <w:rPr>
          <w:rFonts w:ascii="Cambria" w:hAnsi="Cambria" w:asciiTheme="majorAscii" w:hAnsiTheme="majorAscii"/>
          <w:color w:val="000000" w:themeColor="text1"/>
          <w:sz w:val="20"/>
          <w:szCs w:val="20"/>
          <w:highlight w:val="yellow"/>
          <w:rPrChange w:author="ReachIvy Help" w:date="2021-11-10T13:24:08.919Z" w:id="780489799">
            <w:rPr>
              <w:rFonts w:ascii="Cambria" w:hAnsi="Cambria" w:asciiTheme="majorAscii" w:hAnsiTheme="majorAscii"/>
              <w:color w:val="000000" w:themeColor="text1" w:themeTint="FF" w:themeShade="FF"/>
              <w:sz w:val="20"/>
              <w:szCs w:val="20"/>
            </w:rPr>
          </w:rPrChange>
        </w:rPr>
      </w:pPr>
      <w:r w:rsidRPr="54137EE7" w:rsidR="54137EE7">
        <w:rPr>
          <w:rFonts w:ascii="Cambria" w:hAnsi="Cambria" w:asciiTheme="majorAscii" w:hAnsiTheme="majorAscii"/>
          <w:color w:val="000000" w:themeColor="text1" w:themeTint="FF" w:themeShade="FF"/>
          <w:sz w:val="20"/>
          <w:szCs w:val="20"/>
          <w:highlight w:val="yellow"/>
          <w:rPrChange w:author="ReachIvy Help" w:date="2021-11-10T13:24:08.915Z" w:id="1751310844">
            <w:rPr>
              <w:rFonts w:ascii="Cambria" w:hAnsi="Cambria" w:asciiTheme="majorAscii" w:hAnsiTheme="majorAscii"/>
              <w:color w:val="000000" w:themeColor="text1" w:themeTint="FF" w:themeShade="FF"/>
              <w:sz w:val="20"/>
              <w:szCs w:val="20"/>
            </w:rPr>
          </w:rPrChange>
        </w:rPr>
        <w:t>We have domain experts. The counsellor who is best equipped to assist you will be matched to you</w:t>
      </w:r>
      <w:r w:rsidRPr="54137EE7" w:rsidR="54137EE7">
        <w:rPr>
          <w:rFonts w:ascii="Cambria" w:hAnsi="Cambria" w:asciiTheme="majorAscii" w:hAnsiTheme="majorAscii"/>
          <w:color w:val="000000" w:themeColor="text1" w:themeTint="FF" w:themeShade="FF"/>
          <w:sz w:val="20"/>
          <w:szCs w:val="20"/>
          <w:highlight w:val="yellow"/>
          <w:rPrChange w:author="ReachIvy Help" w:date="2021-11-10T13:24:08.916Z" w:id="1633228836">
            <w:rPr>
              <w:rFonts w:ascii="Cambria" w:hAnsi="Cambria" w:asciiTheme="majorAscii" w:hAnsiTheme="majorAscii"/>
              <w:color w:val="000000" w:themeColor="text1" w:themeTint="FF" w:themeShade="FF"/>
              <w:sz w:val="20"/>
              <w:szCs w:val="20"/>
            </w:rPr>
          </w:rPrChange>
        </w:rPr>
        <w:t xml:space="preserve"> at every step of the way</w:t>
      </w:r>
      <w:r w:rsidRPr="54137EE7" w:rsidR="54137EE7">
        <w:rPr>
          <w:rFonts w:ascii="Cambria" w:hAnsi="Cambria" w:asciiTheme="majorAscii" w:hAnsiTheme="majorAscii"/>
          <w:color w:val="000000" w:themeColor="text1" w:themeTint="FF" w:themeShade="FF"/>
          <w:sz w:val="20"/>
          <w:szCs w:val="20"/>
          <w:highlight w:val="yellow"/>
          <w:rPrChange w:author="ReachIvy Help" w:date="2021-11-10T13:24:08.917Z" w:id="833354125">
            <w:rPr>
              <w:rFonts w:ascii="Cambria" w:hAnsi="Cambria" w:asciiTheme="majorAscii" w:hAnsiTheme="majorAscii"/>
              <w:color w:val="000000" w:themeColor="text1" w:themeTint="FF" w:themeShade="FF"/>
              <w:sz w:val="20"/>
              <w:szCs w:val="20"/>
            </w:rPr>
          </w:rPrChange>
        </w:rPr>
        <w:t xml:space="preserve">. The </w:t>
      </w:r>
      <w:proofErr w:type="spellStart"/>
      <w:r w:rsidRPr="54137EE7" w:rsidR="54137EE7">
        <w:rPr>
          <w:rFonts w:ascii="Cambria" w:hAnsi="Cambria" w:asciiTheme="majorAscii" w:hAnsiTheme="majorAscii"/>
          <w:color w:val="000000" w:themeColor="text1" w:themeTint="FF" w:themeShade="FF"/>
          <w:sz w:val="20"/>
          <w:szCs w:val="20"/>
          <w:highlight w:val="yellow"/>
          <w:rPrChange w:author="ReachIvy Help" w:date="2021-11-10T13:24:08.917Z" w:id="1699950681">
            <w:rPr>
              <w:rFonts w:ascii="Cambria" w:hAnsi="Cambria" w:asciiTheme="majorAscii" w:hAnsiTheme="majorAscii"/>
              <w:color w:val="000000" w:themeColor="text1" w:themeTint="FF" w:themeShade="FF"/>
              <w:sz w:val="20"/>
              <w:szCs w:val="20"/>
            </w:rPr>
          </w:rPrChange>
        </w:rPr>
        <w:t>counselor’s</w:t>
      </w:r>
      <w:proofErr w:type="spellEnd"/>
      <w:r w:rsidRPr="54137EE7" w:rsidR="54137EE7">
        <w:rPr>
          <w:rFonts w:ascii="Cambria" w:hAnsi="Cambria" w:asciiTheme="majorAscii" w:hAnsiTheme="majorAscii"/>
          <w:color w:val="000000" w:themeColor="text1" w:themeTint="FF" w:themeShade="FF"/>
          <w:sz w:val="20"/>
          <w:szCs w:val="20"/>
          <w:highlight w:val="yellow"/>
          <w:rPrChange w:author="ReachIvy Help" w:date="2021-11-10T13:24:08.918Z" w:id="412998907">
            <w:rPr>
              <w:rFonts w:ascii="Cambria" w:hAnsi="Cambria" w:asciiTheme="majorAscii" w:hAnsiTheme="majorAscii"/>
              <w:color w:val="000000" w:themeColor="text1" w:themeTint="FF" w:themeShade="FF"/>
              <w:sz w:val="20"/>
              <w:szCs w:val="20"/>
            </w:rPr>
          </w:rPrChange>
        </w:rPr>
        <w:t xml:space="preserve"> profile will be shared with you prior to the session.</w:t>
      </w:r>
    </w:p>
    <w:p w:rsidRPr="0066450A" w:rsidR="005230A4" w:rsidP="05EB2A60" w:rsidRDefault="00BC1C5C" w14:paraId="53BE9583" w14:textId="1F562F65">
      <w:pPr>
        <w:pStyle w:val="Heading2"/>
        <w:pPrChange w:author="Simran" w:date="2018-11-21T17:04:00Z" w:id="107">
          <w:pPr>
            <w:spacing w:line="240" w:lineRule="auto"/>
            <w:ind w:left="360"/>
            <w:jc w:val="both"/>
          </w:pPr>
        </w:pPrChange>
      </w:pPr>
      <w:bookmarkStart w:name="_Toc530579924" w:id="108"/>
      <w:bookmarkStart w:name="_Toc1566478557" w:id="1733707194"/>
      <w:r w:rsidRPr="05EB2A60" w:rsidR="00BC1C5C">
        <w:rPr>
          <w:rStyle w:val="Heading2Char"/>
          <w:rPrChange w:author="Simran" w:date="2018-11-21T16:04:00Z" w:id="1718807266">
            <w:rPr>
              <w:b w:val="1"/>
              <w:bCs w:val="1"/>
              <w:color w:val="000000" w:themeColor="text1" w:themeTint="FF" w:themeShade="FF"/>
              <w:sz w:val="20"/>
              <w:szCs w:val="20"/>
            </w:rPr>
          </w:rPrChange>
        </w:rPr>
        <w:t>4]</w:t>
      </w:r>
      <w:bookmarkEnd w:id="108"/>
      <w:r w:rsidR="00BC1C5C">
        <w:rPr/>
        <w:t xml:space="preserve"> </w:t>
      </w:r>
      <w:r w:rsidR="005230A4">
        <w:rPr/>
        <w:t>Can you assign a counsellor who has passed out from ____only?</w:t>
      </w:r>
      <w:bookmarkEnd w:id="1733707194"/>
    </w:p>
    <w:p w:rsidRPr="0066450A" w:rsidR="00085419" w:rsidP="54137EE7" w:rsidRDefault="005230A4" w14:paraId="517AAE90" w14:textId="4183262C">
      <w:pPr>
        <w:spacing w:line="240" w:lineRule="auto"/>
        <w:ind w:left="360"/>
        <w:jc w:val="both"/>
        <w:rPr>
          <w:rFonts w:ascii="Cambria" w:hAnsi="Cambria" w:asciiTheme="majorAscii" w:hAnsiTheme="majorAscii"/>
          <w:color w:val="000000" w:themeColor="text1"/>
          <w:sz w:val="20"/>
          <w:szCs w:val="20"/>
        </w:rPr>
      </w:pPr>
      <w:r w:rsidRPr="54137EE7" w:rsidR="54137EE7">
        <w:rPr>
          <w:rFonts w:ascii="Cambria" w:hAnsi="Cambria" w:asciiTheme="majorAscii" w:hAnsiTheme="majorAscii"/>
          <w:color w:val="000000" w:themeColor="text1" w:themeTint="FF" w:themeShade="FF"/>
          <w:sz w:val="20"/>
          <w:szCs w:val="20"/>
          <w:highlight w:val="yellow"/>
          <w:rPrChange w:author="ReachIvy Help" w:date="2021-11-10T13:24:48.575Z" w:id="409848250">
            <w:rPr>
              <w:rFonts w:ascii="Cambria" w:hAnsi="Cambria" w:asciiTheme="majorAscii" w:hAnsiTheme="majorAscii"/>
              <w:color w:val="000000" w:themeColor="text1" w:themeTint="FF" w:themeShade="FF"/>
              <w:sz w:val="20"/>
              <w:szCs w:val="20"/>
            </w:rPr>
          </w:rPrChange>
        </w:rPr>
        <w:t>(</w:t>
      </w:r>
      <w:ins w:author="DF" w:date="2019-05-07T13:07:00Z" w:id="824962921">
        <w:r w:rsidRPr="54137EE7" w:rsidR="54137EE7">
          <w:rPr>
            <w:rFonts w:ascii="Cambria" w:hAnsi="Cambria" w:asciiTheme="majorAscii" w:hAnsiTheme="majorAscii"/>
            <w:color w:val="000000" w:themeColor="text1" w:themeTint="FF" w:themeShade="FF"/>
            <w:sz w:val="20"/>
            <w:szCs w:val="20"/>
            <w:highlight w:val="yellow"/>
            <w:rPrChange w:author="ReachIvy Help" w:date="2021-11-10T13:24:48.576Z" w:id="596635441">
              <w:rPr>
                <w:rFonts w:ascii="Cambria" w:hAnsi="Cambria" w:asciiTheme="majorAscii" w:hAnsiTheme="majorAscii"/>
                <w:color w:val="000000" w:themeColor="text1" w:themeTint="FF" w:themeShade="FF"/>
                <w:sz w:val="20"/>
                <w:szCs w:val="20"/>
              </w:rPr>
            </w:rPrChange>
          </w:rPr>
          <w:t xml:space="preserve">Assigned </w:t>
        </w:r>
      </w:ins>
      <w:r w:rsidRPr="54137EE7" w:rsidR="54137EE7">
        <w:rPr>
          <w:rFonts w:ascii="Cambria" w:hAnsi="Cambria" w:asciiTheme="majorAscii" w:hAnsiTheme="majorAscii"/>
          <w:color w:val="000000" w:themeColor="text1" w:themeTint="FF" w:themeShade="FF"/>
          <w:sz w:val="20"/>
          <w:szCs w:val="20"/>
          <w:highlight w:val="yellow"/>
          <w:rPrChange w:author="ReachIvy Help" w:date="2021-11-10T13:24:48.576Z" w:id="1126584992">
            <w:rPr>
              <w:rFonts w:ascii="Cambria" w:hAnsi="Cambria" w:asciiTheme="majorAscii" w:hAnsiTheme="majorAscii"/>
              <w:color w:val="000000" w:themeColor="text1" w:themeTint="FF" w:themeShade="FF"/>
              <w:sz w:val="20"/>
              <w:szCs w:val="20"/>
            </w:rPr>
          </w:rPrChange>
        </w:rPr>
        <w:t>counsellor name)</w:t>
      </w:r>
      <w:r w:rsidRPr="54137EE7" w:rsidR="54137EE7">
        <w:rPr>
          <w:rFonts w:ascii="Cambria" w:hAnsi="Cambria" w:asciiTheme="majorAscii" w:hAnsiTheme="majorAscii"/>
          <w:color w:val="000000" w:themeColor="text1" w:themeTint="FF" w:themeShade="FF"/>
          <w:sz w:val="20"/>
          <w:szCs w:val="20"/>
          <w:highlight w:val="yellow"/>
          <w:rPrChange w:author="ReachIvy Help" w:date="2021-11-10T13:24:48.577Z" w:id="2081642975">
            <w:rPr>
              <w:rFonts w:ascii="Cambria" w:hAnsi="Cambria" w:asciiTheme="majorAscii" w:hAnsiTheme="majorAscii"/>
              <w:color w:val="000000" w:themeColor="text1" w:themeTint="FF" w:themeShade="FF"/>
              <w:sz w:val="20"/>
              <w:szCs w:val="20"/>
            </w:rPr>
          </w:rPrChange>
        </w:rPr>
        <w:t xml:space="preserve"> is one of our most senior </w:t>
      </w:r>
      <w:proofErr w:type="spellStart"/>
      <w:r w:rsidRPr="54137EE7" w:rsidR="54137EE7">
        <w:rPr>
          <w:rFonts w:ascii="Cambria" w:hAnsi="Cambria" w:asciiTheme="majorAscii" w:hAnsiTheme="majorAscii"/>
          <w:color w:val="000000" w:themeColor="text1" w:themeTint="FF" w:themeShade="FF"/>
          <w:sz w:val="20"/>
          <w:szCs w:val="20"/>
          <w:highlight w:val="yellow"/>
          <w:rPrChange w:author="ReachIvy Help" w:date="2021-11-10T13:24:48.578Z" w:id="1355720875">
            <w:rPr>
              <w:rFonts w:ascii="Cambria" w:hAnsi="Cambria" w:asciiTheme="majorAscii" w:hAnsiTheme="majorAscii"/>
              <w:color w:val="000000" w:themeColor="text1" w:themeTint="FF" w:themeShade="FF"/>
              <w:sz w:val="20"/>
              <w:szCs w:val="20"/>
            </w:rPr>
          </w:rPrChange>
        </w:rPr>
        <w:t>counselors</w:t>
      </w:r>
      <w:proofErr w:type="spellEnd"/>
      <w:r w:rsidRPr="54137EE7" w:rsidR="54137EE7">
        <w:rPr>
          <w:rFonts w:ascii="Cambria" w:hAnsi="Cambria" w:asciiTheme="majorAscii" w:hAnsiTheme="majorAscii"/>
          <w:color w:val="000000" w:themeColor="text1" w:themeTint="FF" w:themeShade="FF"/>
          <w:sz w:val="20"/>
          <w:szCs w:val="20"/>
          <w:highlight w:val="yellow"/>
          <w:rPrChange w:author="ReachIvy Help" w:date="2021-11-10T13:24:48.579Z" w:id="970425148">
            <w:rPr>
              <w:rFonts w:ascii="Cambria" w:hAnsi="Cambria" w:asciiTheme="majorAscii" w:hAnsiTheme="majorAscii"/>
              <w:color w:val="000000" w:themeColor="text1" w:themeTint="FF" w:themeShade="FF"/>
              <w:sz w:val="20"/>
              <w:szCs w:val="20"/>
            </w:rPr>
          </w:rPrChange>
        </w:rPr>
        <w:t xml:space="preserve"> who has helped multiple students build stellar profiles to reach top universities across the globe. </w:t>
      </w:r>
      <w:r w:rsidRPr="54137EE7" w:rsidR="54137EE7">
        <w:rPr>
          <w:rFonts w:ascii="Cambria" w:hAnsi="Cambria" w:asciiTheme="majorAscii" w:hAnsiTheme="majorAscii"/>
          <w:color w:val="000000" w:themeColor="text1" w:themeTint="FF" w:themeShade="FF"/>
          <w:sz w:val="20"/>
          <w:szCs w:val="20"/>
          <w:highlight w:val="yellow"/>
          <w:rPrChange w:author="ReachIvy Help" w:date="2021-11-10T13:24:48.58Z" w:id="907613082">
            <w:rPr>
              <w:rFonts w:ascii="Cambria" w:hAnsi="Cambria" w:asciiTheme="majorAscii" w:hAnsiTheme="majorAscii"/>
              <w:color w:val="000000" w:themeColor="text1" w:themeTint="FF" w:themeShade="FF"/>
              <w:sz w:val="20"/>
              <w:szCs w:val="20"/>
            </w:rPr>
          </w:rPrChange>
        </w:rPr>
        <w:t>&lt;</w:t>
      </w:r>
      <w:ins w:author="DF" w:date="2019-05-07T13:07:00Z" w:id="1552531166">
        <w:r w:rsidRPr="54137EE7" w:rsidR="54137EE7">
          <w:rPr>
            <w:rFonts w:ascii="Cambria" w:hAnsi="Cambria" w:asciiTheme="majorAscii" w:hAnsiTheme="majorAscii"/>
            <w:color w:val="000000" w:themeColor="text1" w:themeTint="FF" w:themeShade="FF"/>
            <w:sz w:val="20"/>
            <w:szCs w:val="20"/>
            <w:highlight w:val="yellow"/>
            <w:rPrChange w:author="ReachIvy Help" w:date="2021-11-10T13:24:48.581Z" w:id="397126785">
              <w:rPr>
                <w:rFonts w:ascii="Cambria" w:hAnsi="Cambria" w:asciiTheme="majorAscii" w:hAnsiTheme="majorAscii"/>
                <w:color w:val="000000" w:themeColor="text1" w:themeTint="FF" w:themeShade="FF"/>
                <w:sz w:val="20"/>
                <w:szCs w:val="20"/>
              </w:rPr>
            </w:rPrChange>
          </w:rPr>
          <w:t xml:space="preserve">Assigned </w:t>
        </w:r>
      </w:ins>
      <w:r w:rsidRPr="54137EE7" w:rsidR="54137EE7">
        <w:rPr>
          <w:rFonts w:ascii="Cambria" w:hAnsi="Cambria" w:asciiTheme="majorAscii" w:hAnsiTheme="majorAscii"/>
          <w:color w:val="000000" w:themeColor="text1" w:themeTint="FF" w:themeShade="FF"/>
          <w:sz w:val="20"/>
          <w:szCs w:val="20"/>
          <w:highlight w:val="yellow"/>
          <w:rPrChange w:author="ReachIvy Help" w:date="2021-11-10T13:24:48.582Z" w:id="1721545930">
            <w:rPr>
              <w:rFonts w:ascii="Cambria" w:hAnsi="Cambria" w:asciiTheme="majorAscii" w:hAnsiTheme="majorAscii"/>
              <w:color w:val="000000" w:themeColor="text1" w:themeTint="FF" w:themeShade="FF"/>
              <w:sz w:val="20"/>
              <w:szCs w:val="20"/>
            </w:rPr>
          </w:rPrChange>
        </w:rPr>
        <w:t xml:space="preserve">Counsellor name&gt; fully understands your profile and he/she has helped at least a thousand students in the past to get to their </w:t>
      </w:r>
      <w:r w:rsidRPr="54137EE7" w:rsidR="54137EE7">
        <w:rPr>
          <w:rFonts w:ascii="Cambria" w:hAnsi="Cambria" w:asciiTheme="majorAscii" w:hAnsiTheme="majorAscii"/>
          <w:color w:val="000000" w:themeColor="text1" w:themeTint="FF" w:themeShade="FF"/>
          <w:sz w:val="20"/>
          <w:szCs w:val="20"/>
          <w:highlight w:val="yellow"/>
          <w:rPrChange w:author="ReachIvy Help" w:date="2021-11-10T13:24:48.583Z" w:id="793667070">
            <w:rPr>
              <w:rFonts w:ascii="Cambria" w:hAnsi="Cambria" w:asciiTheme="majorAscii" w:hAnsiTheme="majorAscii"/>
              <w:color w:val="000000" w:themeColor="text1" w:themeTint="FF" w:themeShade="FF"/>
              <w:sz w:val="20"/>
              <w:szCs w:val="20"/>
            </w:rPr>
          </w:rPrChange>
        </w:rPr>
        <w:t>dream college.</w:t>
      </w:r>
      <w:r w:rsidRPr="54137EE7" w:rsidR="54137EE7">
        <w:rPr>
          <w:rFonts w:ascii="Cambria" w:hAnsi="Cambria" w:asciiTheme="majorAscii" w:hAnsiTheme="majorAscii"/>
          <w:color w:val="000000" w:themeColor="text1" w:themeTint="FF" w:themeShade="FF"/>
          <w:sz w:val="20"/>
          <w:szCs w:val="20"/>
        </w:rPr>
        <w:t xml:space="preserve"> &lt;counsellor name&gt; has also interacted with </w:t>
      </w:r>
      <w:proofErr w:type="spellStart"/>
      <w:r w:rsidRPr="54137EE7" w:rsidR="54137EE7">
        <w:rPr>
          <w:rFonts w:ascii="Cambria" w:hAnsi="Cambria" w:asciiTheme="majorAscii" w:hAnsiTheme="majorAscii"/>
          <w:color w:val="000000" w:themeColor="text1" w:themeTint="FF" w:themeShade="FF"/>
          <w:sz w:val="20"/>
          <w:szCs w:val="20"/>
        </w:rPr>
        <w:t>AdComs</w:t>
      </w:r>
      <w:proofErr w:type="spellEnd"/>
      <w:r w:rsidRPr="54137EE7" w:rsidR="54137EE7">
        <w:rPr>
          <w:rFonts w:ascii="Cambria" w:hAnsi="Cambria" w:asciiTheme="majorAscii" w:hAnsiTheme="majorAscii"/>
          <w:color w:val="000000" w:themeColor="text1" w:themeTint="FF" w:themeShade="FF"/>
          <w:sz w:val="20"/>
          <w:szCs w:val="20"/>
        </w:rPr>
        <w:t xml:space="preserve"> in our webinar series and other in-house </w:t>
      </w:r>
      <w:proofErr w:type="gramStart"/>
      <w:r w:rsidRPr="54137EE7" w:rsidR="54137EE7">
        <w:rPr>
          <w:rFonts w:ascii="Cambria" w:hAnsi="Cambria" w:asciiTheme="majorAscii" w:hAnsiTheme="majorAscii"/>
          <w:color w:val="000000" w:themeColor="text1" w:themeTint="FF" w:themeShade="FF"/>
          <w:sz w:val="20"/>
          <w:szCs w:val="20"/>
        </w:rPr>
        <w:t>meetings, and</w:t>
      </w:r>
      <w:proofErr w:type="gramEnd"/>
      <w:r w:rsidRPr="54137EE7" w:rsidR="54137EE7">
        <w:rPr>
          <w:rFonts w:ascii="Cambria" w:hAnsi="Cambria" w:asciiTheme="majorAscii" w:hAnsiTheme="majorAscii"/>
          <w:color w:val="000000" w:themeColor="text1" w:themeTint="FF" w:themeShade="FF"/>
          <w:sz w:val="20"/>
          <w:szCs w:val="20"/>
        </w:rPr>
        <w:t xml:space="preserve"> is fully equipped to help you reach your goal.</w:t>
      </w:r>
    </w:p>
    <w:p w:rsidRPr="0066450A" w:rsidR="00085419" w:rsidP="54137EE7" w:rsidRDefault="00085419" w14:paraId="6A879A55" w14:textId="77777777">
      <w:pPr>
        <w:spacing w:line="240" w:lineRule="auto"/>
        <w:ind w:left="360"/>
        <w:jc w:val="both"/>
        <w:rPr>
          <w:rFonts w:ascii="Cambria" w:hAnsi="Cambria" w:asciiTheme="majorAscii" w:hAnsiTheme="majorAscii"/>
          <w:color w:val="000000" w:themeColor="text1"/>
          <w:sz w:val="20"/>
          <w:szCs w:val="20"/>
          <w:highlight w:val="yellow"/>
          <w:rPrChange w:author="ReachIvy Help" w:date="2021-11-10T13:24:59.723Z" w:id="1543686252">
            <w:rPr>
              <w:rFonts w:ascii="Cambria" w:hAnsi="Cambria" w:asciiTheme="majorAscii" w:hAnsiTheme="majorAscii"/>
              <w:color w:val="000000" w:themeColor="text1" w:themeTint="FF" w:themeShade="FF"/>
              <w:sz w:val="20"/>
              <w:szCs w:val="20"/>
            </w:rPr>
          </w:rPrChange>
        </w:rPr>
      </w:pPr>
      <w:r w:rsidRPr="54137EE7" w:rsidR="54137EE7">
        <w:rPr>
          <w:rFonts w:ascii="Cambria" w:hAnsi="Cambria" w:asciiTheme="majorAscii" w:hAnsiTheme="majorAscii"/>
          <w:color w:val="000000" w:themeColor="text1" w:themeTint="FF" w:themeShade="FF"/>
          <w:sz w:val="20"/>
          <w:szCs w:val="20"/>
          <w:highlight w:val="yellow"/>
          <w:rPrChange w:author="ReachIvy Help" w:date="2021-11-10T13:24:59.721Z" w:id="80256547">
            <w:rPr>
              <w:rFonts w:ascii="Cambria" w:hAnsi="Cambria" w:asciiTheme="majorAscii" w:hAnsiTheme="majorAscii"/>
              <w:color w:val="000000" w:themeColor="text1" w:themeTint="FF" w:themeShade="FF"/>
              <w:sz w:val="20"/>
              <w:szCs w:val="20"/>
            </w:rPr>
          </w:rPrChange>
        </w:rPr>
        <w:t xml:space="preserve">Rest </w:t>
      </w:r>
      <w:proofErr w:type="gramStart"/>
      <w:r w:rsidRPr="54137EE7" w:rsidR="54137EE7">
        <w:rPr>
          <w:rFonts w:ascii="Cambria" w:hAnsi="Cambria" w:asciiTheme="majorAscii" w:hAnsiTheme="majorAscii"/>
          <w:color w:val="000000" w:themeColor="text1" w:themeTint="FF" w:themeShade="FF"/>
          <w:sz w:val="20"/>
          <w:szCs w:val="20"/>
          <w:highlight w:val="yellow"/>
          <w:rPrChange w:author="ReachIvy Help" w:date="2021-11-10T13:24:59.721Z" w:id="764687889">
            <w:rPr>
              <w:rFonts w:ascii="Cambria" w:hAnsi="Cambria" w:asciiTheme="majorAscii" w:hAnsiTheme="majorAscii"/>
              <w:color w:val="000000" w:themeColor="text1" w:themeTint="FF" w:themeShade="FF"/>
              <w:sz w:val="20"/>
              <w:szCs w:val="20"/>
            </w:rPr>
          </w:rPrChange>
        </w:rPr>
        <w:t>assured,</w:t>
      </w:r>
      <w:proofErr w:type="gramEnd"/>
      <w:r w:rsidRPr="54137EE7" w:rsidR="54137EE7">
        <w:rPr>
          <w:rFonts w:ascii="Cambria" w:hAnsi="Cambria" w:asciiTheme="majorAscii" w:hAnsiTheme="majorAscii"/>
          <w:color w:val="000000" w:themeColor="text1" w:themeTint="FF" w:themeShade="FF"/>
          <w:sz w:val="20"/>
          <w:szCs w:val="20"/>
          <w:highlight w:val="yellow"/>
          <w:rPrChange w:author="ReachIvy Help" w:date="2021-11-10T13:24:59.721Z" w:id="1953538142">
            <w:rPr>
              <w:rFonts w:ascii="Cambria" w:hAnsi="Cambria" w:asciiTheme="majorAscii" w:hAnsiTheme="majorAscii"/>
              <w:color w:val="000000" w:themeColor="text1" w:themeTint="FF" w:themeShade="FF"/>
              <w:sz w:val="20"/>
              <w:szCs w:val="20"/>
            </w:rPr>
          </w:rPrChange>
        </w:rPr>
        <w:t xml:space="preserve"> he is the best person to guide </w:t>
      </w:r>
      <w:r w:rsidRPr="54137EE7" w:rsidR="54137EE7">
        <w:rPr>
          <w:rFonts w:ascii="Cambria" w:hAnsi="Cambria" w:asciiTheme="majorAscii" w:hAnsiTheme="majorAscii"/>
          <w:color w:val="000000" w:themeColor="text1" w:themeTint="FF" w:themeShade="FF"/>
          <w:sz w:val="20"/>
          <w:szCs w:val="20"/>
          <w:highlight w:val="yellow"/>
          <w:rPrChange w:author="ReachIvy Help" w:date="2021-11-10T13:24:59.722Z" w:id="701777383">
            <w:rPr>
              <w:rFonts w:ascii="Cambria" w:hAnsi="Cambria" w:asciiTheme="majorAscii" w:hAnsiTheme="majorAscii"/>
              <w:color w:val="000000" w:themeColor="text1" w:themeTint="FF" w:themeShade="FF"/>
              <w:sz w:val="20"/>
              <w:szCs w:val="20"/>
            </w:rPr>
          </w:rPrChange>
        </w:rPr>
        <w:t xml:space="preserve">(student name) </w:t>
      </w:r>
      <w:r w:rsidRPr="54137EE7" w:rsidR="54137EE7">
        <w:rPr>
          <w:rFonts w:ascii="Cambria" w:hAnsi="Cambria" w:asciiTheme="majorAscii" w:hAnsiTheme="majorAscii"/>
          <w:color w:val="000000" w:themeColor="text1" w:themeTint="FF" w:themeShade="FF"/>
          <w:sz w:val="20"/>
          <w:szCs w:val="20"/>
          <w:highlight w:val="yellow"/>
          <w:rPrChange w:author="ReachIvy Help" w:date="2021-11-10T13:24:59.722Z" w:id="1494561835">
            <w:rPr>
              <w:rFonts w:ascii="Cambria" w:hAnsi="Cambria" w:asciiTheme="majorAscii" w:hAnsiTheme="majorAscii"/>
              <w:color w:val="000000" w:themeColor="text1" w:themeTint="FF" w:themeShade="FF"/>
              <w:sz w:val="20"/>
              <w:szCs w:val="20"/>
            </w:rPr>
          </w:rPrChange>
        </w:rPr>
        <w:t>through the process :)</w:t>
      </w:r>
    </w:p>
    <w:p w:rsidRPr="0066450A" w:rsidR="005230A4" w:rsidP="00126F78" w:rsidRDefault="005230A4" w14:paraId="6F38AEC7" w14:textId="77777777">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OR</w:t>
      </w:r>
    </w:p>
    <w:p w:rsidRPr="0066450A" w:rsidR="00085419" w:rsidP="00126F78" w:rsidRDefault="005230A4" w14:paraId="6C960AD1" w14:textId="77777777">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 xml:space="preserve">(counsellor name) </w:t>
      </w:r>
      <w:r w:rsidRPr="0066450A" w:rsidR="00085419">
        <w:rPr>
          <w:rFonts w:asciiTheme="majorHAnsi" w:hAnsiTheme="majorHAnsi"/>
          <w:color w:val="000000" w:themeColor="text1"/>
          <w:sz w:val="20"/>
          <w:szCs w:val="20"/>
        </w:rPr>
        <w:t xml:space="preserve">is one of our most senior counsellors and adopts a highly strategic approach to helping students build stellar profiles - the foundation to cracking top schools. </w:t>
      </w:r>
    </w:p>
    <w:p w:rsidRPr="0066450A" w:rsidR="00085419" w:rsidP="00126F78" w:rsidRDefault="005230A4" w14:paraId="5329DDF3" w14:textId="77777777">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(student name)</w:t>
      </w:r>
      <w:r w:rsidRPr="0066450A" w:rsidR="00085419">
        <w:rPr>
          <w:rFonts w:asciiTheme="majorHAnsi" w:hAnsiTheme="majorHAnsi"/>
          <w:color w:val="000000" w:themeColor="text1"/>
          <w:sz w:val="20"/>
          <w:szCs w:val="20"/>
        </w:rPr>
        <w:t xml:space="preserve"> will surely benefit from </w:t>
      </w:r>
      <w:r w:rsidRPr="0066450A">
        <w:rPr>
          <w:rFonts w:asciiTheme="majorHAnsi" w:hAnsiTheme="majorHAnsi"/>
          <w:color w:val="000000" w:themeColor="text1"/>
          <w:sz w:val="20"/>
          <w:szCs w:val="20"/>
        </w:rPr>
        <w:t xml:space="preserve">(counsellor name) </w:t>
      </w:r>
      <w:r w:rsidRPr="0066450A" w:rsidR="00085419">
        <w:rPr>
          <w:rFonts w:asciiTheme="majorHAnsi" w:hAnsiTheme="majorHAnsi"/>
          <w:color w:val="000000" w:themeColor="text1"/>
          <w:sz w:val="20"/>
          <w:szCs w:val="20"/>
        </w:rPr>
        <w:t xml:space="preserve">'s perspective and inputs - just like the other students targeting schools in the US who have worked with </w:t>
      </w:r>
      <w:r w:rsidRPr="0066450A">
        <w:rPr>
          <w:rFonts w:asciiTheme="majorHAnsi" w:hAnsiTheme="majorHAnsi"/>
          <w:color w:val="000000" w:themeColor="text1"/>
          <w:sz w:val="20"/>
          <w:szCs w:val="20"/>
        </w:rPr>
        <w:t>(counsellor name)</w:t>
      </w:r>
      <w:r w:rsidRPr="0066450A" w:rsidR="00085419">
        <w:rPr>
          <w:rFonts w:asciiTheme="majorHAnsi" w:hAnsiTheme="majorHAnsi"/>
          <w:color w:val="000000" w:themeColor="text1"/>
          <w:sz w:val="20"/>
          <w:szCs w:val="20"/>
        </w:rPr>
        <w:t>.</w:t>
      </w:r>
    </w:p>
    <w:p w:rsidR="00A43E94" w:rsidRDefault="00BC1C5C" w14:paraId="08348E05" w14:textId="7E958134">
      <w:pPr>
        <w:pStyle w:val="Heading2"/>
        <w:rPr>
          <w:ins w:author="JT" w:date="2020-03-05T17:43:00Z" w:id="666768813"/>
        </w:rPr>
      </w:pPr>
      <w:bookmarkStart w:name="_Toc530579925" w:id="114"/>
      <w:bookmarkStart w:name="_Toc1905066647" w:id="631239271"/>
      <w:r w:rsidRPr="05EB2A60" w:rsidR="00BC1C5C">
        <w:rPr>
          <w:rStyle w:val="Heading2Char"/>
          <w:rPrChange w:author="Simran" w:date="2018-11-21T16:04:00Z" w:id="1160400871">
            <w:rPr>
              <w:rFonts w:ascii="Calibri" w:hAnsi="Calibri" w:eastAsia="Calibri" w:cs="" w:asciiTheme="minorAscii" w:hAnsiTheme="minorAscii" w:eastAsiaTheme="minorAscii" w:cstheme="minorBidi"/>
              <w:b w:val="1"/>
              <w:bCs w:val="1"/>
              <w:color w:val="000000" w:themeColor="text1" w:themeTint="FF" w:themeShade="FF"/>
              <w:sz w:val="20"/>
              <w:szCs w:val="20"/>
            </w:rPr>
          </w:rPrChange>
        </w:rPr>
        <w:t>5]</w:t>
      </w:r>
      <w:bookmarkEnd w:id="114"/>
      <w:r w:rsidR="00BC1C5C">
        <w:rPr/>
        <w:t xml:space="preserve"> </w:t>
      </w:r>
      <w:r w:rsidR="00A43E94">
        <w:rPr/>
        <w:t>Can I speak with Vibha directly</w:t>
      </w:r>
      <w:r w:rsidR="00C41CC4">
        <w:rPr/>
        <w:t xml:space="preserve"> on my brainstorming sessions</w:t>
      </w:r>
      <w:r w:rsidR="00A43E94">
        <w:rPr/>
        <w:t>?</w:t>
      </w:r>
      <w:bookmarkEnd w:id="631239271"/>
    </w:p>
    <w:p w:rsidRPr="00156D54" w:rsidR="0004544E" w:rsidRDefault="0004544E" w14:paraId="488AA864" w14:textId="77777777">
      <w:pPr>
        <w:rPr>
          <w:ins w:author="JT" w:date="2020-03-05T17:42:00Z" w:id="117"/>
        </w:rPr>
        <w:pPrChange w:author="JT" w:date="2020-03-05T17:43:00Z" w:id="118">
          <w:pPr>
            <w:pStyle w:val="Heading2"/>
          </w:pPr>
        </w:pPrChange>
      </w:pPr>
    </w:p>
    <w:p w:rsidRPr="0004544E" w:rsidR="0004544E" w:rsidRDefault="0004544E" w14:paraId="4A4D6F74" w14:textId="34973D52">
      <w:pPr>
        <w:spacing w:line="240" w:lineRule="auto"/>
        <w:ind w:left="360"/>
        <w:jc w:val="both"/>
        <w:rPr>
          <w:ins w:author="JT" w:date="2020-03-05T17:42:00Z" w:id="119"/>
          <w:rFonts w:asciiTheme="majorHAnsi" w:hAnsiTheme="majorHAnsi"/>
          <w:color w:val="000000" w:themeColor="text1"/>
          <w:sz w:val="20"/>
          <w:szCs w:val="20"/>
          <w:rPrChange w:author="JT" w:date="2020-03-05T17:43:00Z" w:id="120">
            <w:rPr>
              <w:ins w:author="JT" w:date="2020-03-05T17:42:00Z" w:id="121"/>
              <w:rFonts w:ascii="AppleSystemUIFont" w:hAnsi="AppleSystemUIFont" w:cs="AppleSystemUIFont"/>
              <w:sz w:val="24"/>
              <w:szCs w:val="24"/>
              <w:lang w:val="en-GB"/>
            </w:rPr>
          </w:rPrChange>
        </w:rPr>
        <w:pPrChange w:author="JT" w:date="2020-03-05T17:43:00Z" w:id="122">
          <w:pPr>
            <w:autoSpaceDE w:val="0"/>
            <w:autoSpaceDN w:val="0"/>
            <w:adjustRightInd w:val="0"/>
            <w:spacing w:after="0" w:line="240" w:lineRule="auto"/>
            <w:jc w:val="center"/>
          </w:pPr>
        </w:pPrChange>
      </w:pPr>
      <w:ins w:author="JT" w:date="2020-03-05T17:42:00Z" w:id="123">
        <w:r w:rsidRPr="0004544E">
          <w:rPr>
            <w:rFonts w:asciiTheme="majorHAnsi" w:hAnsiTheme="majorHAnsi"/>
            <w:color w:val="000000" w:themeColor="text1"/>
            <w:sz w:val="20"/>
            <w:szCs w:val="20"/>
            <w:rPrChange w:author="JT" w:date="2020-03-05T17:43:00Z" w:id="124">
              <w:rPr>
                <w:rFonts w:ascii="AppleSystemUIFont" w:hAnsi="AppleSystemUIFont" w:cs="AppleSystemUIFont"/>
                <w:sz w:val="24"/>
                <w:szCs w:val="24"/>
                <w:lang w:val="en-GB"/>
              </w:rPr>
            </w:rPrChange>
          </w:rPr>
          <w:t>Despite</w:t>
        </w:r>
        <w:r w:rsidRPr="0004544E">
          <w:rPr>
            <w:rFonts w:cstheme="minorHAnsi"/>
            <w:sz w:val="24"/>
            <w:szCs w:val="24"/>
            <w:lang w:val="en-GB"/>
            <w:rPrChange w:author="JT" w:date="2020-03-05T17:42:00Z" w:id="125">
              <w:rPr>
                <w:rFonts w:ascii="AppleSystemUIFont" w:hAnsi="AppleSystemUIFont" w:cs="AppleSystemUIFont"/>
                <w:sz w:val="24"/>
                <w:szCs w:val="24"/>
                <w:lang w:val="en-GB"/>
              </w:rPr>
            </w:rPrChange>
          </w:rPr>
          <w:t xml:space="preserve"> </w:t>
        </w:r>
        <w:r w:rsidRPr="0004544E">
          <w:rPr>
            <w:rFonts w:asciiTheme="majorHAnsi" w:hAnsiTheme="majorHAnsi"/>
            <w:color w:val="000000" w:themeColor="text1"/>
            <w:sz w:val="20"/>
            <w:szCs w:val="20"/>
            <w:rPrChange w:author="JT" w:date="2020-03-05T17:43:00Z" w:id="126">
              <w:rPr>
                <w:rFonts w:ascii="AppleSystemUIFont" w:hAnsi="AppleSystemUIFont" w:cs="AppleSystemUIFont"/>
                <w:sz w:val="24"/>
                <w:szCs w:val="24"/>
                <w:lang w:val="en-GB"/>
              </w:rPr>
            </w:rPrChange>
          </w:rPr>
          <w:t>being swamped with all other facets of building &amp; running ReachIvy</w:t>
        </w:r>
      </w:ins>
      <w:ins w:author="JT" w:date="2020-03-05T17:43:00Z" w:id="127">
        <w:r>
          <w:rPr>
            <w:rFonts w:asciiTheme="majorHAnsi" w:hAnsiTheme="majorHAnsi"/>
            <w:color w:val="000000" w:themeColor="text1"/>
            <w:sz w:val="20"/>
            <w:szCs w:val="20"/>
          </w:rPr>
          <w:t>.com ,</w:t>
        </w:r>
      </w:ins>
      <w:ins w:author="JT" w:date="2020-03-05T17:42:00Z" w:id="128">
        <w:r w:rsidRPr="0004544E">
          <w:rPr>
            <w:rFonts w:asciiTheme="majorHAnsi" w:hAnsiTheme="majorHAnsi"/>
            <w:color w:val="000000" w:themeColor="text1"/>
            <w:sz w:val="20"/>
            <w:szCs w:val="20"/>
            <w:rPrChange w:author="JT" w:date="2020-03-05T17:43:00Z" w:id="129">
              <w:rPr>
                <w:rFonts w:ascii="AppleSystemUIFont" w:hAnsi="AppleSystemUIFont" w:cs="AppleSystemUIFont"/>
                <w:sz w:val="24"/>
                <w:szCs w:val="24"/>
                <w:lang w:val="en-GB"/>
              </w:rPr>
            </w:rPrChange>
          </w:rPr>
          <w:t>our founder Vibha</w:t>
        </w:r>
      </w:ins>
      <w:ins w:author="JT" w:date="2020-03-05T17:43:00Z" w:id="130">
        <w:r>
          <w:rPr>
            <w:rFonts w:asciiTheme="majorHAnsi" w:hAnsiTheme="majorHAnsi"/>
            <w:color w:val="000000" w:themeColor="text1"/>
            <w:sz w:val="20"/>
            <w:szCs w:val="20"/>
          </w:rPr>
          <w:t xml:space="preserve"> </w:t>
        </w:r>
        <w:proofErr w:type="spellStart"/>
        <w:r>
          <w:rPr>
            <w:rFonts w:asciiTheme="majorHAnsi" w:hAnsiTheme="majorHAnsi"/>
            <w:color w:val="000000" w:themeColor="text1"/>
            <w:sz w:val="20"/>
            <w:szCs w:val="20"/>
          </w:rPr>
          <w:t>Kagzi</w:t>
        </w:r>
      </w:ins>
      <w:proofErr w:type="spellEnd"/>
      <w:ins w:author="JT" w:date="2020-03-05T17:42:00Z" w:id="131">
        <w:r w:rsidRPr="0004544E">
          <w:rPr>
            <w:rFonts w:asciiTheme="majorHAnsi" w:hAnsiTheme="majorHAnsi"/>
            <w:color w:val="000000" w:themeColor="text1"/>
            <w:sz w:val="20"/>
            <w:szCs w:val="20"/>
            <w:rPrChange w:author="JT" w:date="2020-03-05T17:43:00Z" w:id="132">
              <w:rPr>
                <w:rFonts w:ascii="AppleSystemUIFont" w:hAnsi="AppleSystemUIFont" w:cs="AppleSystemUIFont"/>
                <w:sz w:val="24"/>
                <w:szCs w:val="24"/>
                <w:lang w:val="en-GB"/>
              </w:rPr>
            </w:rPrChange>
          </w:rPr>
          <w:t xml:space="preserve"> is available for limited consultations.</w:t>
        </w:r>
      </w:ins>
    </w:p>
    <w:p w:rsidR="0004544E" w:rsidP="0004544E" w:rsidRDefault="0004544E" w14:paraId="3321394E" w14:textId="0F9B42BF">
      <w:pPr>
        <w:spacing w:line="240" w:lineRule="auto"/>
        <w:ind w:left="360"/>
        <w:jc w:val="both"/>
        <w:rPr>
          <w:ins w:author="JT" w:date="2020-03-05T17:47:00Z" w:id="133"/>
          <w:rFonts w:asciiTheme="majorHAnsi" w:hAnsiTheme="majorHAnsi"/>
          <w:color w:val="000000" w:themeColor="text1"/>
          <w:sz w:val="20"/>
          <w:szCs w:val="20"/>
        </w:rPr>
      </w:pPr>
      <w:ins w:author="JT" w:date="2020-03-05T17:42:00Z" w:id="134">
        <w:r w:rsidRPr="0004544E">
          <w:rPr>
            <w:rFonts w:asciiTheme="majorHAnsi" w:hAnsiTheme="majorHAnsi"/>
            <w:color w:val="000000" w:themeColor="text1"/>
            <w:sz w:val="20"/>
            <w:szCs w:val="20"/>
            <w:rPrChange w:author="JT" w:date="2020-03-05T17:43:00Z" w:id="135">
              <w:rPr>
                <w:rFonts w:ascii="AppleSystemUIFont" w:hAnsi="AppleSystemUIFont" w:cs="AppleSystemUIFont"/>
                <w:sz w:val="24"/>
                <w:szCs w:val="24"/>
                <w:lang w:val="en-GB"/>
              </w:rPr>
            </w:rPrChange>
          </w:rPr>
          <w:t>An HBS alu</w:t>
        </w:r>
      </w:ins>
      <w:ins w:author="JT" w:date="2020-03-05T17:46:00Z" w:id="136">
        <w:r>
          <w:rPr>
            <w:rFonts w:asciiTheme="majorHAnsi" w:hAnsiTheme="majorHAnsi"/>
            <w:color w:val="000000" w:themeColor="text1"/>
            <w:sz w:val="20"/>
            <w:szCs w:val="20"/>
          </w:rPr>
          <w:t>m</w:t>
        </w:r>
      </w:ins>
      <w:ins w:author="JT" w:date="2020-03-05T17:42:00Z" w:id="137">
        <w:r w:rsidRPr="0004544E">
          <w:rPr>
            <w:rFonts w:asciiTheme="majorHAnsi" w:hAnsiTheme="majorHAnsi"/>
            <w:color w:val="000000" w:themeColor="text1"/>
            <w:sz w:val="20"/>
            <w:szCs w:val="20"/>
            <w:rPrChange w:author="JT" w:date="2020-03-05T17:43:00Z" w:id="138">
              <w:rPr>
                <w:rFonts w:ascii="AppleSystemUIFont" w:hAnsi="AppleSystemUIFont" w:cs="AppleSystemUIFont"/>
                <w:sz w:val="24"/>
                <w:szCs w:val="24"/>
                <w:lang w:val="en-GB"/>
              </w:rPr>
            </w:rPrChange>
          </w:rPr>
          <w:t xml:space="preserve">, Vibha has been giving study abroad and career </w:t>
        </w:r>
        <w:proofErr w:type="spellStart"/>
        <w:r w:rsidRPr="0004544E">
          <w:rPr>
            <w:rFonts w:asciiTheme="majorHAnsi" w:hAnsiTheme="majorHAnsi"/>
            <w:color w:val="000000" w:themeColor="text1"/>
            <w:sz w:val="20"/>
            <w:szCs w:val="20"/>
            <w:rPrChange w:author="JT" w:date="2020-03-05T17:43:00Z" w:id="139">
              <w:rPr>
                <w:rFonts w:ascii="AppleSystemUIFont" w:hAnsi="AppleSystemUIFont" w:cs="AppleSystemUIFont"/>
                <w:sz w:val="24"/>
                <w:szCs w:val="24"/>
                <w:lang w:val="en-GB"/>
              </w:rPr>
            </w:rPrChange>
          </w:rPr>
          <w:t>advise</w:t>
        </w:r>
        <w:proofErr w:type="spellEnd"/>
        <w:r w:rsidRPr="0004544E">
          <w:rPr>
            <w:rFonts w:asciiTheme="majorHAnsi" w:hAnsiTheme="majorHAnsi"/>
            <w:color w:val="000000" w:themeColor="text1"/>
            <w:sz w:val="20"/>
            <w:szCs w:val="20"/>
            <w:rPrChange w:author="JT" w:date="2020-03-05T17:43:00Z" w:id="140">
              <w:rPr>
                <w:rFonts w:ascii="AppleSystemUIFont" w:hAnsi="AppleSystemUIFont" w:cs="AppleSystemUIFont"/>
                <w:sz w:val="24"/>
                <w:szCs w:val="24"/>
                <w:lang w:val="en-GB"/>
              </w:rPr>
            </w:rPrChange>
          </w:rPr>
          <w:t xml:space="preserve"> to students for over a decade</w:t>
        </w:r>
      </w:ins>
      <w:ins w:author="JT" w:date="2020-03-05T17:46:00Z" w:id="141">
        <w:r>
          <w:rPr>
            <w:rFonts w:asciiTheme="majorHAnsi" w:hAnsiTheme="majorHAnsi"/>
            <w:color w:val="000000" w:themeColor="text1"/>
            <w:sz w:val="20"/>
            <w:szCs w:val="20"/>
          </w:rPr>
          <w:t xml:space="preserve"> and he</w:t>
        </w:r>
      </w:ins>
      <w:ins w:author="JT" w:date="2020-03-05T17:47:00Z" w:id="142">
        <w:r>
          <w:rPr>
            <w:rFonts w:asciiTheme="majorHAnsi" w:hAnsiTheme="majorHAnsi"/>
            <w:color w:val="000000" w:themeColor="text1"/>
            <w:sz w:val="20"/>
            <w:szCs w:val="20"/>
          </w:rPr>
          <w:t>lping them crack top schools of their choice.</w:t>
        </w:r>
      </w:ins>
    </w:p>
    <w:p w:rsidRPr="0066450A" w:rsidR="0004544E" w:rsidP="0004544E" w:rsidRDefault="0004544E" w14:paraId="3A764687" w14:textId="77777777">
      <w:pPr>
        <w:spacing w:line="240" w:lineRule="auto"/>
        <w:ind w:left="360"/>
        <w:jc w:val="both"/>
        <w:rPr>
          <w:ins w:author="JT" w:date="2020-03-05T17:47:00Z" w:id="143"/>
          <w:rFonts w:cs="Times New Roman" w:asciiTheme="majorHAnsi" w:hAnsiTheme="majorHAnsi"/>
          <w:color w:val="000000" w:themeColor="text1"/>
          <w:sz w:val="20"/>
          <w:szCs w:val="20"/>
        </w:rPr>
      </w:pPr>
      <w:ins w:author="JT" w:date="2020-03-05T17:47:00Z" w:id="144">
        <w:r>
          <w:rPr>
            <w:rFonts w:asciiTheme="majorHAnsi" w:hAnsiTheme="majorHAnsi"/>
            <w:color w:val="000000" w:themeColor="text1"/>
            <w:sz w:val="20"/>
            <w:szCs w:val="20"/>
          </w:rPr>
          <w:t>Note: Vibha works with students on BS( 50% over and above the base admission charge)</w:t>
        </w:r>
      </w:ins>
    </w:p>
    <w:p w:rsidR="0004544E" w:rsidRDefault="0004544E" w14:paraId="525C5002" w14:textId="77777777">
      <w:pPr>
        <w:spacing w:line="240" w:lineRule="auto"/>
        <w:jc w:val="both"/>
        <w:rPr>
          <w:ins w:author="JT" w:date="2020-03-05T17:47:00Z" w:id="145"/>
          <w:rFonts w:asciiTheme="majorHAnsi" w:hAnsiTheme="majorHAnsi"/>
          <w:color w:val="000000" w:themeColor="text1"/>
          <w:sz w:val="20"/>
          <w:szCs w:val="20"/>
        </w:rPr>
        <w:pPrChange w:author="JT" w:date="2020-03-05T17:47:00Z" w:id="146">
          <w:pPr>
            <w:spacing w:line="240" w:lineRule="auto"/>
            <w:ind w:left="360"/>
            <w:jc w:val="both"/>
          </w:pPr>
        </w:pPrChange>
      </w:pPr>
    </w:p>
    <w:p w:rsidRPr="0004544E" w:rsidR="0004544E" w:rsidP="0004544E" w:rsidRDefault="0004544E" w14:paraId="31886C1F" w14:textId="0A50E7FA">
      <w:pPr>
        <w:spacing w:line="240" w:lineRule="auto"/>
        <w:ind w:left="360"/>
        <w:jc w:val="both"/>
        <w:rPr>
          <w:ins w:author="JT" w:date="2020-03-05T17:47:00Z" w:id="147"/>
          <w:rFonts w:asciiTheme="majorHAnsi" w:hAnsiTheme="majorHAnsi"/>
          <w:b/>
          <w:bCs/>
          <w:color w:val="000000" w:themeColor="text1"/>
          <w:sz w:val="20"/>
          <w:szCs w:val="20"/>
          <w:rPrChange w:author="JT" w:date="2020-03-05T17:47:00Z" w:id="148">
            <w:rPr>
              <w:ins w:author="JT" w:date="2020-03-05T17:47:00Z" w:id="149"/>
              <w:rFonts w:asciiTheme="majorHAnsi" w:hAnsiTheme="majorHAnsi"/>
              <w:color w:val="000000" w:themeColor="text1"/>
              <w:sz w:val="20"/>
              <w:szCs w:val="20"/>
            </w:rPr>
          </w:rPrChange>
        </w:rPr>
      </w:pPr>
      <w:ins w:author="JT" w:date="2020-03-05T17:47:00Z" w:id="150">
        <w:r w:rsidRPr="0004544E">
          <w:rPr>
            <w:rFonts w:asciiTheme="majorHAnsi" w:hAnsiTheme="majorHAnsi"/>
            <w:b/>
            <w:bCs/>
            <w:color w:val="000000" w:themeColor="text1"/>
            <w:sz w:val="20"/>
            <w:szCs w:val="20"/>
            <w:rPrChange w:author="JT" w:date="2020-03-05T17:47:00Z" w:id="151">
              <w:rPr>
                <w:rFonts w:asciiTheme="majorHAnsi" w:hAnsiTheme="majorHAnsi"/>
                <w:color w:val="000000" w:themeColor="text1"/>
                <w:sz w:val="20"/>
                <w:szCs w:val="20"/>
              </w:rPr>
            </w:rPrChange>
          </w:rPr>
          <w:t>Compare b/w Vibha and Counsellor</w:t>
        </w:r>
      </w:ins>
    </w:p>
    <w:p w:rsidRPr="0004544E" w:rsidR="0004544E" w:rsidRDefault="0004544E" w14:paraId="093F364A" w14:textId="77777777">
      <w:pPr>
        <w:spacing w:line="240" w:lineRule="auto"/>
        <w:ind w:left="360"/>
        <w:jc w:val="both"/>
        <w:rPr>
          <w:rFonts w:asciiTheme="majorHAnsi" w:hAnsiTheme="majorHAnsi"/>
          <w:color w:val="000000" w:themeColor="text1"/>
          <w:sz w:val="20"/>
          <w:szCs w:val="20"/>
          <w:rPrChange w:author="JT" w:date="2020-03-05T17:47:00Z" w:id="152">
            <w:rPr/>
          </w:rPrChange>
        </w:rPr>
      </w:pPr>
    </w:p>
    <w:p w:rsidRPr="0066450A" w:rsidR="00A43E94" w:rsidP="54137EE7" w:rsidRDefault="00A43E94" w14:paraId="1DF5761E" w14:textId="4EB38C6F">
      <w:pPr>
        <w:spacing w:line="240" w:lineRule="auto"/>
        <w:ind w:left="360"/>
        <w:jc w:val="both"/>
        <w:rPr>
          <w:rFonts w:ascii="Cambria" w:hAnsi="Cambria" w:asciiTheme="majorAscii" w:hAnsiTheme="majorAscii"/>
          <w:color w:val="000000" w:themeColor="text1"/>
          <w:sz w:val="20"/>
          <w:szCs w:val="20"/>
          <w:highlight w:val="yellow"/>
          <w:rPrChange w:author="ReachIvy Help" w:date="2021-11-10T13:25:30.826Z" w:id="1792627911">
            <w:rPr>
              <w:rFonts w:ascii="Cambria" w:hAnsi="Cambria" w:asciiTheme="majorAscii" w:hAnsiTheme="majorAscii"/>
              <w:color w:val="000000" w:themeColor="text1" w:themeTint="FF" w:themeShade="FF"/>
              <w:sz w:val="20"/>
              <w:szCs w:val="20"/>
            </w:rPr>
          </w:rPrChange>
        </w:rPr>
      </w:pPr>
      <w:r w:rsidRPr="54137EE7" w:rsidR="54137EE7">
        <w:rPr>
          <w:rFonts w:ascii="Cambria" w:hAnsi="Cambria" w:asciiTheme="majorAscii" w:hAnsiTheme="majorAscii"/>
          <w:color w:val="000000" w:themeColor="text1" w:themeTint="FF" w:themeShade="FF"/>
          <w:sz w:val="20"/>
          <w:szCs w:val="20"/>
          <w:highlight w:val="yellow"/>
          <w:rPrChange w:author="ReachIvy Help" w:date="2021-11-10T13:25:30.821Z" w:id="1785895068">
            <w:rPr>
              <w:rFonts w:ascii="Cambria" w:hAnsi="Cambria" w:asciiTheme="majorAscii" w:hAnsiTheme="majorAscii"/>
              <w:color w:val="000000" w:themeColor="text1" w:themeTint="FF" w:themeShade="FF"/>
              <w:sz w:val="20"/>
              <w:szCs w:val="20"/>
            </w:rPr>
          </w:rPrChange>
        </w:rPr>
        <w:t xml:space="preserve">Vibha works closely with our counsellors and is well versed with </w:t>
      </w:r>
      <w:proofErr w:type="gramStart"/>
      <w:r w:rsidRPr="54137EE7" w:rsidR="54137EE7">
        <w:rPr>
          <w:rFonts w:ascii="Cambria" w:hAnsi="Cambria" w:asciiTheme="majorAscii" w:hAnsiTheme="majorAscii"/>
          <w:color w:val="000000" w:themeColor="text1" w:themeTint="FF" w:themeShade="FF"/>
          <w:sz w:val="20"/>
          <w:szCs w:val="20"/>
          <w:highlight w:val="yellow"/>
          <w:rPrChange w:author="ReachIvy Help" w:date="2021-11-10T13:25:30.821Z" w:id="1024607906">
            <w:rPr>
              <w:rFonts w:ascii="Cambria" w:hAnsi="Cambria" w:asciiTheme="majorAscii" w:hAnsiTheme="majorAscii"/>
              <w:color w:val="000000" w:themeColor="text1" w:themeTint="FF" w:themeShade="FF"/>
              <w:sz w:val="20"/>
              <w:szCs w:val="20"/>
            </w:rPr>
          </w:rPrChange>
        </w:rPr>
        <w:t>all of</w:t>
      </w:r>
      <w:proofErr w:type="gramEnd"/>
      <w:r w:rsidRPr="54137EE7" w:rsidR="54137EE7">
        <w:rPr>
          <w:rFonts w:ascii="Cambria" w:hAnsi="Cambria" w:asciiTheme="majorAscii" w:hAnsiTheme="majorAscii"/>
          <w:color w:val="000000" w:themeColor="text1" w:themeTint="FF" w:themeShade="FF"/>
          <w:sz w:val="20"/>
          <w:szCs w:val="20"/>
          <w:highlight w:val="yellow"/>
          <w:rPrChange w:author="ReachIvy Help" w:date="2021-11-10T13:25:30.821Z" w:id="509559891">
            <w:rPr>
              <w:rFonts w:ascii="Cambria" w:hAnsi="Cambria" w:asciiTheme="majorAscii" w:hAnsiTheme="majorAscii"/>
              <w:color w:val="000000" w:themeColor="text1" w:themeTint="FF" w:themeShade="FF"/>
              <w:sz w:val="20"/>
              <w:szCs w:val="20"/>
            </w:rPr>
          </w:rPrChange>
        </w:rPr>
        <w:t xml:space="preserve"> our applicants</w:t>
      </w:r>
      <w:del w:author="JT" w:date="2020-03-05T17:47:00Z" w:id="1128155323">
        <w:r w:rsidRPr="54137EE7" w:rsidDel="54137EE7">
          <w:rPr>
            <w:rFonts w:ascii="Cambria" w:hAnsi="Cambria" w:asciiTheme="majorAscii" w:hAnsiTheme="majorAscii"/>
            <w:color w:val="000000" w:themeColor="text1" w:themeTint="FF" w:themeShade="FF"/>
            <w:sz w:val="20"/>
            <w:szCs w:val="20"/>
            <w:highlight w:val="yellow"/>
            <w:rPrChange w:author="ReachIvy Help" w:date="2021-11-10T13:25:30.822Z" w:id="1628536326">
              <w:rPr>
                <w:rFonts w:ascii="Cambria" w:hAnsi="Cambria" w:asciiTheme="majorAscii" w:hAnsiTheme="majorAscii"/>
                <w:color w:val="000000" w:themeColor="text1" w:themeTint="FF" w:themeShade="FF"/>
                <w:sz w:val="20"/>
                <w:szCs w:val="20"/>
              </w:rPr>
            </w:rPrChange>
          </w:rPr>
          <w:delText xml:space="preserve"> – but doesn’t work directly with any applicant</w:delText>
        </w:r>
        <w:r w:rsidRPr="54137EE7" w:rsidDel="54137EE7">
          <w:rPr>
            <w:rFonts w:ascii="Cambria" w:hAnsi="Cambria" w:asciiTheme="majorAscii" w:hAnsiTheme="majorAscii"/>
            <w:color w:val="000000" w:themeColor="text1" w:themeTint="FF" w:themeShade="FF"/>
            <w:sz w:val="20"/>
            <w:szCs w:val="20"/>
            <w:highlight w:val="yellow"/>
            <w:rPrChange w:author="ReachIvy Help" w:date="2021-11-10T13:25:30.823Z" w:id="1347319687">
              <w:rPr>
                <w:rFonts w:ascii="Cambria" w:hAnsi="Cambria" w:asciiTheme="majorAscii" w:hAnsiTheme="majorAscii"/>
                <w:color w:val="000000" w:themeColor="text1" w:themeTint="FF" w:themeShade="FF"/>
                <w:sz w:val="20"/>
                <w:szCs w:val="20"/>
              </w:rPr>
            </w:rPrChange>
          </w:rPr>
          <w:delText xml:space="preserve"> on brainstorming</w:delText>
        </w:r>
      </w:del>
      <w:r w:rsidRPr="54137EE7" w:rsidR="54137EE7">
        <w:rPr>
          <w:rFonts w:ascii="Cambria" w:hAnsi="Cambria" w:asciiTheme="majorAscii" w:hAnsiTheme="majorAscii"/>
          <w:color w:val="000000" w:themeColor="text1" w:themeTint="FF" w:themeShade="FF"/>
          <w:sz w:val="20"/>
          <w:szCs w:val="20"/>
          <w:highlight w:val="yellow"/>
          <w:rPrChange w:author="ReachIvy Help" w:date="2021-11-10T13:25:30.823Z" w:id="1438713211">
            <w:rPr>
              <w:rFonts w:ascii="Cambria" w:hAnsi="Cambria" w:asciiTheme="majorAscii" w:hAnsiTheme="majorAscii"/>
              <w:color w:val="000000" w:themeColor="text1" w:themeTint="FF" w:themeShade="FF"/>
              <w:sz w:val="20"/>
              <w:szCs w:val="20"/>
            </w:rPr>
          </w:rPrChange>
        </w:rPr>
        <w:t xml:space="preserve">. Rest assured that she will be closely involved in </w:t>
      </w:r>
      <w:r w:rsidRPr="54137EE7" w:rsidR="54137EE7">
        <w:rPr>
          <w:rFonts w:ascii="Cambria" w:hAnsi="Cambria" w:asciiTheme="majorAscii" w:hAnsiTheme="majorAscii"/>
          <w:color w:val="000000" w:themeColor="text1" w:themeTint="FF" w:themeShade="FF"/>
          <w:sz w:val="20"/>
          <w:szCs w:val="20"/>
          <w:highlight w:val="yellow"/>
          <w:rPrChange w:author="ReachIvy Help" w:date="2021-11-10T13:25:30.824Z" w:id="1254484034">
            <w:rPr>
              <w:rFonts w:ascii="Cambria" w:hAnsi="Cambria" w:asciiTheme="majorAscii" w:hAnsiTheme="majorAscii"/>
              <w:color w:val="000000" w:themeColor="text1" w:themeTint="FF" w:themeShade="FF"/>
              <w:sz w:val="20"/>
              <w:szCs w:val="20"/>
            </w:rPr>
          </w:rPrChange>
        </w:rPr>
        <w:t>your</w:t>
      </w:r>
      <w:r w:rsidRPr="54137EE7" w:rsidR="54137EE7">
        <w:rPr>
          <w:rFonts w:ascii="Cambria" w:hAnsi="Cambria" w:asciiTheme="majorAscii" w:hAnsiTheme="majorAscii"/>
          <w:color w:val="000000" w:themeColor="text1" w:themeTint="FF" w:themeShade="FF"/>
          <w:sz w:val="20"/>
          <w:szCs w:val="20"/>
          <w:highlight w:val="yellow"/>
          <w:rPrChange w:author="ReachIvy Help" w:date="2021-11-10T13:25:30.825Z" w:id="2128384461">
            <w:rPr>
              <w:rFonts w:ascii="Cambria" w:hAnsi="Cambria" w:asciiTheme="majorAscii" w:hAnsiTheme="majorAscii"/>
              <w:color w:val="000000" w:themeColor="text1" w:themeTint="FF" w:themeShade="FF"/>
              <w:sz w:val="20"/>
              <w:szCs w:val="20"/>
            </w:rPr>
          </w:rPrChange>
        </w:rPr>
        <w:t xml:space="preserve"> case as well.</w:t>
      </w:r>
    </w:p>
    <w:p w:rsidR="00A43E94" w:rsidP="006C0FC4" w:rsidRDefault="00A43E94" w14:paraId="292F11E7" w14:textId="163072B2">
      <w:pPr>
        <w:spacing w:line="240" w:lineRule="auto"/>
        <w:ind w:left="360"/>
        <w:jc w:val="both"/>
        <w:rPr>
          <w:ins w:author="JT" w:date="2019-12-17T17:47:00Z" w:id="154"/>
          <w:rFonts w:asciiTheme="majorHAnsi" w:hAnsiTheme="majorHAnsi"/>
          <w:color w:val="000000" w:themeColor="text1"/>
          <w:sz w:val="20"/>
          <w:szCs w:val="20"/>
        </w:rPr>
      </w:pPr>
      <w:r w:rsidRPr="0066450A">
        <w:rPr>
          <w:rFonts w:asciiTheme="majorHAnsi" w:hAnsiTheme="majorHAnsi"/>
          <w:color w:val="000000" w:themeColor="text1"/>
          <w:sz w:val="20"/>
          <w:szCs w:val="20"/>
        </w:rPr>
        <w:t xml:space="preserve">Everyone on our team is an expert and has graduated from top tier schools and over the years has assisted many students in reaching top tier schools. Rest assured, regardless of your individual </w:t>
      </w:r>
      <w:proofErr w:type="spellStart"/>
      <w:r w:rsidRPr="0066450A">
        <w:rPr>
          <w:rFonts w:asciiTheme="majorHAnsi" w:hAnsiTheme="majorHAnsi"/>
          <w:color w:val="000000" w:themeColor="text1"/>
          <w:sz w:val="20"/>
          <w:szCs w:val="20"/>
        </w:rPr>
        <w:t>counselor</w:t>
      </w:r>
      <w:proofErr w:type="spellEnd"/>
      <w:r w:rsidRPr="0066450A">
        <w:rPr>
          <w:rFonts w:asciiTheme="majorHAnsi" w:hAnsiTheme="majorHAnsi"/>
          <w:color w:val="000000" w:themeColor="text1"/>
          <w:sz w:val="20"/>
          <w:szCs w:val="20"/>
        </w:rPr>
        <w:t xml:space="preserve"> the deliverables from ReachIvy remain the same. Please review each </w:t>
      </w:r>
      <w:proofErr w:type="spellStart"/>
      <w:r w:rsidRPr="0066450A">
        <w:rPr>
          <w:rFonts w:asciiTheme="majorHAnsi" w:hAnsiTheme="majorHAnsi"/>
          <w:color w:val="000000" w:themeColor="text1"/>
          <w:sz w:val="20"/>
          <w:szCs w:val="20"/>
        </w:rPr>
        <w:t>counselor’s</w:t>
      </w:r>
      <w:proofErr w:type="spellEnd"/>
      <w:r w:rsidRPr="0066450A">
        <w:rPr>
          <w:rFonts w:asciiTheme="majorHAnsi" w:hAnsiTheme="majorHAnsi"/>
          <w:color w:val="000000" w:themeColor="text1"/>
          <w:sz w:val="20"/>
          <w:szCs w:val="20"/>
        </w:rPr>
        <w:t xml:space="preserve"> profile on the website for more details. We have domain experts </w:t>
      </w:r>
      <w:r w:rsidRPr="0066450A" w:rsidR="006C0FC4">
        <w:rPr>
          <w:rFonts w:asciiTheme="majorHAnsi" w:hAnsiTheme="majorHAnsi"/>
          <w:color w:val="000000" w:themeColor="text1"/>
          <w:sz w:val="20"/>
          <w:szCs w:val="20"/>
        </w:rPr>
        <w:t>at every stage</w:t>
      </w:r>
      <w:r w:rsidRPr="0066450A">
        <w:rPr>
          <w:rFonts w:asciiTheme="majorHAnsi" w:hAnsiTheme="majorHAnsi"/>
          <w:color w:val="000000" w:themeColor="text1"/>
          <w:sz w:val="20"/>
          <w:szCs w:val="20"/>
        </w:rPr>
        <w:t xml:space="preserve">; </w:t>
      </w:r>
      <w:r w:rsidRPr="0066450A" w:rsidR="006C0FC4">
        <w:rPr>
          <w:rFonts w:asciiTheme="majorHAnsi" w:hAnsiTheme="majorHAnsi"/>
          <w:color w:val="000000" w:themeColor="text1"/>
          <w:sz w:val="20"/>
          <w:szCs w:val="20"/>
        </w:rPr>
        <w:t xml:space="preserve">The counsellor who is best equipped to assist you will be matched to you.  The </w:t>
      </w:r>
      <w:proofErr w:type="spellStart"/>
      <w:r w:rsidRPr="0066450A" w:rsidR="006C0FC4">
        <w:rPr>
          <w:rFonts w:asciiTheme="majorHAnsi" w:hAnsiTheme="majorHAnsi"/>
          <w:color w:val="000000" w:themeColor="text1"/>
          <w:sz w:val="20"/>
          <w:szCs w:val="20"/>
        </w:rPr>
        <w:t>counselor’s</w:t>
      </w:r>
      <w:proofErr w:type="spellEnd"/>
      <w:r w:rsidRPr="0066450A" w:rsidR="006C0FC4">
        <w:rPr>
          <w:rFonts w:asciiTheme="majorHAnsi" w:hAnsiTheme="majorHAnsi"/>
          <w:color w:val="000000" w:themeColor="text1"/>
          <w:sz w:val="20"/>
          <w:szCs w:val="20"/>
        </w:rPr>
        <w:t xml:space="preserve"> profile will be shared with you prior to the session.</w:t>
      </w:r>
      <w:ins w:author="JT" w:date="2019-12-17T17:47:00Z" w:id="155">
        <w:r w:rsidR="009920CE">
          <w:rPr>
            <w:rFonts w:asciiTheme="majorHAnsi" w:hAnsiTheme="majorHAnsi"/>
            <w:color w:val="000000" w:themeColor="text1"/>
            <w:sz w:val="20"/>
            <w:szCs w:val="20"/>
          </w:rPr>
          <w:t xml:space="preserve"> </w:t>
        </w:r>
      </w:ins>
    </w:p>
    <w:p w:rsidR="009920CE" w:rsidP="006C0FC4" w:rsidRDefault="009920CE" w14:paraId="5BACDAC6" w14:textId="1151BC0B">
      <w:pPr>
        <w:spacing w:line="240" w:lineRule="auto"/>
        <w:ind w:left="360"/>
        <w:jc w:val="both"/>
        <w:rPr>
          <w:ins w:author="JT" w:date="2019-12-17T17:47:00Z" w:id="156"/>
          <w:rFonts w:asciiTheme="majorHAnsi" w:hAnsiTheme="majorHAnsi"/>
          <w:color w:val="000000" w:themeColor="text1"/>
          <w:sz w:val="20"/>
          <w:szCs w:val="20"/>
        </w:rPr>
      </w:pPr>
    </w:p>
    <w:p w:rsidRPr="0066450A" w:rsidR="009920CE" w:rsidDel="0004544E" w:rsidP="006C0FC4" w:rsidRDefault="009920CE" w14:paraId="07A7AADF" w14:textId="529DED09">
      <w:pPr>
        <w:spacing w:line="240" w:lineRule="auto"/>
        <w:ind w:left="360"/>
        <w:jc w:val="both"/>
        <w:rPr>
          <w:del w:author="JT" w:date="2020-03-05T17:47:00Z" w:id="157"/>
          <w:rFonts w:cs="Times New Roman" w:asciiTheme="majorHAnsi" w:hAnsiTheme="majorHAnsi"/>
          <w:color w:val="000000" w:themeColor="text1"/>
          <w:sz w:val="20"/>
          <w:szCs w:val="20"/>
        </w:rPr>
      </w:pPr>
    </w:p>
    <w:p w:rsidRPr="00BD5D42" w:rsidR="00BD5D42" w:rsidP="05EB2A60" w:rsidRDefault="00BC1C5C" w14:paraId="2C148BF0" w14:textId="2B4942EB">
      <w:pPr>
        <w:pStyle w:val="Heading2"/>
        <w:pPrChange w:author="Simran" w:date="2018-11-21T17:04:00Z" w:id="158">
          <w:pPr>
            <w:spacing w:line="240" w:lineRule="auto"/>
            <w:ind w:left="360"/>
            <w:jc w:val="both"/>
          </w:pPr>
        </w:pPrChange>
      </w:pPr>
      <w:bookmarkStart w:name="_Toc530579926" w:id="159"/>
      <w:bookmarkStart w:name="_Toc1347210249" w:id="1776415032"/>
      <w:r w:rsidRPr="05EB2A60" w:rsidR="00BC1C5C">
        <w:rPr>
          <w:rStyle w:val="Heading2Char"/>
          <w:rPrChange w:author="Simran" w:date="2018-11-21T16:04:00Z" w:id="1602902245">
            <w:rPr>
              <w:b w:val="1"/>
              <w:bCs w:val="1"/>
              <w:color w:val="000000" w:themeColor="text1" w:themeTint="FF" w:themeShade="FF"/>
              <w:sz w:val="20"/>
              <w:szCs w:val="20"/>
            </w:rPr>
          </w:rPrChange>
        </w:rPr>
        <w:t>6]</w:t>
      </w:r>
      <w:bookmarkEnd w:id="159"/>
      <w:r w:rsidR="00BC1C5C">
        <w:rPr/>
        <w:t xml:space="preserve"> </w:t>
      </w:r>
      <w:r w:rsidR="00A43E94">
        <w:rPr/>
        <w:t>How many students do you work with?</w:t>
      </w:r>
      <w:bookmarkEnd w:id="1776415032"/>
    </w:p>
    <w:p w:rsidR="00A43E94" w:rsidP="54137EE7" w:rsidRDefault="00A43E94" w14:paraId="09D64D2F" w14:textId="19ADF561">
      <w:pPr>
        <w:spacing w:line="240" w:lineRule="auto"/>
        <w:ind w:left="360"/>
        <w:jc w:val="both"/>
        <w:rPr>
          <w:ins w:author="Microsoft Office User" w:date="2018-11-19T19:16:00Z" w:id="1886166589"/>
          <w:rFonts w:ascii="Cambria" w:hAnsi="Cambria" w:eastAsia="Times New Roman" w:cs="Times New Roman" w:asciiTheme="majorAscii" w:hAnsiTheme="majorAscii"/>
          <w:color w:val="000000" w:themeColor="text1"/>
          <w:sz w:val="20"/>
          <w:szCs w:val="20"/>
        </w:rPr>
      </w:pPr>
      <w:r w:rsidRPr="54137EE7" w:rsidR="54137EE7">
        <w:rPr>
          <w:rFonts w:ascii="Cambria" w:hAnsi="Cambria" w:eastAsia="Times New Roman" w:cs="Times New Roman" w:asciiTheme="majorAscii" w:hAnsiTheme="majorAscii"/>
          <w:color w:val="000000" w:themeColor="text1" w:themeTint="FF" w:themeShade="FF"/>
          <w:sz w:val="20"/>
          <w:szCs w:val="20"/>
        </w:rPr>
        <w:t>W</w:t>
      </w:r>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5:50.327Z" w:id="302632499">
            <w:rPr>
              <w:rFonts w:ascii="Cambria" w:hAnsi="Cambria" w:eastAsia="Times New Roman" w:cs="Times New Roman" w:asciiTheme="majorAscii" w:hAnsiTheme="majorAscii"/>
              <w:color w:val="000000" w:themeColor="text1" w:themeTint="FF" w:themeShade="FF"/>
              <w:sz w:val="20"/>
              <w:szCs w:val="20"/>
            </w:rPr>
          </w:rPrChange>
        </w:rPr>
        <w:t>e do not disclose our numbers. We are a boutique firm and work only with select students.</w:t>
      </w:r>
      <w:r w:rsidRPr="54137EE7" w:rsidR="54137EE7">
        <w:rPr>
          <w:rFonts w:ascii="Cambria" w:hAnsi="Cambria" w:eastAsia="Times New Roman" w:cs="Times New Roman" w:asciiTheme="majorAscii" w:hAnsiTheme="majorAscii"/>
          <w:color w:val="000000" w:themeColor="text1" w:themeTint="FF" w:themeShade="FF"/>
          <w:sz w:val="20"/>
          <w:szCs w:val="20"/>
        </w:rPr>
        <w:t xml:space="preserve"> We will take you on only if we are able to service you. Feel free to review our testimonials! All our students are </w:t>
      </w:r>
      <w:del w:author="Microsoft Office User" w:date="2018-11-12T11:43:00Z" w:id="1275166140">
        <w:r w:rsidRPr="54137EE7" w:rsidDel="54137EE7">
          <w:rPr>
            <w:rFonts w:ascii="Cambria" w:hAnsi="Cambria" w:eastAsia="Times New Roman" w:cs="Times New Roman" w:asciiTheme="majorAscii" w:hAnsiTheme="majorAscii"/>
            <w:color w:val="000000" w:themeColor="text1" w:themeTint="FF" w:themeShade="FF"/>
            <w:sz w:val="20"/>
            <w:szCs w:val="20"/>
          </w:rPr>
          <w:delText>\</w:delText>
        </w:r>
      </w:del>
      <w:r w:rsidRPr="54137EE7" w:rsidR="54137EE7">
        <w:rPr>
          <w:rFonts w:ascii="Cambria" w:hAnsi="Cambria" w:eastAsia="Times New Roman" w:cs="Times New Roman" w:asciiTheme="majorAscii" w:hAnsiTheme="majorAscii"/>
          <w:color w:val="000000" w:themeColor="text1" w:themeTint="FF" w:themeShade="FF"/>
          <w:sz w:val="20"/>
          <w:szCs w:val="20"/>
        </w:rPr>
        <w:t>not featured, but this should give you a realistic sense which schools our students get into.</w:t>
      </w:r>
    </w:p>
    <w:p w:rsidRPr="00BD5D42" w:rsidR="0094160E" w:rsidDel="00BE43A6" w:rsidRDefault="0094160E" w14:paraId="348E1C2F" w14:textId="267DDCCF">
      <w:pPr>
        <w:pStyle w:val="Heading2"/>
        <w:rPr>
          <w:del w:author="Microsoft Office User" w:date="2018-11-19T19:20:00Z" w:id="164"/>
          <w:rPrChange w:author="Simran" w:date="2018-11-21T17:04:00Z" w:id="165">
            <w:rPr>
              <w:del w:author="Microsoft Office User" w:date="2018-11-19T19:20:00Z" w:id="166"/>
              <w:rFonts w:eastAsia="Times New Roman"/>
            </w:rPr>
          </w:rPrChange>
        </w:rPr>
        <w:pPrChange w:author="Simran" w:date="2018-11-21T17:04:00Z" w:id="167">
          <w:pPr>
            <w:spacing w:line="240" w:lineRule="auto"/>
            <w:ind w:left="360"/>
            <w:jc w:val="both"/>
          </w:pPr>
        </w:pPrChange>
      </w:pPr>
    </w:p>
    <w:p w:rsidR="00A43E94" w:rsidP="00BD5D42" w:rsidRDefault="00BC1C5C" w14:paraId="7D5BB586" w14:textId="3498FBDA">
      <w:pPr>
        <w:pStyle w:val="Heading2"/>
        <w:rPr>
          <w:ins w:author="Simran" w:date="2018-11-21T17:04:00Z" w:id="151298146"/>
        </w:rPr>
      </w:pPr>
      <w:bookmarkStart w:name="_Toc530579927" w:id="169"/>
      <w:bookmarkStart w:name="_Toc2069988229" w:id="1363559559"/>
      <w:r w:rsidRPr="05EB2A60" w:rsidR="00BC1C5C">
        <w:rPr>
          <w:rPrChange w:author="Simran" w:date="2018-11-21T17:04:00Z" w:id="1176408628">
            <w:rPr>
              <w:rFonts w:eastAsia="Times New Roman"/>
              <w:b w:val="1"/>
              <w:bCs w:val="1"/>
            </w:rPr>
          </w:rPrChange>
        </w:rPr>
        <w:t xml:space="preserve">7] </w:t>
      </w:r>
      <w:r w:rsidRPr="05EB2A60" w:rsidR="00A43E94">
        <w:rPr>
          <w:rPrChange w:author="Simran" w:date="2018-11-21T17:04:00Z" w:id="1951501421">
            <w:rPr>
              <w:rFonts w:eastAsia="Times New Roman"/>
              <w:b w:val="1"/>
              <w:bCs w:val="1"/>
            </w:rPr>
          </w:rPrChange>
        </w:rPr>
        <w:t xml:space="preserve">Is there a focal point of contact? Can I contact my </w:t>
      </w:r>
      <w:r w:rsidRPr="05EB2A60" w:rsidR="00A43E94">
        <w:rPr>
          <w:rPrChange w:author="Simran" w:date="2018-11-21T17:04:00Z" w:id="150231439">
            <w:rPr>
              <w:rFonts w:eastAsia="Times New Roman"/>
              <w:b w:val="1"/>
              <w:bCs w:val="1"/>
            </w:rPr>
          </w:rPrChange>
        </w:rPr>
        <w:t>counselor</w:t>
      </w:r>
      <w:r w:rsidRPr="05EB2A60" w:rsidR="00A43E94">
        <w:rPr>
          <w:rPrChange w:author="Simran" w:date="2018-11-21T17:04:00Z" w:id="2139715409">
            <w:rPr>
              <w:rFonts w:eastAsia="Times New Roman"/>
              <w:b w:val="1"/>
              <w:bCs w:val="1"/>
            </w:rPr>
          </w:rPrChange>
        </w:rPr>
        <w:t xml:space="preserve"> directly?</w:t>
      </w:r>
      <w:r w:rsidRPr="05EB2A60" w:rsidR="00330006">
        <w:rPr>
          <w:rPrChange w:author="Simran" w:date="2018-11-21T17:04:00Z" w:id="902413628">
            <w:rPr>
              <w:rFonts w:eastAsia="Times New Roman"/>
              <w:b w:val="1"/>
              <w:bCs w:val="1"/>
            </w:rPr>
          </w:rPrChange>
        </w:rPr>
        <w:t xml:space="preserve"> what if I need to talk directly with your counsellors, if there is an urgent situation?</w:t>
      </w:r>
      <w:bookmarkEnd w:id="169"/>
      <w:bookmarkEnd w:id="1363559559"/>
    </w:p>
    <w:p w:rsidRPr="00BD5D42" w:rsidR="00BD5D42" w:rsidRDefault="00BD5D42" w14:paraId="6C02A2CC" w14:textId="77777777">
      <w:pPr>
        <w:rPr>
          <w:rPrChange w:author="Simran" w:date="2018-11-21T17:04:00Z" w:id="176">
            <w:rPr>
              <w:rFonts w:eastAsia="Times New Roman"/>
              <w:b/>
            </w:rPr>
          </w:rPrChange>
        </w:rPr>
        <w:pPrChange w:author="Simran" w:date="2018-11-21T17:04:00Z" w:id="177">
          <w:pPr>
            <w:spacing w:line="240" w:lineRule="auto"/>
            <w:ind w:left="360"/>
            <w:jc w:val="both"/>
          </w:pPr>
        </w:pPrChange>
      </w:pPr>
    </w:p>
    <w:p w:rsidRPr="0066450A" w:rsidR="00A43E94" w:rsidP="54137EE7" w:rsidRDefault="00A43E94" w14:paraId="424FD163" w14:textId="28E01F9F">
      <w:pPr>
        <w:spacing w:line="240" w:lineRule="auto"/>
        <w:ind w:left="360"/>
        <w:jc w:val="both"/>
        <w:rPr>
          <w:rFonts w:ascii="Cambria" w:hAnsi="Cambria" w:eastAsia="Times New Roman" w:cs="Times New Roman" w:asciiTheme="majorAscii" w:hAnsiTheme="majorAscii"/>
          <w:color w:val="000000" w:themeColor="text1"/>
          <w:sz w:val="20"/>
          <w:szCs w:val="20"/>
          <w:highlight w:val="yellow"/>
          <w:rPrChange w:author="ReachIvy Help" w:date="2021-11-10T13:25:59.101Z" w:id="979585489">
            <w:rPr>
              <w:rFonts w:ascii="Cambria" w:hAnsi="Cambria" w:eastAsia="Times New Roman" w:cs="Times New Roman" w:asciiTheme="majorAscii" w:hAnsiTheme="majorAscii"/>
              <w:color w:val="000000" w:themeColor="text1" w:themeTint="FF" w:themeShade="FF"/>
              <w:sz w:val="20"/>
              <w:szCs w:val="20"/>
            </w:rPr>
          </w:rPrChange>
        </w:rPr>
      </w:pPr>
      <w:r w:rsidRPr="6091ED4C" w:rsidR="6091ED4C">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5:59.094Z" w:id="1356786807">
            <w:rPr>
              <w:rFonts w:ascii="Cambria" w:hAnsi="Cambria" w:eastAsia="Times New Roman" w:cs="Times New Roman" w:asciiTheme="majorAscii" w:hAnsiTheme="majorAscii"/>
              <w:color w:val="000000" w:themeColor="text1" w:themeTint="FF" w:themeShade="FF"/>
              <w:sz w:val="20"/>
              <w:szCs w:val="20"/>
            </w:rPr>
          </w:rPrChange>
        </w:rPr>
        <w:t xml:space="preserve">You can email us all your queries and we are happy to redirect them to your </w:t>
      </w:r>
      <w:r w:rsidRPr="6091ED4C" w:rsidR="6091ED4C">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5:59.095Z" w:id="1092412515">
            <w:rPr>
              <w:rFonts w:ascii="Cambria" w:hAnsi="Cambria" w:eastAsia="Times New Roman" w:cs="Times New Roman" w:asciiTheme="majorAscii" w:hAnsiTheme="majorAscii"/>
              <w:color w:val="000000" w:themeColor="text1" w:themeTint="FF" w:themeShade="FF"/>
              <w:sz w:val="20"/>
              <w:szCs w:val="20"/>
            </w:rPr>
          </w:rPrChange>
        </w:rPr>
        <w:t>counselor</w:t>
      </w:r>
      <w:r w:rsidRPr="6091ED4C" w:rsidR="6091ED4C">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5:59.096Z" w:id="1456877865">
            <w:rPr>
              <w:rFonts w:ascii="Cambria" w:hAnsi="Cambria" w:eastAsia="Times New Roman" w:cs="Times New Roman" w:asciiTheme="majorAscii" w:hAnsiTheme="majorAscii"/>
              <w:color w:val="000000" w:themeColor="text1" w:themeTint="FF" w:themeShade="FF"/>
              <w:sz w:val="20"/>
              <w:szCs w:val="20"/>
            </w:rPr>
          </w:rPrChange>
        </w:rPr>
        <w:t xml:space="preserve">. </w:t>
      </w:r>
      <w:del w:author="DF" w:date="2019-05-07T11:15:00Z" w:id="1590625762">
        <w:r w:rsidRPr="6091ED4C" w:rsidDel="6091ED4C">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5:59.097Z" w:id="1274106016">
              <w:rPr>
                <w:rFonts w:ascii="Cambria" w:hAnsi="Cambria" w:eastAsia="Times New Roman" w:cs="Times New Roman" w:asciiTheme="majorAscii" w:hAnsiTheme="majorAscii"/>
                <w:color w:val="000000" w:themeColor="text1" w:themeTint="FF" w:themeShade="FF"/>
                <w:sz w:val="20"/>
                <w:szCs w:val="20"/>
              </w:rPr>
            </w:rPrChange>
          </w:rPr>
          <w:delText>@</w:delText>
        </w:r>
      </w:del>
      <w:r w:rsidRPr="6091ED4C" w:rsidR="6091ED4C">
        <w:rPr>
          <w:rFonts w:ascii="Cambria" w:hAnsi="Cambria" w:eastAsia="Times New Roman" w:cs="Times New Roman" w:asciiTheme="majorAscii" w:hAnsiTheme="majorAscii"/>
          <w:color w:val="000000" w:themeColor="text1" w:themeTint="FF" w:themeShade="FF"/>
          <w:sz w:val="20"/>
          <w:szCs w:val="20"/>
          <w:highlight w:val="yellow"/>
        </w:rPr>
        <w:t>info</w:t>
      </w:r>
      <w:ins w:author="DF" w:date="2019-05-07T11:15:00Z" w:id="779806858">
        <w:r w:rsidRPr="6091ED4C" w:rsidR="6091ED4C">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5:59.098Z" w:id="879421212">
              <w:rPr>
                <w:rFonts w:ascii="Cambria" w:hAnsi="Cambria" w:eastAsia="Times New Roman" w:cs="Times New Roman" w:asciiTheme="majorAscii" w:hAnsiTheme="majorAscii"/>
                <w:color w:val="000000" w:themeColor="text1" w:themeTint="FF" w:themeShade="FF"/>
                <w:sz w:val="20"/>
                <w:szCs w:val="20"/>
              </w:rPr>
            </w:rPrChange>
          </w:rPr>
          <w:t>@reachivy.com</w:t>
        </w:r>
      </w:ins>
      <w:r w:rsidRPr="6091ED4C" w:rsidR="6091ED4C">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5:59.099Z" w:id="1669027568">
            <w:rPr>
              <w:rFonts w:ascii="Cambria" w:hAnsi="Cambria" w:eastAsia="Times New Roman" w:cs="Times New Roman" w:asciiTheme="majorAscii" w:hAnsiTheme="majorAscii"/>
              <w:color w:val="000000" w:themeColor="text1" w:themeTint="FF" w:themeShade="FF"/>
              <w:sz w:val="20"/>
              <w:szCs w:val="20"/>
            </w:rPr>
          </w:rPrChange>
        </w:rPr>
        <w:t xml:space="preserve"> is your focal point of contact.</w:t>
      </w:r>
      <w:r w:rsidRPr="6091ED4C" w:rsidR="6091ED4C">
        <w:rPr>
          <w:rFonts w:ascii="Cambria" w:hAnsi="Cambria" w:eastAsia="Times New Roman" w:cs="Times New Roman" w:asciiTheme="majorAscii" w:hAnsiTheme="majorAscii"/>
          <w:color w:val="000000" w:themeColor="text1" w:themeTint="FF" w:themeShade="FF"/>
          <w:sz w:val="20"/>
          <w:szCs w:val="20"/>
        </w:rPr>
        <w:t xml:space="preserve"> </w:t>
      </w:r>
    </w:p>
    <w:p w:rsidRPr="0066450A" w:rsidR="00A43E94" w:rsidP="006C0FC4" w:rsidRDefault="00A43E94" w14:paraId="7C8B63BF" w14:textId="41ED483C">
      <w:pPr>
        <w:spacing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 xml:space="preserve">Depending on the nature of your query it will  be answered over email or we may request you to schedule another session. You could also connect with your counsellor on the online platform for queries pertaining to your essays/ SOPs/ LORs/ Resume. </w:t>
      </w:r>
    </w:p>
    <w:p w:rsidRPr="0066450A" w:rsidR="00A43E94" w:rsidP="006C0FC4" w:rsidRDefault="00A43E94" w14:paraId="329EF816" w14:textId="26E0A82C">
      <w:pPr>
        <w:spacing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 xml:space="preserve">Before scheduling your BS session </w:t>
      </w:r>
      <w:r w:rsidRPr="0066450A" w:rsidR="00835BFA">
        <w:rPr>
          <w:rFonts w:eastAsia="Times New Roman" w:cs="Times New Roman" w:asciiTheme="majorHAnsi" w:hAnsiTheme="majorHAnsi"/>
          <w:color w:val="000000" w:themeColor="text1"/>
          <w:sz w:val="20"/>
          <w:szCs w:val="20"/>
        </w:rPr>
        <w:t xml:space="preserve">(or any other session) </w:t>
      </w:r>
      <w:r w:rsidRPr="0066450A">
        <w:rPr>
          <w:rFonts w:eastAsia="Times New Roman" w:cs="Times New Roman" w:asciiTheme="majorHAnsi" w:hAnsiTheme="majorHAnsi"/>
          <w:color w:val="000000" w:themeColor="text1"/>
          <w:sz w:val="20"/>
          <w:szCs w:val="20"/>
        </w:rPr>
        <w:t>we request you to complete your BS form in detail</w:t>
      </w:r>
      <w:del w:author="Alex J" w:date="2019-07-31T11:30:00Z" w:id="180">
        <w:r w:rsidRPr="0066450A" w:rsidDel="00650981">
          <w:rPr>
            <w:rFonts w:eastAsia="Times New Roman" w:cs="Times New Roman" w:asciiTheme="majorHAnsi" w:hAnsiTheme="majorHAnsi"/>
            <w:color w:val="000000" w:themeColor="text1"/>
            <w:sz w:val="20"/>
            <w:szCs w:val="20"/>
          </w:rPr>
          <w:delText>s</w:delText>
        </w:r>
      </w:del>
      <w:r w:rsidRPr="0066450A">
        <w:rPr>
          <w:rFonts w:eastAsia="Times New Roman" w:cs="Times New Roman" w:asciiTheme="majorHAnsi" w:hAnsiTheme="majorHAnsi"/>
          <w:color w:val="000000" w:themeColor="text1"/>
          <w:sz w:val="20"/>
          <w:szCs w:val="20"/>
        </w:rPr>
        <w:t xml:space="preserve"> so counsellor can guide you in the best possible way and there is less scope for queries later. This will also result in quality submissions. </w:t>
      </w:r>
    </w:p>
    <w:p w:rsidRPr="0066450A" w:rsidR="00DD7289" w:rsidP="05EB2A60" w:rsidRDefault="00DD7289" w14:paraId="0B0BDB50" w14:textId="7184A84A">
      <w:pPr>
        <w:pStyle w:val="Heading2"/>
        <w:rPr>
          <w:rFonts w:eastAsia="Times New Roman"/>
        </w:rPr>
        <w:pPrChange w:author="Simran" w:date="2018-11-21T17:04:00Z" w:id="181">
          <w:pPr>
            <w:spacing w:line="240" w:lineRule="auto"/>
            <w:ind w:left="360"/>
            <w:jc w:val="both"/>
          </w:pPr>
        </w:pPrChange>
      </w:pPr>
      <w:bookmarkStart w:name="_Toc530579928" w:id="182"/>
      <w:bookmarkStart w:name="_Toc1537361635" w:id="678667333"/>
      <w:r w:rsidRPr="05EB2A60" w:rsidR="00DD7289">
        <w:rPr>
          <w:rStyle w:val="Heading2Char"/>
          <w:rPrChange w:author="Simran" w:date="2018-11-21T16:05:00Z" w:id="1762099847">
            <w:rPr>
              <w:rFonts w:eastAsia="Times New Roman" w:cs="Times New Roman"/>
              <w:b w:val="1"/>
              <w:bCs w:val="1"/>
              <w:color w:val="000000" w:themeColor="text1" w:themeTint="FF" w:themeShade="FF"/>
              <w:sz w:val="20"/>
              <w:szCs w:val="20"/>
            </w:rPr>
          </w:rPrChange>
        </w:rPr>
        <w:t>8]</w:t>
      </w:r>
      <w:bookmarkEnd w:id="182"/>
      <w:r w:rsidRPr="05EB2A60" w:rsidR="00DD7289">
        <w:rPr>
          <w:rFonts w:eastAsia="Times New Roman"/>
        </w:rPr>
        <w:t xml:space="preserve"> How do you know the </w:t>
      </w:r>
      <w:r w:rsidRPr="05EB2A60" w:rsidR="00DD7289">
        <w:rPr>
          <w:rFonts w:eastAsia="Times New Roman"/>
        </w:rPr>
        <w:t>ever changing</w:t>
      </w:r>
      <w:r w:rsidRPr="05EB2A60" w:rsidR="00DD7289">
        <w:rPr>
          <w:rFonts w:eastAsia="Times New Roman"/>
        </w:rPr>
        <w:t xml:space="preserve"> requirements of top colleges?</w:t>
      </w:r>
      <w:bookmarkEnd w:id="678667333"/>
    </w:p>
    <w:p w:rsidRPr="0066450A" w:rsidR="00DD7289" w:rsidP="54137EE7" w:rsidRDefault="00DD7289" w14:paraId="5F3E2B76" w14:textId="5F215B53">
      <w:pPr>
        <w:spacing w:line="240" w:lineRule="auto"/>
        <w:ind w:left="360"/>
        <w:jc w:val="both"/>
        <w:rPr>
          <w:rFonts w:ascii="Cambria" w:hAnsi="Cambria" w:eastAsia="Times New Roman" w:cs="Times New Roman" w:asciiTheme="majorAscii" w:hAnsiTheme="majorAscii"/>
          <w:color w:val="000000" w:themeColor="text1"/>
          <w:sz w:val="20"/>
          <w:szCs w:val="20"/>
        </w:rPr>
      </w:pPr>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6:25.012Z" w:id="807339709">
            <w:rPr>
              <w:rFonts w:ascii="Cambria" w:hAnsi="Cambria" w:eastAsia="Times New Roman" w:cs="Times New Roman" w:asciiTheme="majorAscii" w:hAnsiTheme="majorAscii"/>
              <w:color w:val="000000" w:themeColor="text1" w:themeTint="FF" w:themeShade="FF"/>
              <w:sz w:val="20"/>
              <w:szCs w:val="20"/>
            </w:rPr>
          </w:rPrChange>
        </w:rPr>
        <w:t xml:space="preserve">Our counsellors are in close contact with </w:t>
      </w:r>
      <w:proofErr w:type="spellStart"/>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6:25.013Z" w:id="200719784">
            <w:rPr>
              <w:rFonts w:ascii="Cambria" w:hAnsi="Cambria" w:eastAsia="Times New Roman" w:cs="Times New Roman" w:asciiTheme="majorAscii" w:hAnsiTheme="majorAscii"/>
              <w:color w:val="000000" w:themeColor="text1" w:themeTint="FF" w:themeShade="FF"/>
              <w:sz w:val="20"/>
              <w:szCs w:val="20"/>
            </w:rPr>
          </w:rPrChange>
        </w:rPr>
        <w:t>adcoms</w:t>
      </w:r>
      <w:proofErr w:type="spellEnd"/>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6:25.014Z" w:id="1945256349">
            <w:rPr>
              <w:rFonts w:ascii="Cambria" w:hAnsi="Cambria" w:eastAsia="Times New Roman" w:cs="Times New Roman" w:asciiTheme="majorAscii" w:hAnsiTheme="majorAscii"/>
              <w:color w:val="000000" w:themeColor="text1" w:themeTint="FF" w:themeShade="FF"/>
              <w:sz w:val="20"/>
              <w:szCs w:val="20"/>
            </w:rPr>
          </w:rPrChange>
        </w:rPr>
        <w:t xml:space="preserve"> of all top colleges. We interact with them over a visit to the US every year, exclusive events in the country as well as closed group meetings</w:t>
      </w:r>
      <w:r w:rsidRPr="54137EE7" w:rsidR="54137EE7">
        <w:rPr>
          <w:rFonts w:ascii="Cambria" w:hAnsi="Cambria" w:eastAsia="Times New Roman" w:cs="Times New Roman" w:asciiTheme="majorAscii" w:hAnsiTheme="majorAscii"/>
          <w:color w:val="000000" w:themeColor="text1" w:themeTint="FF" w:themeShade="FF"/>
          <w:sz w:val="20"/>
          <w:szCs w:val="20"/>
        </w:rPr>
        <w:t xml:space="preserve"> in our office. It is our job to keep up with all that is happening in the study abroad space. In </w:t>
      </w:r>
      <w:proofErr w:type="gramStart"/>
      <w:r w:rsidRPr="54137EE7" w:rsidR="54137EE7">
        <w:rPr>
          <w:rFonts w:ascii="Cambria" w:hAnsi="Cambria" w:eastAsia="Times New Roman" w:cs="Times New Roman" w:asciiTheme="majorAscii" w:hAnsiTheme="majorAscii"/>
          <w:color w:val="000000" w:themeColor="text1" w:themeTint="FF" w:themeShade="FF"/>
          <w:sz w:val="20"/>
          <w:szCs w:val="20"/>
        </w:rPr>
        <w:t>fact</w:t>
      </w:r>
      <w:proofErr w:type="gramEnd"/>
      <w:r w:rsidRPr="54137EE7" w:rsidR="54137EE7">
        <w:rPr>
          <w:rFonts w:ascii="Cambria" w:hAnsi="Cambria" w:eastAsia="Times New Roman" w:cs="Times New Roman" w:asciiTheme="majorAscii" w:hAnsiTheme="majorAscii"/>
          <w:color w:val="000000" w:themeColor="text1" w:themeTint="FF" w:themeShade="FF"/>
          <w:sz w:val="20"/>
          <w:szCs w:val="20"/>
        </w:rPr>
        <w:t xml:space="preserve"> </w:t>
      </w:r>
      <w:proofErr w:type="spellStart"/>
      <w:r w:rsidRPr="54137EE7" w:rsidR="54137EE7">
        <w:rPr>
          <w:rFonts w:ascii="Cambria" w:hAnsi="Cambria" w:eastAsia="Times New Roman" w:cs="Times New Roman" w:asciiTheme="majorAscii" w:hAnsiTheme="majorAscii"/>
          <w:color w:val="000000" w:themeColor="text1" w:themeTint="FF" w:themeShade="FF"/>
          <w:sz w:val="20"/>
          <w:szCs w:val="20"/>
        </w:rPr>
        <w:t>ReachIvy</w:t>
      </w:r>
      <w:proofErr w:type="spellEnd"/>
      <w:r w:rsidRPr="54137EE7" w:rsidR="54137EE7">
        <w:rPr>
          <w:rFonts w:ascii="Cambria" w:hAnsi="Cambria" w:eastAsia="Times New Roman" w:cs="Times New Roman" w:asciiTheme="majorAscii" w:hAnsiTheme="majorAscii"/>
          <w:color w:val="000000" w:themeColor="text1" w:themeTint="FF" w:themeShade="FF"/>
          <w:sz w:val="20"/>
          <w:szCs w:val="20"/>
        </w:rPr>
        <w:t xml:space="preserve"> is often approached by the press and media on opinions of newly released education policies internationally. We keep our ears to the </w:t>
      </w:r>
      <w:proofErr w:type="gramStart"/>
      <w:r w:rsidRPr="54137EE7" w:rsidR="54137EE7">
        <w:rPr>
          <w:rFonts w:ascii="Cambria" w:hAnsi="Cambria" w:eastAsia="Times New Roman" w:cs="Times New Roman" w:asciiTheme="majorAscii" w:hAnsiTheme="majorAscii"/>
          <w:color w:val="000000" w:themeColor="text1" w:themeTint="FF" w:themeShade="FF"/>
          <w:sz w:val="20"/>
          <w:szCs w:val="20"/>
        </w:rPr>
        <w:t>ground, and</w:t>
      </w:r>
      <w:proofErr w:type="gramEnd"/>
      <w:r w:rsidRPr="54137EE7" w:rsidR="54137EE7">
        <w:rPr>
          <w:rFonts w:ascii="Cambria" w:hAnsi="Cambria" w:eastAsia="Times New Roman" w:cs="Times New Roman" w:asciiTheme="majorAscii" w:hAnsiTheme="majorAscii"/>
          <w:color w:val="000000" w:themeColor="text1" w:themeTint="FF" w:themeShade="FF"/>
          <w:sz w:val="20"/>
          <w:szCs w:val="20"/>
        </w:rPr>
        <w:t xml:space="preserve"> are the first ones to know what’s going </w:t>
      </w:r>
      <w:ins w:author="Alex J" w:date="2019-07-31T11:31:00Z" w:id="840842496">
        <w:r w:rsidRPr="54137EE7" w:rsidR="54137EE7">
          <w:rPr>
            <w:rFonts w:ascii="Cambria" w:hAnsi="Cambria" w:eastAsia="Times New Roman" w:cs="Times New Roman" w:asciiTheme="majorAscii" w:hAnsiTheme="majorAscii"/>
            <w:color w:val="000000" w:themeColor="text1" w:themeTint="FF" w:themeShade="FF"/>
            <w:sz w:val="20"/>
            <w:szCs w:val="20"/>
          </w:rPr>
          <w:t xml:space="preserve">on </w:t>
        </w:r>
      </w:ins>
      <w:r w:rsidRPr="54137EE7" w:rsidR="54137EE7">
        <w:rPr>
          <w:rFonts w:ascii="Cambria" w:hAnsi="Cambria" w:eastAsia="Times New Roman" w:cs="Times New Roman" w:asciiTheme="majorAscii" w:hAnsiTheme="majorAscii"/>
          <w:color w:val="000000" w:themeColor="text1" w:themeTint="FF" w:themeShade="FF"/>
          <w:sz w:val="20"/>
          <w:szCs w:val="20"/>
        </w:rPr>
        <w:t>in this space. And you get the benefit of gaining from our learnings and first-hand information. Because we want to ensure that you get the maximum advantage of any changes in the overseas education space.</w:t>
      </w:r>
    </w:p>
    <w:p w:rsidRPr="00B459D3" w:rsidR="00BE43A6" w:rsidP="05EB2A60" w:rsidRDefault="00BE43A6" w14:paraId="458CA546" w14:textId="1F8DE7D4">
      <w:pPr>
        <w:pStyle w:val="Heading2"/>
        <w:rPr>
          <w:rFonts w:eastAsia="Times New Roman"/>
          <w:color w:val="000000" w:themeColor="text1"/>
        </w:rPr>
        <w:pPrChange w:author="Simran" w:date="2018-11-21T17:05:00Z" w:id="186">
          <w:pPr>
            <w:spacing w:line="240" w:lineRule="auto"/>
            <w:ind w:left="360"/>
            <w:jc w:val="both"/>
          </w:pPr>
        </w:pPrChange>
      </w:pPr>
      <w:bookmarkStart w:name="_Toc530579929" w:id="187"/>
      <w:bookmarkStart w:name="_Toc1589635419" w:id="889880968"/>
      <w:r w:rsidRPr="05EB2A60" w:rsidR="00BE43A6">
        <w:rPr>
          <w:rStyle w:val="Heading2Char"/>
          <w:color w:val="000000" w:themeColor="text1" w:themeTint="FF" w:themeShade="FF"/>
          <w:rPrChange w:author="DF" w:date="2019-05-08T11:39:00Z" w:id="136192879">
            <w:rPr>
              <w:rFonts w:eastAsia="Times New Roman" w:cs="Times New Roman"/>
              <w:color w:val="000000" w:themeColor="text1" w:themeTint="FF" w:themeShade="FF"/>
              <w:sz w:val="20"/>
              <w:szCs w:val="20"/>
            </w:rPr>
          </w:rPrChange>
        </w:rPr>
        <w:t>9]</w:t>
      </w:r>
      <w:bookmarkEnd w:id="187"/>
      <w:r w:rsidRPr="05EB2A60" w:rsidR="00BE43A6">
        <w:rPr>
          <w:rFonts w:eastAsia="Times New Roman"/>
          <w:color w:val="000000" w:themeColor="text1" w:themeTint="FF" w:themeShade="FF"/>
        </w:rPr>
        <w:t xml:space="preserve"> Have u helped any one from my background get into _college _course? I would like to connect with </w:t>
      </w:r>
      <w:del w:author="DF" w:date="2019-05-08T11:38:00Z" w:id="2081074145">
        <w:r w:rsidRPr="05EB2A60" w:rsidDel="00BE43A6">
          <w:rPr>
            <w:rFonts w:eastAsia="Times New Roman"/>
            <w:color w:val="000000" w:themeColor="text1" w:themeTint="FF" w:themeShade="FF"/>
          </w:rPr>
          <w:delText>them</w:delText>
        </w:r>
      </w:del>
      <w:ins w:author="DF" w:date="2019-05-08T11:38:00Z" w:id="789848630">
        <w:r w:rsidRPr="05EB2A60" w:rsidR="00126499">
          <w:rPr>
            <w:rFonts w:eastAsia="Times New Roman"/>
            <w:color w:val="000000" w:themeColor="text1" w:themeTint="FF" w:themeShade="FF"/>
          </w:rPr>
          <w:t xml:space="preserve">the </w:t>
        </w:r>
        <w:r w:rsidRPr="05EB2A60" w:rsidR="00126499">
          <w:rPr>
            <w:rFonts w:eastAsia="Times New Roman"/>
            <w:color w:val="000000" w:themeColor="text1" w:themeTint="FF" w:themeShade="FF"/>
          </w:rPr>
          <w:t>counselor</w:t>
        </w:r>
      </w:ins>
      <w:r w:rsidRPr="05EB2A60" w:rsidR="00BE43A6">
        <w:rPr>
          <w:rFonts w:eastAsia="Times New Roman"/>
          <w:color w:val="000000" w:themeColor="text1" w:themeTint="FF" w:themeShade="FF"/>
        </w:rPr>
        <w:t>?</w:t>
      </w:r>
      <w:bookmarkEnd w:id="889880968"/>
    </w:p>
    <w:p w:rsidRPr="00126499" w:rsidR="00BE43A6" w:rsidP="54137EE7" w:rsidRDefault="00BE43A6" w14:paraId="3FAD517C" w14:textId="77777777">
      <w:pPr>
        <w:spacing w:line="240" w:lineRule="auto"/>
        <w:ind w:left="360"/>
        <w:jc w:val="both"/>
        <w:rPr>
          <w:rFonts w:ascii="Cambria" w:hAnsi="Cambria" w:eastAsia="Times New Roman" w:cs="Times New Roman" w:asciiTheme="majorAscii" w:hAnsiTheme="majorAscii"/>
          <w:color w:val="000000" w:themeColor="text1"/>
          <w:sz w:val="20"/>
          <w:szCs w:val="20"/>
          <w:highlight w:val="yellow"/>
          <w:rPrChange w:author="ReachIvy Help" w:date="2021-11-10T13:27:08.161Z" w:id="1799818123">
            <w:rPr>
              <w:rFonts w:ascii="Cambria" w:hAnsi="Cambria" w:eastAsia="Times New Roman" w:cs="Times New Roman" w:asciiTheme="majorAscii" w:hAnsiTheme="majorAscii"/>
              <w:color w:val="000000" w:themeColor="text1" w:themeTint="FF" w:themeShade="FF"/>
              <w:sz w:val="20"/>
              <w:szCs w:val="20"/>
            </w:rPr>
          </w:rPrChange>
        </w:rPr>
      </w:pPr>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7:08.157Z" w:id="1486275937">
            <w:rPr>
              <w:rFonts w:ascii="Cambria" w:hAnsi="Cambria" w:eastAsia="Times New Roman" w:cs="Times New Roman" w:asciiTheme="majorAscii" w:hAnsiTheme="majorAscii"/>
              <w:color w:val="000000" w:themeColor="text1" w:themeTint="FF" w:themeShade="FF"/>
              <w:sz w:val="20"/>
              <w:szCs w:val="20"/>
            </w:rPr>
          </w:rPrChange>
        </w:rPr>
        <w:t xml:space="preserve">Our </w:t>
      </w:r>
      <w:proofErr w:type="spellStart"/>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7:08.158Z" w:id="156264429">
            <w:rPr>
              <w:rFonts w:ascii="Cambria" w:hAnsi="Cambria" w:eastAsia="Times New Roman" w:cs="Times New Roman" w:asciiTheme="majorAscii" w:hAnsiTheme="majorAscii"/>
              <w:color w:val="000000" w:themeColor="text1" w:themeTint="FF" w:themeShade="FF"/>
              <w:sz w:val="20"/>
              <w:szCs w:val="20"/>
            </w:rPr>
          </w:rPrChange>
        </w:rPr>
        <w:t>counselors</w:t>
      </w:r>
      <w:proofErr w:type="spellEnd"/>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7:08.159Z" w:id="1893461768">
            <w:rPr>
              <w:rFonts w:ascii="Cambria" w:hAnsi="Cambria" w:eastAsia="Times New Roman" w:cs="Times New Roman" w:asciiTheme="majorAscii" w:hAnsiTheme="majorAscii"/>
              <w:color w:val="000000" w:themeColor="text1" w:themeTint="FF" w:themeShade="FF"/>
              <w:sz w:val="20"/>
              <w:szCs w:val="20"/>
            </w:rPr>
          </w:rPrChange>
        </w:rPr>
        <w:t xml:space="preserve"> have worked with numerous students across degrees and specialisations to crack top colleges of their choice with a 99% success rate.</w:t>
      </w:r>
      <w:r w:rsidRPr="54137EE7" w:rsidR="54137EE7">
        <w:rPr>
          <w:rFonts w:ascii="Cambria" w:hAnsi="Cambria" w:eastAsia="Times New Roman" w:cs="Times New Roman" w:asciiTheme="majorAscii" w:hAnsiTheme="majorAscii"/>
          <w:color w:val="000000" w:themeColor="text1" w:themeTint="FF" w:themeShade="FF"/>
          <w:sz w:val="20"/>
          <w:szCs w:val="20"/>
        </w:rPr>
        <w:t xml:space="preserve"> </w:t>
      </w:r>
    </w:p>
    <w:p w:rsidRPr="00126499" w:rsidR="00BE43A6" w:rsidP="54137EE7" w:rsidRDefault="00BE43A6" w14:paraId="771BE0D4" w14:textId="77777777">
      <w:pPr>
        <w:spacing w:line="240" w:lineRule="auto"/>
        <w:ind w:left="360"/>
        <w:jc w:val="both"/>
        <w:rPr>
          <w:rFonts w:ascii="Cambria" w:hAnsi="Cambria" w:eastAsia="Times New Roman" w:cs="Times New Roman" w:asciiTheme="majorAscii" w:hAnsiTheme="majorAscii"/>
          <w:color w:val="000000" w:themeColor="text1"/>
          <w:sz w:val="20"/>
          <w:szCs w:val="20"/>
          <w:highlight w:val="yellow"/>
          <w:rPrChange w:author="ReachIvy Help" w:date="2021-11-10T13:27:26.887Z" w:id="1665984577">
            <w:rPr>
              <w:rFonts w:ascii="Cambria" w:hAnsi="Cambria" w:eastAsia="Times New Roman" w:cs="Times New Roman" w:asciiTheme="majorAscii" w:hAnsiTheme="majorAscii"/>
              <w:color w:val="000000" w:themeColor="text1" w:themeTint="FF" w:themeShade="FF"/>
              <w:sz w:val="20"/>
              <w:szCs w:val="20"/>
            </w:rPr>
          </w:rPrChange>
        </w:rPr>
      </w:pPr>
      <w:r w:rsidRPr="54137EE7" w:rsidR="54137EE7">
        <w:rPr>
          <w:rFonts w:ascii="Cambria" w:hAnsi="Cambria" w:eastAsia="Times New Roman" w:cs="Times New Roman" w:asciiTheme="majorAscii" w:hAnsiTheme="majorAscii"/>
          <w:color w:val="000000" w:themeColor="text1" w:themeTint="FF" w:themeShade="FF"/>
          <w:sz w:val="20"/>
          <w:szCs w:val="20"/>
        </w:rPr>
        <w:t>Y</w:t>
      </w:r>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7:26.882Z" w:id="1914119745">
            <w:rPr>
              <w:rFonts w:ascii="Cambria" w:hAnsi="Cambria" w:eastAsia="Times New Roman" w:cs="Times New Roman" w:asciiTheme="majorAscii" w:hAnsiTheme="majorAscii"/>
              <w:color w:val="000000" w:themeColor="text1" w:themeTint="FF" w:themeShade="FF"/>
              <w:sz w:val="20"/>
              <w:szCs w:val="20"/>
            </w:rPr>
          </w:rPrChange>
        </w:rPr>
        <w:t xml:space="preserve">ou shall work with a </w:t>
      </w:r>
      <w:proofErr w:type="spellStart"/>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7:26.882Z" w:id="1532723991">
            <w:rPr>
              <w:rFonts w:ascii="Cambria" w:hAnsi="Cambria" w:eastAsia="Times New Roman" w:cs="Times New Roman" w:asciiTheme="majorAscii" w:hAnsiTheme="majorAscii"/>
              <w:color w:val="000000" w:themeColor="text1" w:themeTint="FF" w:themeShade="FF"/>
              <w:sz w:val="20"/>
              <w:szCs w:val="20"/>
            </w:rPr>
          </w:rPrChange>
        </w:rPr>
        <w:t>counselor</w:t>
      </w:r>
      <w:proofErr w:type="spellEnd"/>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7:26.883Z" w:id="87075550">
            <w:rPr>
              <w:rFonts w:ascii="Cambria" w:hAnsi="Cambria" w:eastAsia="Times New Roman" w:cs="Times New Roman" w:asciiTheme="majorAscii" w:hAnsiTheme="majorAscii"/>
              <w:color w:val="000000" w:themeColor="text1" w:themeTint="FF" w:themeShade="FF"/>
              <w:sz w:val="20"/>
              <w:szCs w:val="20"/>
            </w:rPr>
          </w:rPrChange>
        </w:rPr>
        <w:t xml:space="preserve"> who is best equipped to assi</w:t>
      </w:r>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7:26.884Z" w:id="1645532313">
            <w:rPr>
              <w:rFonts w:ascii="Cambria" w:hAnsi="Cambria" w:eastAsia="Times New Roman" w:cs="Times New Roman" w:asciiTheme="majorAscii" w:hAnsiTheme="majorAscii"/>
              <w:color w:val="000000" w:themeColor="text1" w:themeTint="FF" w:themeShade="FF"/>
              <w:sz w:val="20"/>
              <w:szCs w:val="20"/>
            </w:rPr>
          </w:rPrChange>
        </w:rPr>
        <w:t xml:space="preserve">st you. The </w:t>
      </w:r>
      <w:proofErr w:type="spellStart"/>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7:26.885Z" w:id="734323288">
            <w:rPr>
              <w:rFonts w:ascii="Cambria" w:hAnsi="Cambria" w:eastAsia="Times New Roman" w:cs="Times New Roman" w:asciiTheme="majorAscii" w:hAnsiTheme="majorAscii"/>
              <w:color w:val="000000" w:themeColor="text1" w:themeTint="FF" w:themeShade="FF"/>
              <w:sz w:val="20"/>
              <w:szCs w:val="20"/>
            </w:rPr>
          </w:rPrChange>
        </w:rPr>
        <w:t>counselor</w:t>
      </w:r>
      <w:proofErr w:type="spellEnd"/>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7:26.886Z" w:id="2064491311">
            <w:rPr>
              <w:rFonts w:ascii="Cambria" w:hAnsi="Cambria" w:eastAsia="Times New Roman" w:cs="Times New Roman" w:asciiTheme="majorAscii" w:hAnsiTheme="majorAscii"/>
              <w:color w:val="000000" w:themeColor="text1" w:themeTint="FF" w:themeShade="FF"/>
              <w:sz w:val="20"/>
              <w:szCs w:val="20"/>
            </w:rPr>
          </w:rPrChange>
        </w:rPr>
        <w:t xml:space="preserve"> will study the complete course and </w:t>
      </w:r>
      <w:proofErr w:type="gramStart"/>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7:26.886Z" w:id="1863424761">
            <w:rPr>
              <w:rFonts w:ascii="Cambria" w:hAnsi="Cambria" w:eastAsia="Times New Roman" w:cs="Times New Roman" w:asciiTheme="majorAscii" w:hAnsiTheme="majorAscii"/>
              <w:color w:val="000000" w:themeColor="text1" w:themeTint="FF" w:themeShade="FF"/>
              <w:sz w:val="20"/>
              <w:szCs w:val="20"/>
            </w:rPr>
          </w:rPrChange>
        </w:rPr>
        <w:t>it's</w:t>
      </w:r>
      <w:proofErr w:type="gramEnd"/>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7:26.886Z" w:id="926712268">
            <w:rPr>
              <w:rFonts w:ascii="Cambria" w:hAnsi="Cambria" w:eastAsia="Times New Roman" w:cs="Times New Roman" w:asciiTheme="majorAscii" w:hAnsiTheme="majorAscii"/>
              <w:color w:val="000000" w:themeColor="text1" w:themeTint="FF" w:themeShade="FF"/>
              <w:sz w:val="20"/>
              <w:szCs w:val="20"/>
            </w:rPr>
          </w:rPrChange>
        </w:rPr>
        <w:t xml:space="preserve"> requirements and then help you position yourself in the best way possible through your application. We shall leave no stone unturned in helping you secure </w:t>
      </w:r>
      <w:proofErr w:type="gramStart"/>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7:26.886Z" w:id="751982521">
            <w:rPr>
              <w:rFonts w:ascii="Cambria" w:hAnsi="Cambria" w:eastAsia="Times New Roman" w:cs="Times New Roman" w:asciiTheme="majorAscii" w:hAnsiTheme="majorAscii"/>
              <w:color w:val="000000" w:themeColor="text1" w:themeTint="FF" w:themeShade="FF"/>
              <w:sz w:val="20"/>
              <w:szCs w:val="20"/>
            </w:rPr>
          </w:rPrChange>
        </w:rPr>
        <w:t>your</w:t>
      </w:r>
      <w:proofErr w:type="gramEnd"/>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27:26.886Z" w:id="2006214965">
            <w:rPr>
              <w:rFonts w:ascii="Cambria" w:hAnsi="Cambria" w:eastAsia="Times New Roman" w:cs="Times New Roman" w:asciiTheme="majorAscii" w:hAnsiTheme="majorAscii"/>
              <w:color w:val="000000" w:themeColor="text1" w:themeTint="FF" w:themeShade="FF"/>
              <w:sz w:val="20"/>
              <w:szCs w:val="20"/>
            </w:rPr>
          </w:rPrChange>
        </w:rPr>
        <w:t xml:space="preserve"> admit.</w:t>
      </w:r>
    </w:p>
    <w:p w:rsidRPr="00126499" w:rsidR="00BE43A6" w:rsidP="00BE43A6" w:rsidRDefault="00BE43A6" w14:paraId="038D1C9B" w14:textId="77777777">
      <w:pPr>
        <w:spacing w:line="240" w:lineRule="auto"/>
        <w:ind w:left="360"/>
        <w:jc w:val="both"/>
        <w:rPr>
          <w:ins w:author="DF" w:date="2019-05-08T11:37:00Z" w:id="192"/>
          <w:rFonts w:eastAsia="Times New Roman" w:cs="Times New Roman" w:asciiTheme="majorHAnsi" w:hAnsiTheme="majorHAnsi"/>
          <w:color w:val="000000" w:themeColor="text1"/>
          <w:sz w:val="20"/>
          <w:szCs w:val="20"/>
        </w:rPr>
      </w:pPr>
      <w:proofErr w:type="spellStart"/>
      <w:r w:rsidRPr="00126499">
        <w:rPr>
          <w:rFonts w:eastAsia="Times New Roman" w:cs="Times New Roman" w:asciiTheme="majorHAnsi" w:hAnsiTheme="majorHAnsi"/>
          <w:color w:val="000000" w:themeColor="text1"/>
          <w:sz w:val="20"/>
          <w:szCs w:val="20"/>
        </w:rPr>
        <w:t>Additionaly</w:t>
      </w:r>
      <w:proofErr w:type="spellEnd"/>
      <w:r w:rsidRPr="00126499">
        <w:rPr>
          <w:rFonts w:eastAsia="Times New Roman" w:cs="Times New Roman" w:asciiTheme="majorHAnsi" w:hAnsiTheme="majorHAnsi"/>
          <w:color w:val="000000" w:themeColor="text1"/>
          <w:sz w:val="20"/>
          <w:szCs w:val="20"/>
        </w:rPr>
        <w:t xml:space="preserve">, our counsellors are in close contact with </w:t>
      </w:r>
      <w:proofErr w:type="spellStart"/>
      <w:r w:rsidRPr="00126499">
        <w:rPr>
          <w:rFonts w:eastAsia="Times New Roman" w:cs="Times New Roman" w:asciiTheme="majorHAnsi" w:hAnsiTheme="majorHAnsi"/>
          <w:color w:val="000000" w:themeColor="text1"/>
          <w:sz w:val="20"/>
          <w:szCs w:val="20"/>
        </w:rPr>
        <w:t>adcoms</w:t>
      </w:r>
      <w:proofErr w:type="spellEnd"/>
      <w:r w:rsidRPr="00126499">
        <w:rPr>
          <w:rFonts w:eastAsia="Times New Roman" w:cs="Times New Roman" w:asciiTheme="majorHAnsi" w:hAnsiTheme="majorHAnsi"/>
          <w:color w:val="000000" w:themeColor="text1"/>
          <w:sz w:val="20"/>
          <w:szCs w:val="20"/>
        </w:rPr>
        <w:t xml:space="preserve"> of all top colleges. We interact with them over a visit to the US every year, exclusive events in the country as well as closed group meetings in our office. We ensure that we stay abreast of all details and pass on the insights to students.</w:t>
      </w:r>
    </w:p>
    <w:p w:rsidRPr="00375E62" w:rsidR="00126499" w:rsidDel="00126499" w:rsidP="00BE43A6" w:rsidRDefault="00126499" w14:paraId="3A99942F" w14:textId="09849559">
      <w:pPr>
        <w:spacing w:line="240" w:lineRule="auto"/>
        <w:ind w:left="360"/>
        <w:jc w:val="both"/>
        <w:rPr>
          <w:ins w:author="Microsoft Office User" w:date="2018-11-19T19:20:00Z" w:id="193"/>
          <w:del w:author="DF" w:date="2019-05-08T11:38:00Z" w:id="194"/>
          <w:rFonts w:eastAsia="Times New Roman" w:cs="Times New Roman" w:asciiTheme="majorHAnsi" w:hAnsiTheme="majorHAnsi"/>
          <w:color w:val="000000" w:themeColor="text1"/>
          <w:sz w:val="20"/>
          <w:szCs w:val="20"/>
        </w:rPr>
      </w:pPr>
    </w:p>
    <w:p w:rsidRPr="00BD5D42" w:rsidR="00455FA9" w:rsidP="006C0FC4" w:rsidRDefault="00455FA9" w14:paraId="08475825" w14:textId="77777777">
      <w:pPr>
        <w:spacing w:line="240" w:lineRule="auto"/>
        <w:ind w:left="360"/>
        <w:jc w:val="both"/>
        <w:rPr>
          <w:rFonts w:eastAsia="Times New Roman" w:cs="Times New Roman" w:asciiTheme="majorHAnsi" w:hAnsiTheme="majorHAnsi"/>
          <w:sz w:val="20"/>
          <w:szCs w:val="20"/>
          <w:rPrChange w:author="Simran" w:date="2018-11-21T17:05:00Z" w:id="195">
            <w:rPr>
              <w:rFonts w:eastAsia="Times New Roman" w:cs="Times New Roman" w:asciiTheme="majorHAnsi" w:hAnsiTheme="majorHAnsi"/>
              <w:color w:val="000000" w:themeColor="text1"/>
              <w:sz w:val="20"/>
              <w:szCs w:val="20"/>
            </w:rPr>
          </w:rPrChange>
        </w:rPr>
      </w:pPr>
    </w:p>
    <w:p w:rsidRPr="0066450A" w:rsidR="00A43E94" w:rsidP="05EB2A60" w:rsidRDefault="00A43E94" w14:paraId="17A02ED9" w14:textId="77777777">
      <w:pPr>
        <w:pStyle w:val="Heading1"/>
        <w:pPrChange w:author="Simran" w:date="2018-11-21T17:06:00Z" w:id="196">
          <w:pPr>
            <w:spacing w:line="240" w:lineRule="auto"/>
            <w:ind w:left="360"/>
            <w:jc w:val="both"/>
          </w:pPr>
        </w:pPrChange>
      </w:pPr>
      <w:bookmarkStart w:name="_Toc1524050531" w:id="570015389"/>
      <w:r w:rsidR="00A43E94">
        <w:rPr/>
        <w:t xml:space="preserve">C. Study abroad: </w:t>
      </w:r>
      <w:r w:rsidR="00A43E94">
        <w:rPr/>
        <w:t>Counseling</w:t>
      </w:r>
      <w:bookmarkEnd w:id="570015389"/>
    </w:p>
    <w:p w:rsidRPr="0066450A" w:rsidR="00784ABC" w:rsidP="05EB2A60" w:rsidRDefault="00BC1C5C" w14:paraId="72D3D728" w14:textId="3B63E7F7">
      <w:pPr>
        <w:pStyle w:val="Heading2"/>
        <w:pPrChange w:author="Simran" w:date="2018-11-21T17:06:00Z" w:id="198">
          <w:pPr>
            <w:spacing w:line="240" w:lineRule="auto"/>
            <w:ind w:left="360"/>
            <w:jc w:val="both"/>
          </w:pPr>
        </w:pPrChange>
      </w:pPr>
      <w:bookmarkStart w:name="_Toc1651929906" w:id="319932066"/>
      <w:r w:rsidR="00BC1C5C">
        <w:rPr/>
        <w:t xml:space="preserve">1] </w:t>
      </w:r>
      <w:r w:rsidR="00784ABC">
        <w:rPr/>
        <w:t>What can your profile analysis do for me when I already know all about my profile?</w:t>
      </w:r>
      <w:bookmarkEnd w:id="319932066"/>
    </w:p>
    <w:p w:rsidRPr="0066450A" w:rsidR="00784ABC" w:rsidP="54137EE7" w:rsidRDefault="00784ABC" w14:paraId="67694082" w14:textId="39C257B5">
      <w:pPr>
        <w:spacing w:line="240" w:lineRule="auto"/>
        <w:ind w:left="360"/>
        <w:jc w:val="both"/>
        <w:rPr>
          <w:rFonts w:ascii="Cambria" w:hAnsi="Cambria" w:asciiTheme="majorAscii" w:hAnsiTheme="majorAscii"/>
          <w:color w:val="000000" w:themeColor="text1"/>
          <w:sz w:val="20"/>
          <w:szCs w:val="20"/>
        </w:rPr>
      </w:pPr>
      <w:r w:rsidRPr="54137EE7" w:rsidR="54137EE7">
        <w:rPr>
          <w:rFonts w:ascii="Cambria" w:hAnsi="Cambria" w:asciiTheme="majorAscii" w:hAnsiTheme="majorAscii"/>
          <w:color w:val="000000" w:themeColor="text1" w:themeTint="FF" w:themeShade="FF"/>
          <w:sz w:val="20"/>
          <w:szCs w:val="20"/>
          <w:highlight w:val="yellow"/>
          <w:rPrChange w:author="ReachIvy Help" w:date="2021-11-10T13:28:10.644Z" w:id="462017767">
            <w:rPr>
              <w:rFonts w:ascii="Cambria" w:hAnsi="Cambria" w:asciiTheme="majorAscii" w:hAnsiTheme="majorAscii"/>
              <w:color w:val="000000" w:themeColor="text1" w:themeTint="FF" w:themeShade="FF"/>
              <w:sz w:val="20"/>
              <w:szCs w:val="20"/>
            </w:rPr>
          </w:rPrChange>
        </w:rPr>
        <w:t xml:space="preserve">I appreciate that you understand </w:t>
      </w:r>
      <w:ins w:author="DF" w:date="2019-05-08T11:40:00Z" w:id="1811497599">
        <w:r w:rsidRPr="54137EE7" w:rsidR="54137EE7">
          <w:rPr>
            <w:rFonts w:ascii="Cambria" w:hAnsi="Cambria" w:asciiTheme="majorAscii" w:hAnsiTheme="majorAscii"/>
            <w:color w:val="000000" w:themeColor="text1" w:themeTint="FF" w:themeShade="FF"/>
            <w:sz w:val="20"/>
            <w:szCs w:val="20"/>
            <w:highlight w:val="yellow"/>
            <w:rPrChange w:author="ReachIvy Help" w:date="2021-11-10T13:28:10.644Z" w:id="867399487">
              <w:rPr>
                <w:rFonts w:ascii="Cambria" w:hAnsi="Cambria" w:asciiTheme="majorAscii" w:hAnsiTheme="majorAscii"/>
                <w:color w:val="000000" w:themeColor="text1" w:themeTint="FF" w:themeShade="FF"/>
                <w:sz w:val="20"/>
                <w:szCs w:val="20"/>
              </w:rPr>
            </w:rPrChange>
          </w:rPr>
          <w:t>yo</w:t>
        </w:r>
      </w:ins>
      <w:r w:rsidRPr="54137EE7" w:rsidR="54137EE7">
        <w:rPr>
          <w:rFonts w:ascii="Cambria" w:hAnsi="Cambria" w:asciiTheme="majorAscii" w:hAnsiTheme="majorAscii"/>
          <w:color w:val="000000" w:themeColor="text1" w:themeTint="FF" w:themeShade="FF"/>
          <w:sz w:val="20"/>
          <w:szCs w:val="20"/>
          <w:highlight w:val="yellow"/>
          <w:rPrChange w:author="ReachIvy Help" w:date="2021-11-10T13:28:10.645Z" w:id="665035491">
            <w:rPr>
              <w:rFonts w:ascii="Cambria" w:hAnsi="Cambria" w:asciiTheme="majorAscii" w:hAnsiTheme="majorAscii"/>
              <w:color w:val="000000" w:themeColor="text1" w:themeTint="FF" w:themeShade="FF"/>
              <w:sz w:val="20"/>
              <w:szCs w:val="20"/>
            </w:rPr>
          </w:rPrChange>
        </w:rPr>
        <w:t>ur profile, however our counsellors have seen 1000 of profiles over the year and can evaluate your profile in comparison with all the other profiles. While you understand your profile independently the admissions officers look in your profile in context</w:t>
      </w:r>
      <w:del w:author="Alex J" w:date="2019-07-31T11:32:00Z" w:id="341573605">
        <w:r w:rsidRPr="54137EE7" w:rsidDel="54137EE7">
          <w:rPr>
            <w:rFonts w:ascii="Cambria" w:hAnsi="Cambria" w:asciiTheme="majorAscii" w:hAnsiTheme="majorAscii"/>
            <w:color w:val="000000" w:themeColor="text1" w:themeTint="FF" w:themeShade="FF"/>
            <w:sz w:val="20"/>
            <w:szCs w:val="20"/>
            <w:highlight w:val="yellow"/>
            <w:rPrChange w:author="ReachIvy Help" w:date="2021-11-10T13:28:10.646Z" w:id="566040857">
              <w:rPr>
                <w:rFonts w:ascii="Cambria" w:hAnsi="Cambria" w:asciiTheme="majorAscii" w:hAnsiTheme="majorAscii"/>
                <w:color w:val="000000" w:themeColor="text1" w:themeTint="FF" w:themeShade="FF"/>
                <w:sz w:val="20"/>
                <w:szCs w:val="20"/>
              </w:rPr>
            </w:rPrChange>
          </w:rPr>
          <w:delText>s</w:delText>
        </w:r>
      </w:del>
      <w:r w:rsidRPr="54137EE7" w:rsidR="54137EE7">
        <w:rPr>
          <w:rFonts w:ascii="Cambria" w:hAnsi="Cambria" w:asciiTheme="majorAscii" w:hAnsiTheme="majorAscii"/>
          <w:color w:val="000000" w:themeColor="text1" w:themeTint="FF" w:themeShade="FF"/>
          <w:sz w:val="20"/>
          <w:szCs w:val="20"/>
          <w:highlight w:val="yellow"/>
          <w:rPrChange w:author="ReachIvy Help" w:date="2021-11-10T13:28:10.647Z" w:id="1705497738">
            <w:rPr>
              <w:rFonts w:ascii="Cambria" w:hAnsi="Cambria" w:asciiTheme="majorAscii" w:hAnsiTheme="majorAscii"/>
              <w:color w:val="000000" w:themeColor="text1" w:themeTint="FF" w:themeShade="FF"/>
              <w:sz w:val="20"/>
              <w:szCs w:val="20"/>
            </w:rPr>
          </w:rPrChange>
        </w:rPr>
        <w:t xml:space="preserve"> to the remaining application pool.</w:t>
      </w:r>
      <w:r w:rsidRPr="54137EE7" w:rsidR="54137EE7">
        <w:rPr>
          <w:rFonts w:ascii="Cambria" w:hAnsi="Cambria" w:asciiTheme="majorAscii" w:hAnsiTheme="majorAscii"/>
          <w:color w:val="000000" w:themeColor="text1" w:themeTint="FF" w:themeShade="FF"/>
          <w:sz w:val="20"/>
          <w:szCs w:val="20"/>
        </w:rPr>
        <w:t xml:space="preserve"> Given that our counsellors have a comprehensive overview of several other candidates who have made it/ aspiring </w:t>
      </w:r>
      <w:proofErr w:type="gramStart"/>
      <w:r w:rsidRPr="54137EE7" w:rsidR="54137EE7">
        <w:rPr>
          <w:rFonts w:ascii="Cambria" w:hAnsi="Cambria" w:asciiTheme="majorAscii" w:hAnsiTheme="majorAscii"/>
          <w:color w:val="000000" w:themeColor="text1" w:themeTint="FF" w:themeShade="FF"/>
          <w:sz w:val="20"/>
          <w:szCs w:val="20"/>
        </w:rPr>
        <w:t>to  get</w:t>
      </w:r>
      <w:proofErr w:type="gramEnd"/>
      <w:r w:rsidRPr="54137EE7" w:rsidR="54137EE7">
        <w:rPr>
          <w:rFonts w:ascii="Cambria" w:hAnsi="Cambria" w:asciiTheme="majorAscii" w:hAnsiTheme="majorAscii"/>
          <w:color w:val="000000" w:themeColor="text1" w:themeTint="FF" w:themeShade="FF"/>
          <w:sz w:val="20"/>
          <w:szCs w:val="20"/>
        </w:rPr>
        <w:t xml:space="preserve"> in to top school. They will be able to evaluate/judge your profile basis their experience.</w:t>
      </w:r>
    </w:p>
    <w:p w:rsidRPr="0066450A" w:rsidR="00E45905" w:rsidP="05EB2A60" w:rsidRDefault="00BC1C5C" w14:paraId="69CF2EE3" w14:textId="02C6CFEB">
      <w:pPr>
        <w:pStyle w:val="Heading2"/>
        <w:pPrChange w:author="Simran" w:date="2018-11-21T17:06:00Z" w:id="202">
          <w:pPr>
            <w:spacing w:line="240" w:lineRule="auto"/>
            <w:ind w:left="360"/>
            <w:jc w:val="both"/>
          </w:pPr>
        </w:pPrChange>
      </w:pPr>
      <w:bookmarkStart w:name="_Toc1494182993" w:id="875049981"/>
      <w:r w:rsidR="00BC1C5C">
        <w:rPr/>
        <w:t xml:space="preserve">2] </w:t>
      </w:r>
      <w:r w:rsidR="00E45905">
        <w:rPr/>
        <w:t>What if I am not satisfied with the 1-hour profile evaluation you have given me?</w:t>
      </w:r>
      <w:bookmarkEnd w:id="875049981"/>
    </w:p>
    <w:p w:rsidRPr="0066450A" w:rsidR="00F81F9A" w:rsidP="54137EE7" w:rsidRDefault="00F81F9A" w14:paraId="48549A36" w14:textId="0658697B">
      <w:pPr>
        <w:spacing w:line="240" w:lineRule="auto"/>
        <w:ind w:left="360"/>
        <w:jc w:val="both"/>
        <w:rPr>
          <w:rFonts w:ascii="Cambria" w:hAnsi="Cambria" w:asciiTheme="majorAscii" w:hAnsiTheme="majorAscii"/>
          <w:color w:val="000000" w:themeColor="text1"/>
          <w:sz w:val="20"/>
          <w:szCs w:val="20"/>
          <w:highlight w:val="yellow"/>
          <w:rPrChange w:author="ReachIvy Help" w:date="2021-11-10T13:31:09.907Z" w:id="539979978">
            <w:rPr>
              <w:rFonts w:ascii="Cambria" w:hAnsi="Cambria" w:asciiTheme="majorAscii" w:hAnsiTheme="majorAscii"/>
              <w:color w:val="000000" w:themeColor="text1" w:themeTint="FF" w:themeShade="FF"/>
              <w:sz w:val="20"/>
              <w:szCs w:val="20"/>
            </w:rPr>
          </w:rPrChange>
        </w:rPr>
      </w:pPr>
      <w:r w:rsidRPr="54137EE7" w:rsidR="54137EE7">
        <w:rPr>
          <w:rFonts w:ascii="Cambria" w:hAnsi="Cambria" w:asciiTheme="majorAscii" w:hAnsiTheme="majorAscii"/>
          <w:color w:val="000000" w:themeColor="text1" w:themeTint="FF" w:themeShade="FF"/>
          <w:sz w:val="20"/>
          <w:szCs w:val="20"/>
          <w:highlight w:val="yellow"/>
          <w:rPrChange w:author="ReachIvy Help" w:date="2021-11-10T13:31:09.904Z" w:id="291215190">
            <w:rPr>
              <w:rFonts w:ascii="Cambria" w:hAnsi="Cambria" w:asciiTheme="majorAscii" w:hAnsiTheme="majorAscii"/>
              <w:color w:val="000000" w:themeColor="text1" w:themeTint="FF" w:themeShade="FF"/>
              <w:sz w:val="20"/>
              <w:szCs w:val="20"/>
            </w:rPr>
          </w:rPrChange>
        </w:rPr>
        <w:t xml:space="preserve">In the many years of working with students we haven’t come across this situation. </w:t>
      </w:r>
      <w:proofErr w:type="gramStart"/>
      <w:r w:rsidRPr="54137EE7" w:rsidR="54137EE7">
        <w:rPr>
          <w:rFonts w:ascii="Cambria" w:hAnsi="Cambria" w:asciiTheme="majorAscii" w:hAnsiTheme="majorAscii"/>
          <w:color w:val="000000" w:themeColor="text1" w:themeTint="FF" w:themeShade="FF"/>
          <w:sz w:val="20"/>
          <w:szCs w:val="20"/>
          <w:highlight w:val="yellow"/>
          <w:rPrChange w:author="ReachIvy Help" w:date="2021-11-10T13:31:09.904Z" w:id="2080984064">
            <w:rPr>
              <w:rFonts w:ascii="Cambria" w:hAnsi="Cambria" w:asciiTheme="majorAscii" w:hAnsiTheme="majorAscii"/>
              <w:color w:val="000000" w:themeColor="text1" w:themeTint="FF" w:themeShade="FF"/>
              <w:sz w:val="20"/>
              <w:szCs w:val="20"/>
            </w:rPr>
          </w:rPrChange>
        </w:rPr>
        <w:t>But,</w:t>
      </w:r>
      <w:proofErr w:type="gramEnd"/>
      <w:r w:rsidRPr="54137EE7" w:rsidR="54137EE7">
        <w:rPr>
          <w:rFonts w:ascii="Cambria" w:hAnsi="Cambria" w:asciiTheme="majorAscii" w:hAnsiTheme="majorAscii"/>
          <w:color w:val="000000" w:themeColor="text1" w:themeTint="FF" w:themeShade="FF"/>
          <w:sz w:val="20"/>
          <w:szCs w:val="20"/>
          <w:highlight w:val="yellow"/>
          <w:rPrChange w:author="ReachIvy Help" w:date="2021-11-10T13:31:09.904Z" w:id="1509153621">
            <w:rPr>
              <w:rFonts w:ascii="Cambria" w:hAnsi="Cambria" w:asciiTheme="majorAscii" w:hAnsiTheme="majorAscii"/>
              <w:color w:val="000000" w:themeColor="text1" w:themeTint="FF" w:themeShade="FF"/>
              <w:sz w:val="20"/>
              <w:szCs w:val="20"/>
            </w:rPr>
          </w:rPrChange>
        </w:rPr>
        <w:t xml:space="preserve"> if you do share this feedback</w:t>
      </w:r>
      <w:r w:rsidRPr="54137EE7" w:rsidR="54137EE7">
        <w:rPr>
          <w:rFonts w:ascii="Cambria" w:hAnsi="Cambria" w:asciiTheme="majorAscii" w:hAnsiTheme="majorAscii"/>
          <w:color w:val="000000" w:themeColor="text1" w:themeTint="FF" w:themeShade="FF"/>
          <w:sz w:val="20"/>
          <w:szCs w:val="20"/>
          <w:highlight w:val="yellow"/>
          <w:rPrChange w:author="ReachIvy Help" w:date="2021-11-10T13:31:09.905Z" w:id="419463823">
            <w:rPr>
              <w:rFonts w:ascii="Cambria" w:hAnsi="Cambria" w:asciiTheme="majorAscii" w:hAnsiTheme="majorAscii"/>
              <w:color w:val="000000" w:themeColor="text1" w:themeTint="FF" w:themeShade="FF"/>
              <w:sz w:val="20"/>
              <w:szCs w:val="20"/>
            </w:rPr>
          </w:rPrChange>
        </w:rPr>
        <w:t xml:space="preserve"> we’ll be happy to relay your feedback to the counsellor and </w:t>
      </w:r>
      <w:proofErr w:type="spellStart"/>
      <w:r w:rsidRPr="54137EE7" w:rsidR="54137EE7">
        <w:rPr>
          <w:rFonts w:ascii="Cambria" w:hAnsi="Cambria" w:asciiTheme="majorAscii" w:hAnsiTheme="majorAscii"/>
          <w:color w:val="000000" w:themeColor="text1" w:themeTint="FF" w:themeShade="FF"/>
          <w:sz w:val="20"/>
          <w:szCs w:val="20"/>
          <w:highlight w:val="yellow"/>
          <w:rPrChange w:author="ReachIvy Help" w:date="2021-11-10T13:31:09.906Z" w:id="638738746">
            <w:rPr>
              <w:rFonts w:ascii="Cambria" w:hAnsi="Cambria" w:asciiTheme="majorAscii" w:hAnsiTheme="majorAscii"/>
              <w:color w:val="000000" w:themeColor="text1" w:themeTint="FF" w:themeShade="FF"/>
              <w:sz w:val="20"/>
              <w:szCs w:val="20"/>
            </w:rPr>
          </w:rPrChange>
        </w:rPr>
        <w:t>and</w:t>
      </w:r>
      <w:proofErr w:type="spellEnd"/>
      <w:r w:rsidRPr="54137EE7" w:rsidR="54137EE7">
        <w:rPr>
          <w:rFonts w:ascii="Cambria" w:hAnsi="Cambria" w:asciiTheme="majorAscii" w:hAnsiTheme="majorAscii"/>
          <w:color w:val="000000" w:themeColor="text1" w:themeTint="FF" w:themeShade="FF"/>
          <w:sz w:val="20"/>
          <w:szCs w:val="20"/>
          <w:highlight w:val="yellow"/>
          <w:rPrChange w:author="ReachIvy Help" w:date="2021-11-10T13:31:09.906Z" w:id="787693830">
            <w:rPr>
              <w:rFonts w:ascii="Cambria" w:hAnsi="Cambria" w:asciiTheme="majorAscii" w:hAnsiTheme="majorAscii"/>
              <w:color w:val="000000" w:themeColor="text1" w:themeTint="FF" w:themeShade="FF"/>
              <w:sz w:val="20"/>
              <w:szCs w:val="20"/>
            </w:rPr>
          </w:rPrChange>
        </w:rPr>
        <w:t xml:space="preserve"> devise a mutually amicable solution.</w:t>
      </w:r>
    </w:p>
    <w:p w:rsidRPr="0066450A" w:rsidR="00073551" w:rsidP="05EB2A60" w:rsidRDefault="00BC1C5C" w14:paraId="3AB77143" w14:textId="20230E0A">
      <w:pPr>
        <w:pStyle w:val="Heading2"/>
        <w:rPr>
          <w:highlight w:val="yellow"/>
          <w:rPrChange w:author="ReachIvy Help" w:date="2021-11-10T13:31:53.311Z" w:id="1411149386"/>
        </w:rPr>
        <w:pPrChange w:author="Simran" w:date="2018-11-21T17:06:00Z" w:id="204">
          <w:pPr>
            <w:spacing w:line="240" w:lineRule="auto"/>
            <w:ind w:left="360"/>
            <w:jc w:val="both"/>
          </w:pPr>
        </w:pPrChange>
      </w:pPr>
      <w:bookmarkStart w:name="_Toc1002987182" w:id="429981997"/>
      <w:r w:rsidRPr="05EB2A60" w:rsidR="54137EE7">
        <w:rPr>
          <w:highlight w:val="yellow"/>
          <w:rPrChange w:author="ReachIvy Help" w:date="2021-11-10T13:31:53.306Z" w:id="254317023"/>
        </w:rPr>
        <w:t xml:space="preserve">3] </w:t>
      </w:r>
      <w:r w:rsidRPr="05EB2A60" w:rsidR="54137EE7">
        <w:rPr>
          <w:highlight w:val="yellow"/>
          <w:rPrChange w:author="ReachIvy Help" w:date="2021-11-10T13:31:53.307Z" w:id="138270508"/>
        </w:rPr>
        <w:t xml:space="preserve">How many </w:t>
      </w:r>
      <w:r w:rsidRPr="05EB2A60" w:rsidR="54137EE7">
        <w:rPr>
          <w:highlight w:val="yellow"/>
          <w:rPrChange w:author="ReachIvy Help" w:date="2021-11-10T13:31:53.308Z" w:id="913721016"/>
        </w:rPr>
        <w:t>Counseling</w:t>
      </w:r>
      <w:r w:rsidRPr="05EB2A60" w:rsidR="54137EE7">
        <w:rPr>
          <w:highlight w:val="yellow"/>
          <w:rPrChange w:author="ReachIvy Help" w:date="2021-11-10T13:31:53.309Z" w:id="747713428"/>
        </w:rPr>
        <w:t xml:space="preserve"> sessions do I need</w:t>
      </w:r>
      <w:r w:rsidRPr="05EB2A60" w:rsidR="54137EE7">
        <w:rPr>
          <w:highlight w:val="yellow"/>
          <w:rPrChange w:author="ReachIvy Help" w:date="2021-11-10T13:31:53.309Z" w:id="1327077723"/>
        </w:rPr>
        <w:t>?</w:t>
      </w:r>
      <w:bookmarkEnd w:id="429981997"/>
      <w:r w:rsidR="54137EE7">
        <w:rPr/>
        <w:t xml:space="preserve">  </w:t>
      </w:r>
    </w:p>
    <w:p w:rsidRPr="0066450A" w:rsidR="00073551" w:rsidP="54137EE7" w:rsidRDefault="00073551" w14:paraId="2A80E87D"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Cambria" w:hAnsi="Cambria" w:eastAsia="Times New Roman" w:cs="Times New Roman" w:asciiTheme="majorAscii" w:hAnsiTheme="majorAscii"/>
          <w:color w:val="000000" w:themeColor="text1"/>
          <w:sz w:val="20"/>
          <w:szCs w:val="20"/>
          <w:highlight w:val="yellow"/>
          <w:rPrChange w:author="ReachIvy Help" w:date="2021-11-10T13:31:53.313Z" w:id="536034024">
            <w:rPr>
              <w:rFonts w:ascii="Cambria" w:hAnsi="Cambria" w:eastAsia="Times New Roman" w:cs="Times New Roman" w:asciiTheme="majorAscii" w:hAnsiTheme="majorAscii"/>
              <w:color w:val="000000" w:themeColor="text1" w:themeTint="FF" w:themeShade="FF"/>
              <w:sz w:val="20"/>
              <w:szCs w:val="20"/>
            </w:rPr>
          </w:rPrChange>
        </w:rPr>
      </w:pPr>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31:53.312Z" w:id="1042633728">
            <w:rPr>
              <w:rFonts w:ascii="Cambria" w:hAnsi="Cambria" w:eastAsia="Times New Roman" w:cs="Times New Roman" w:asciiTheme="majorAscii" w:hAnsiTheme="majorAscii"/>
              <w:color w:val="000000" w:themeColor="text1" w:themeTint="FF" w:themeShade="FF"/>
              <w:sz w:val="20"/>
              <w:szCs w:val="20"/>
            </w:rPr>
          </w:rPrChange>
        </w:rPr>
        <w:t>This depends entirely on the stage you are at. In general, students do 4 -6 counselling sessions in a year. Usually, the counsellor will provide you with a structured plan for 2-3 months. These are personalized sessions customized to your specific needs and requirement and counsellor will map and record your progress.</w:t>
      </w:r>
      <w:r w:rsidRPr="54137EE7" w:rsidR="54137EE7">
        <w:rPr>
          <w:rFonts w:ascii="Cambria" w:hAnsi="Cambria" w:eastAsia="Times New Roman" w:cs="Times New Roman" w:asciiTheme="majorAscii" w:hAnsiTheme="majorAscii"/>
          <w:color w:val="000000" w:themeColor="text1" w:themeTint="FF" w:themeShade="FF"/>
          <w:sz w:val="20"/>
          <w:szCs w:val="20"/>
        </w:rPr>
        <w:t xml:space="preserve"> </w:t>
      </w:r>
    </w:p>
    <w:p w:rsidRPr="0066450A" w:rsidR="00073551" w:rsidP="009A632A" w:rsidRDefault="00073551" w14:paraId="706DADF5" w14:textId="77777777">
      <w:pPr>
        <w:spacing w:line="240" w:lineRule="auto"/>
        <w:jc w:val="both"/>
        <w:rPr>
          <w:rFonts w:asciiTheme="majorHAnsi" w:hAnsiTheme="majorHAnsi"/>
          <w:b/>
          <w:bCs/>
          <w:color w:val="000000" w:themeColor="text1"/>
          <w:sz w:val="20"/>
          <w:szCs w:val="20"/>
          <w:u w:val="single"/>
        </w:rPr>
      </w:pPr>
    </w:p>
    <w:p w:rsidRPr="0066450A" w:rsidR="00073551" w:rsidP="2B250BA2" w:rsidRDefault="00BC1C5C" w14:paraId="107EE2FB" w14:textId="7BDE5ACA">
      <w:pPr>
        <w:pStyle w:val="Normal"/>
        <w:spacing w:line="240" w:lineRule="auto"/>
        <w:ind w:left="360"/>
        <w:jc w:val="both"/>
      </w:pPr>
      <w:r w:rsidR="2B250BA2">
        <w:rPr/>
        <w:t>4] Why do we need a counselling session?</w:t>
      </w:r>
    </w:p>
    <w:p w:rsidRPr="0066450A" w:rsidR="00073551" w:rsidP="54137EE7" w:rsidRDefault="00F07C79" w14:paraId="6ED6772B" w14:textId="6F6DDFE6">
      <w:pPr>
        <w:spacing w:line="240" w:lineRule="auto"/>
        <w:ind w:left="360"/>
        <w:jc w:val="both"/>
        <w:rPr>
          <w:rFonts w:ascii="Cambria" w:hAnsi="Cambria" w:eastAsia="Times New Roman" w:cs="Times New Roman" w:asciiTheme="majorAscii" w:hAnsiTheme="majorAscii"/>
          <w:color w:val="000000" w:themeColor="text1"/>
          <w:sz w:val="20"/>
          <w:szCs w:val="20"/>
          <w:highlight w:val="yellow"/>
          <w:rPrChange w:author="ReachIvy Help" w:date="2021-11-10T13:32:23.898Z" w:id="1120999019">
            <w:rPr>
              <w:rFonts w:ascii="Cambria" w:hAnsi="Cambria" w:eastAsia="Times New Roman" w:cs="Times New Roman" w:asciiTheme="majorAscii" w:hAnsiTheme="majorAscii"/>
              <w:color w:val="000000" w:themeColor="text1" w:themeTint="FF" w:themeShade="FF"/>
              <w:sz w:val="20"/>
              <w:szCs w:val="20"/>
            </w:rPr>
          </w:rPrChange>
        </w:rPr>
      </w:pPr>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32:23.895Z" w:id="2097149989">
            <w:rPr>
              <w:rFonts w:ascii="Cambria" w:hAnsi="Cambria" w:eastAsia="Times New Roman" w:cs="Times New Roman" w:asciiTheme="majorAscii" w:hAnsiTheme="majorAscii"/>
              <w:color w:val="000000" w:themeColor="text1" w:themeTint="FF" w:themeShade="FF"/>
              <w:sz w:val="20"/>
              <w:szCs w:val="20"/>
            </w:rPr>
          </w:rPrChange>
        </w:rPr>
        <w:t xml:space="preserve">Top </w:t>
      </w:r>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32:23.896Z" w:id="1430472312">
            <w:rPr>
              <w:rFonts w:ascii="Cambria" w:hAnsi="Cambria" w:eastAsia="Times New Roman" w:cs="Times New Roman" w:asciiTheme="majorAscii" w:hAnsiTheme="majorAscii"/>
              <w:color w:val="000000" w:themeColor="text1" w:themeTint="FF" w:themeShade="FF"/>
              <w:sz w:val="20"/>
              <w:szCs w:val="20"/>
            </w:rPr>
          </w:rPrChange>
        </w:rPr>
        <w:t xml:space="preserve">Colleges have </w:t>
      </w:r>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32:23.896Z" w:id="1251348873">
            <w:rPr>
              <w:rFonts w:ascii="Cambria" w:hAnsi="Cambria" w:eastAsia="Times New Roman" w:cs="Times New Roman" w:asciiTheme="majorAscii" w:hAnsiTheme="majorAscii"/>
              <w:color w:val="000000" w:themeColor="text1" w:themeTint="FF" w:themeShade="FF"/>
              <w:sz w:val="20"/>
              <w:szCs w:val="20"/>
            </w:rPr>
          </w:rPrChange>
        </w:rPr>
        <w:t xml:space="preserve">an acceptance rate below </w:t>
      </w:r>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32:23.897Z" w:id="43285835">
            <w:rPr>
              <w:rFonts w:ascii="Cambria" w:hAnsi="Cambria" w:eastAsia="Times New Roman" w:cs="Times New Roman" w:asciiTheme="majorAscii" w:hAnsiTheme="majorAscii"/>
              <w:color w:val="000000" w:themeColor="text1" w:themeTint="FF" w:themeShade="FF"/>
              <w:sz w:val="20"/>
              <w:szCs w:val="20"/>
            </w:rPr>
          </w:rPrChange>
        </w:rPr>
        <w:t>10%</w:t>
      </w:r>
      <w:r w:rsidRPr="54137EE7" w:rsidR="54137EE7">
        <w:rPr>
          <w:rFonts w:ascii="Cambria" w:hAnsi="Cambria" w:eastAsia="Times New Roman" w:cs="Times New Roman" w:asciiTheme="majorAscii" w:hAnsiTheme="majorAscii"/>
          <w:color w:val="000000" w:themeColor="text1" w:themeTint="FF" w:themeShade="FF"/>
          <w:sz w:val="20"/>
          <w:szCs w:val="20"/>
        </w:rPr>
        <w:t xml:space="preserve"> </w:t>
      </w:r>
    </w:p>
    <w:p w:rsidRPr="0066450A" w:rsidR="00073551" w:rsidP="54137EE7" w:rsidRDefault="00073551" w14:paraId="2200B726" w14:textId="19058029">
      <w:pPr>
        <w:spacing w:line="240" w:lineRule="auto"/>
        <w:ind w:left="360"/>
        <w:jc w:val="both"/>
        <w:rPr>
          <w:rFonts w:ascii="Cambria" w:hAnsi="Cambria" w:eastAsia="Times New Roman" w:cs="Times New Roman" w:asciiTheme="majorAscii" w:hAnsiTheme="majorAscii"/>
          <w:color w:val="000000" w:themeColor="text1"/>
          <w:sz w:val="20"/>
          <w:szCs w:val="20"/>
          <w:highlight w:val="yellow"/>
          <w:rPrChange w:author="ReachIvy Help" w:date="2021-11-10T13:32:44.638Z" w:id="1077856862">
            <w:rPr>
              <w:rFonts w:ascii="Cambria" w:hAnsi="Cambria" w:eastAsia="Times New Roman" w:cs="Times New Roman" w:asciiTheme="majorAscii" w:hAnsiTheme="majorAscii"/>
              <w:color w:val="000000" w:themeColor="text1" w:themeTint="FF" w:themeShade="FF"/>
              <w:sz w:val="20"/>
              <w:szCs w:val="20"/>
            </w:rPr>
          </w:rPrChange>
        </w:rPr>
      </w:pPr>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32:44.635Z" w:id="352320215">
            <w:rPr>
              <w:rFonts w:ascii="Cambria" w:hAnsi="Cambria" w:eastAsia="Times New Roman" w:cs="Times New Roman" w:asciiTheme="majorAscii" w:hAnsiTheme="majorAscii"/>
              <w:color w:val="000000" w:themeColor="text1" w:themeTint="FF" w:themeShade="FF"/>
              <w:sz w:val="20"/>
              <w:szCs w:val="20"/>
            </w:rPr>
          </w:rPrChange>
        </w:rPr>
        <w:t xml:space="preserve">The selection criteria </w:t>
      </w:r>
      <w:ins w:author="Alex J" w:date="2019-08-01T10:40:00Z" w:id="1672242573">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32:44.636Z" w:id="1176828544">
              <w:rPr>
                <w:rFonts w:ascii="Cambria" w:hAnsi="Cambria" w:eastAsia="Times New Roman" w:cs="Times New Roman" w:asciiTheme="majorAscii" w:hAnsiTheme="majorAscii"/>
                <w:color w:val="000000" w:themeColor="text1" w:themeTint="FF" w:themeShade="FF"/>
                <w:sz w:val="20"/>
                <w:szCs w:val="20"/>
              </w:rPr>
            </w:rPrChange>
          </w:rPr>
          <w:t>are</w:t>
        </w:r>
      </w:ins>
      <w:del w:author="Alex J" w:date="2019-08-01T10:40:00Z" w:id="746412765">
        <w:r w:rsidRPr="54137EE7" w:rsidDel="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32:44.636Z" w:id="465766104">
              <w:rPr>
                <w:rFonts w:ascii="Cambria" w:hAnsi="Cambria" w:eastAsia="Times New Roman" w:cs="Times New Roman" w:asciiTheme="majorAscii" w:hAnsiTheme="majorAscii"/>
                <w:color w:val="000000" w:themeColor="text1" w:themeTint="FF" w:themeShade="FF"/>
                <w:sz w:val="20"/>
                <w:szCs w:val="20"/>
              </w:rPr>
            </w:rPrChange>
          </w:rPr>
          <w:delText>is</w:delText>
        </w:r>
      </w:del>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32:44.637Z" w:id="1886185664">
            <w:rPr>
              <w:rFonts w:ascii="Cambria" w:hAnsi="Cambria" w:eastAsia="Times New Roman" w:cs="Times New Roman" w:asciiTheme="majorAscii" w:hAnsiTheme="majorAscii"/>
              <w:color w:val="000000" w:themeColor="text1" w:themeTint="FF" w:themeShade="FF"/>
              <w:sz w:val="20"/>
              <w:szCs w:val="20"/>
            </w:rPr>
          </w:rPrChange>
        </w:rPr>
        <w:t xml:space="preserve"> very competitive, so you want to make sure you want to stand out from the crowd.</w:t>
      </w:r>
      <w:r w:rsidRPr="54137EE7" w:rsidR="54137EE7">
        <w:rPr>
          <w:rFonts w:ascii="Cambria" w:hAnsi="Cambria" w:eastAsia="Times New Roman" w:cs="Times New Roman" w:asciiTheme="majorAscii" w:hAnsiTheme="majorAscii"/>
          <w:color w:val="000000" w:themeColor="text1" w:themeTint="FF" w:themeShade="FF"/>
          <w:sz w:val="20"/>
          <w:szCs w:val="20"/>
        </w:rPr>
        <w:t xml:space="preserve"> </w:t>
      </w:r>
    </w:p>
    <w:p w:rsidRPr="0066450A" w:rsidR="00D425B2" w:rsidP="0055223C" w:rsidRDefault="00D425B2" w14:paraId="24F43407" w14:textId="6DFE2A5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 xml:space="preserve">We really look forward to helping you crack a top school. In order to achieve this very goal, we would strongly recommend that you schedule the required </w:t>
      </w:r>
      <w:proofErr w:type="spellStart"/>
      <w:r w:rsidRPr="0066450A">
        <w:rPr>
          <w:rFonts w:eastAsia="Times New Roman" w:cs="Times New Roman" w:asciiTheme="majorHAnsi" w:hAnsiTheme="majorHAnsi"/>
          <w:color w:val="000000" w:themeColor="text1"/>
          <w:sz w:val="20"/>
          <w:szCs w:val="20"/>
        </w:rPr>
        <w:t>counseling</w:t>
      </w:r>
      <w:proofErr w:type="spellEnd"/>
      <w:r w:rsidRPr="0066450A">
        <w:rPr>
          <w:rFonts w:eastAsia="Times New Roman" w:cs="Times New Roman" w:asciiTheme="majorHAnsi" w:hAnsiTheme="majorHAnsi"/>
          <w:color w:val="000000" w:themeColor="text1"/>
          <w:sz w:val="20"/>
          <w:szCs w:val="20"/>
        </w:rPr>
        <w:t xml:space="preserve"> / profile building sessions with our senior </w:t>
      </w:r>
      <w:proofErr w:type="spellStart"/>
      <w:r w:rsidRPr="0066450A">
        <w:rPr>
          <w:rFonts w:eastAsia="Times New Roman" w:cs="Times New Roman" w:asciiTheme="majorHAnsi" w:hAnsiTheme="majorHAnsi"/>
          <w:color w:val="000000" w:themeColor="text1"/>
          <w:sz w:val="20"/>
          <w:szCs w:val="20"/>
        </w:rPr>
        <w:t>counselors</w:t>
      </w:r>
      <w:proofErr w:type="spellEnd"/>
      <w:r w:rsidRPr="0066450A">
        <w:rPr>
          <w:rFonts w:eastAsia="Times New Roman" w:cs="Times New Roman" w:asciiTheme="majorHAnsi" w:hAnsiTheme="majorHAnsi"/>
          <w:color w:val="000000" w:themeColor="text1"/>
          <w:sz w:val="20"/>
          <w:szCs w:val="20"/>
        </w:rPr>
        <w:t xml:space="preserve"> in order to help you build a strong profile over the course of the coming months.</w:t>
      </w:r>
    </w:p>
    <w:p w:rsidRPr="0066450A" w:rsidR="00D425B2" w:rsidP="00436FAD" w:rsidRDefault="00D425B2" w14:paraId="42D949E2" w14:textId="77777777">
      <w:pPr>
        <w:spacing w:line="240" w:lineRule="auto"/>
        <w:ind w:left="360"/>
        <w:jc w:val="both"/>
        <w:rPr>
          <w:rFonts w:eastAsia="Times New Roman" w:cs="Times New Roman" w:asciiTheme="majorHAnsi" w:hAnsiTheme="majorHAnsi"/>
          <w:color w:val="000000" w:themeColor="text1"/>
          <w:sz w:val="20"/>
          <w:szCs w:val="20"/>
        </w:rPr>
      </w:pPr>
    </w:p>
    <w:p w:rsidRPr="0066450A" w:rsidR="00A43E94" w:rsidP="05EB2A60" w:rsidRDefault="00BC1C5C" w14:paraId="7731FFEA" w14:textId="1C4E0154">
      <w:pPr>
        <w:pStyle w:val="Heading2"/>
        <w:pPrChange w:author="Simran" w:date="2018-11-21T17:06:00Z" w:id="210">
          <w:pPr>
            <w:spacing w:line="240" w:lineRule="auto"/>
            <w:ind w:left="360"/>
            <w:jc w:val="both"/>
          </w:pPr>
        </w:pPrChange>
      </w:pPr>
      <w:bookmarkStart w:name="_Toc4122088" w:id="1685605072"/>
      <w:r w:rsidR="00BC1C5C">
        <w:rPr/>
        <w:t xml:space="preserve">5] </w:t>
      </w:r>
      <w:r w:rsidR="00A43E94">
        <w:rPr/>
        <w:t xml:space="preserve">What is the best time to </w:t>
      </w:r>
      <w:r w:rsidR="00A43E94">
        <w:rPr/>
        <w:t>get in touch with</w:t>
      </w:r>
      <w:r w:rsidR="00A43E94">
        <w:rPr/>
        <w:t xml:space="preserve"> ReachIvy?</w:t>
      </w:r>
      <w:bookmarkEnd w:id="1685605072"/>
      <w:r w:rsidR="00A43E94">
        <w:rPr/>
        <w:t xml:space="preserve"> </w:t>
      </w:r>
    </w:p>
    <w:p w:rsidRPr="0066450A" w:rsidR="00436FAD" w:rsidP="54137EE7" w:rsidRDefault="00EA02C8" w14:paraId="63AA7A7C" w14:textId="4BC0FADB">
      <w:pPr>
        <w:spacing w:line="240" w:lineRule="auto"/>
        <w:ind w:left="360"/>
        <w:jc w:val="both"/>
        <w:rPr>
          <w:rFonts w:ascii="Cambria" w:hAnsi="Cambria" w:asciiTheme="majorAscii" w:hAnsiTheme="majorAscii"/>
          <w:color w:val="000000" w:themeColor="text1"/>
          <w:sz w:val="20"/>
          <w:szCs w:val="20"/>
          <w:highlight w:val="yellow"/>
          <w:rPrChange w:author="ReachIvy Help" w:date="2021-11-10T13:33:18.308Z" w:id="1508602933">
            <w:rPr>
              <w:rFonts w:ascii="Cambria" w:hAnsi="Cambria" w:asciiTheme="majorAscii" w:hAnsiTheme="majorAscii"/>
              <w:color w:val="000000" w:themeColor="text1" w:themeTint="FF" w:themeShade="FF"/>
              <w:sz w:val="20"/>
              <w:szCs w:val="20"/>
            </w:rPr>
          </w:rPrChange>
        </w:rPr>
      </w:pPr>
      <w:r w:rsidRPr="54137EE7" w:rsidR="54137EE7">
        <w:rPr>
          <w:rFonts w:ascii="Cambria" w:hAnsi="Cambria" w:asciiTheme="majorAscii" w:hAnsiTheme="majorAscii"/>
          <w:color w:val="000000" w:themeColor="text1" w:themeTint="FF" w:themeShade="FF"/>
          <w:sz w:val="20"/>
          <w:szCs w:val="20"/>
          <w:highlight w:val="yellow"/>
          <w:rPrChange w:author="ReachIvy Help" w:date="2021-11-10T13:33:18.306Z" w:id="920235080">
            <w:rPr>
              <w:rFonts w:ascii="Cambria" w:hAnsi="Cambria" w:asciiTheme="majorAscii" w:hAnsiTheme="majorAscii"/>
              <w:color w:val="000000" w:themeColor="text1" w:themeTint="FF" w:themeShade="FF"/>
              <w:sz w:val="20"/>
              <w:szCs w:val="20"/>
            </w:rPr>
          </w:rPrChange>
        </w:rPr>
        <w:t xml:space="preserve">It’s a good thing that we are talking to you today. </w:t>
      </w:r>
      <w:r w:rsidRPr="54137EE7" w:rsidR="54137EE7">
        <w:rPr>
          <w:rFonts w:ascii="Cambria" w:hAnsi="Cambria" w:asciiTheme="majorAscii" w:hAnsiTheme="majorAscii"/>
          <w:color w:val="000000" w:themeColor="text1" w:themeTint="FF" w:themeShade="FF"/>
          <w:sz w:val="20"/>
          <w:szCs w:val="20"/>
          <w:highlight w:val="yellow"/>
          <w:rPrChange w:author="ReachIvy Help" w:date="2021-11-10T13:33:18.306Z" w:id="598250338">
            <w:rPr>
              <w:rFonts w:ascii="Cambria" w:hAnsi="Cambria" w:asciiTheme="majorAscii" w:hAnsiTheme="majorAscii"/>
              <w:color w:val="000000" w:themeColor="text1" w:themeTint="FF" w:themeShade="FF"/>
              <w:sz w:val="20"/>
              <w:szCs w:val="20"/>
            </w:rPr>
          </w:rPrChange>
        </w:rPr>
        <w:t>The earlier you start the better your profile building</w:t>
      </w:r>
      <w:r w:rsidRPr="54137EE7" w:rsidR="54137EE7">
        <w:rPr>
          <w:rFonts w:ascii="Cambria" w:hAnsi="Cambria" w:asciiTheme="majorAscii" w:hAnsiTheme="majorAscii"/>
          <w:color w:val="000000" w:themeColor="text1" w:themeTint="FF" w:themeShade="FF"/>
          <w:sz w:val="20"/>
          <w:szCs w:val="20"/>
          <w:highlight w:val="yellow"/>
          <w:rPrChange w:author="ReachIvy Help" w:date="2021-11-10T13:33:18.307Z" w:id="1186734481">
            <w:rPr>
              <w:rFonts w:ascii="Cambria" w:hAnsi="Cambria" w:asciiTheme="majorAscii" w:hAnsiTheme="majorAscii"/>
              <w:color w:val="000000" w:themeColor="text1" w:themeTint="FF" w:themeShade="FF"/>
              <w:sz w:val="20"/>
              <w:szCs w:val="20"/>
            </w:rPr>
          </w:rPrChange>
        </w:rPr>
        <w:t>, and greater chances of getting admission to top schools.</w:t>
      </w:r>
      <w:r w:rsidRPr="54137EE7" w:rsidR="54137EE7">
        <w:rPr>
          <w:rFonts w:ascii="Cambria" w:hAnsi="Cambria" w:asciiTheme="majorAscii" w:hAnsiTheme="majorAscii"/>
          <w:color w:val="000000" w:themeColor="text1" w:themeTint="FF" w:themeShade="FF"/>
          <w:sz w:val="20"/>
          <w:szCs w:val="20"/>
        </w:rPr>
        <w:t xml:space="preserve"> </w:t>
      </w:r>
    </w:p>
    <w:p w:rsidRPr="0066450A" w:rsidR="00436FAD" w:rsidP="54137EE7" w:rsidRDefault="00436FAD" w14:paraId="5F3E1AB4" w14:textId="064D1F2E">
      <w:pPr>
        <w:spacing w:line="240" w:lineRule="auto"/>
        <w:ind w:left="360"/>
        <w:jc w:val="both"/>
        <w:rPr>
          <w:ins w:author="Microsoft Office User" w:date="2018-10-22T16:38:00Z" w:id="1595820451"/>
          <w:rFonts w:ascii="Cambria" w:hAnsi="Cambria" w:asciiTheme="majorAscii" w:hAnsiTheme="majorAscii"/>
          <w:color w:val="000000" w:themeColor="text1"/>
          <w:sz w:val="20"/>
          <w:szCs w:val="20"/>
          <w:highlight w:val="yellow"/>
          <w:rPrChange w:author="ReachIvy Help" w:date="2021-11-10T13:33:18.309Z" w:id="194343310">
            <w:rPr>
              <w:ins w:author="Microsoft Office User" w:date="2018-10-22T16:38:00Z" w:id="857838483"/>
              <w:rFonts w:ascii="Cambria" w:hAnsi="Cambria" w:asciiTheme="majorAscii" w:hAnsiTheme="majorAscii"/>
              <w:color w:val="000000" w:themeColor="text1" w:themeTint="FF" w:themeShade="FF"/>
              <w:sz w:val="20"/>
              <w:szCs w:val="20"/>
            </w:rPr>
          </w:rPrChange>
        </w:rPr>
      </w:pPr>
      <w:r w:rsidRPr="54137EE7" w:rsidR="54137EE7">
        <w:rPr>
          <w:rFonts w:ascii="Cambria" w:hAnsi="Cambria" w:asciiTheme="majorAscii" w:hAnsiTheme="majorAscii"/>
          <w:color w:val="000000" w:themeColor="text1" w:themeTint="FF" w:themeShade="FF"/>
          <w:sz w:val="20"/>
          <w:szCs w:val="20"/>
          <w:highlight w:val="yellow"/>
          <w:rPrChange w:author="ReachIvy Help" w:date="2021-11-10T13:33:18.308Z" w:id="1113260168">
            <w:rPr>
              <w:rFonts w:ascii="Cambria" w:hAnsi="Cambria" w:asciiTheme="majorAscii" w:hAnsiTheme="majorAscii"/>
              <w:color w:val="000000" w:themeColor="text1" w:themeTint="FF" w:themeShade="FF"/>
              <w:sz w:val="20"/>
              <w:szCs w:val="20"/>
            </w:rPr>
          </w:rPrChange>
        </w:rPr>
        <w:t>Students get in touch anywhere between 4 years to 6 months before the year of application.</w:t>
      </w:r>
      <w:r w:rsidRPr="54137EE7" w:rsidR="54137EE7">
        <w:rPr>
          <w:rFonts w:ascii="Cambria" w:hAnsi="Cambria" w:asciiTheme="majorAscii" w:hAnsiTheme="majorAscii"/>
          <w:color w:val="000000" w:themeColor="text1" w:themeTint="FF" w:themeShade="FF"/>
          <w:sz w:val="20"/>
          <w:szCs w:val="20"/>
        </w:rPr>
        <w:t xml:space="preserve">  </w:t>
      </w:r>
    </w:p>
    <w:p w:rsidRPr="0066450A" w:rsidR="00A43E94" w:rsidP="00436FAD" w:rsidRDefault="007D31CC" w14:paraId="54339FFB" w14:textId="57B1D0C5">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 xml:space="preserve">Remember, </w:t>
      </w:r>
      <w:r w:rsidRPr="0066450A" w:rsidR="00436FAD">
        <w:rPr>
          <w:rFonts w:asciiTheme="majorHAnsi" w:hAnsiTheme="majorHAnsi"/>
          <w:color w:val="000000" w:themeColor="text1"/>
          <w:sz w:val="20"/>
          <w:szCs w:val="20"/>
        </w:rPr>
        <w:t>all</w:t>
      </w:r>
      <w:r w:rsidRPr="0066450A">
        <w:rPr>
          <w:rFonts w:asciiTheme="majorHAnsi" w:hAnsiTheme="majorHAnsi"/>
          <w:color w:val="000000" w:themeColor="text1"/>
          <w:sz w:val="20"/>
          <w:szCs w:val="20"/>
        </w:rPr>
        <w:t xml:space="preserve"> your </w:t>
      </w:r>
      <w:r w:rsidRPr="0066450A" w:rsidR="00436FAD">
        <w:rPr>
          <w:rFonts w:asciiTheme="majorHAnsi" w:hAnsiTheme="majorHAnsi"/>
          <w:color w:val="000000" w:themeColor="text1"/>
          <w:sz w:val="20"/>
          <w:szCs w:val="20"/>
        </w:rPr>
        <w:t>peers</w:t>
      </w:r>
      <w:r w:rsidRPr="0066450A">
        <w:rPr>
          <w:rFonts w:asciiTheme="majorHAnsi" w:hAnsiTheme="majorHAnsi"/>
          <w:color w:val="000000" w:themeColor="text1"/>
          <w:sz w:val="20"/>
          <w:szCs w:val="20"/>
        </w:rPr>
        <w:t xml:space="preserve"> who are </w:t>
      </w:r>
      <w:r w:rsidRPr="0066450A" w:rsidR="00436FAD">
        <w:rPr>
          <w:rFonts w:asciiTheme="majorHAnsi" w:hAnsiTheme="majorHAnsi"/>
          <w:color w:val="000000" w:themeColor="text1"/>
          <w:sz w:val="20"/>
          <w:szCs w:val="20"/>
        </w:rPr>
        <w:t>aiming</w:t>
      </w:r>
      <w:r w:rsidRPr="0066450A">
        <w:rPr>
          <w:rFonts w:asciiTheme="majorHAnsi" w:hAnsiTheme="majorHAnsi"/>
          <w:color w:val="000000" w:themeColor="text1"/>
          <w:sz w:val="20"/>
          <w:szCs w:val="20"/>
        </w:rPr>
        <w:t xml:space="preserve"> to get admission to the same colleges are working. So why should you lag behind?</w:t>
      </w:r>
      <w:r w:rsidRPr="0066450A" w:rsidR="00A43E94">
        <w:rPr>
          <w:rFonts w:asciiTheme="majorHAnsi" w:hAnsiTheme="majorHAnsi"/>
          <w:color w:val="000000" w:themeColor="text1"/>
          <w:sz w:val="20"/>
          <w:szCs w:val="20"/>
        </w:rPr>
        <w:t xml:space="preserve"> </w:t>
      </w:r>
    </w:p>
    <w:p w:rsidRPr="0066450A" w:rsidR="00A43E94" w:rsidP="05EB2A60" w:rsidRDefault="00BC1C5C" w14:paraId="6445C3CC" w14:textId="7795B66C">
      <w:pPr>
        <w:pStyle w:val="Heading2"/>
        <w:pPrChange w:author="Simran" w:date="2018-11-21T17:06:00Z" w:id="213">
          <w:pPr>
            <w:spacing w:line="240" w:lineRule="auto"/>
            <w:ind w:left="360"/>
            <w:jc w:val="both"/>
          </w:pPr>
        </w:pPrChange>
      </w:pPr>
      <w:bookmarkStart w:name="_Toc484148466" w:id="501073355"/>
      <w:r w:rsidR="00BC1C5C">
        <w:rPr/>
        <w:t xml:space="preserve">6] </w:t>
      </w:r>
      <w:r w:rsidR="00A43E94">
        <w:rPr/>
        <w:t>Can I schedule a session over the weekend?</w:t>
      </w:r>
      <w:r w:rsidR="00C864D9">
        <w:rPr/>
        <w:t xml:space="preserve"> I am working the whole </w:t>
      </w:r>
      <w:r w:rsidR="00C864D9">
        <w:rPr/>
        <w:t>day, and</w:t>
      </w:r>
      <w:r w:rsidR="00C864D9">
        <w:rPr/>
        <w:t xml:space="preserve"> come back only at night/Sundays. When will I work with your Counsellors?</w:t>
      </w:r>
      <w:bookmarkEnd w:id="501073355"/>
    </w:p>
    <w:p w:rsidRPr="0066450A" w:rsidR="00A43E94" w:rsidP="54137EE7" w:rsidRDefault="00A43E94" w14:paraId="6375535B" w14:textId="320909C8">
      <w:pPr>
        <w:spacing w:line="240" w:lineRule="auto"/>
        <w:ind w:left="360"/>
        <w:jc w:val="both"/>
        <w:rPr>
          <w:rFonts w:ascii="Cambria" w:hAnsi="Cambria" w:asciiTheme="majorAscii" w:hAnsiTheme="majorAscii"/>
          <w:color w:val="000000" w:themeColor="text1"/>
          <w:sz w:val="20"/>
          <w:szCs w:val="20"/>
        </w:rPr>
      </w:pPr>
      <w:r w:rsidRPr="54137EE7" w:rsidR="54137EE7">
        <w:rPr>
          <w:rFonts w:ascii="Cambria" w:hAnsi="Cambria" w:asciiTheme="majorAscii" w:hAnsiTheme="majorAscii"/>
          <w:color w:val="000000" w:themeColor="text1" w:themeTint="FF" w:themeShade="FF"/>
          <w:sz w:val="20"/>
          <w:szCs w:val="20"/>
          <w:highlight w:val="yellow"/>
          <w:rPrChange w:author="ReachIvy Help" w:date="2021-11-10T13:33:51.081Z" w:id="406713429">
            <w:rPr>
              <w:rFonts w:ascii="Cambria" w:hAnsi="Cambria" w:asciiTheme="majorAscii" w:hAnsiTheme="majorAscii"/>
              <w:color w:val="000000" w:themeColor="text1" w:themeTint="FF" w:themeShade="FF"/>
              <w:sz w:val="20"/>
              <w:szCs w:val="20"/>
            </w:rPr>
          </w:rPrChange>
        </w:rPr>
        <w:t>Yes,</w:t>
      </w:r>
      <w:r w:rsidRPr="54137EE7" w:rsidR="54137EE7">
        <w:rPr>
          <w:rFonts w:ascii="Cambria" w:hAnsi="Cambria" w:asciiTheme="majorAscii" w:hAnsiTheme="majorAscii"/>
          <w:color w:val="000000" w:themeColor="text1" w:themeTint="FF" w:themeShade="FF"/>
          <w:sz w:val="20"/>
          <w:szCs w:val="20"/>
          <w:highlight w:val="yellow"/>
          <w:rPrChange w:author="ReachIvy Help" w:date="2021-11-10T13:33:51.081Z" w:id="1877262907">
            <w:rPr>
              <w:rFonts w:ascii="Cambria" w:hAnsi="Cambria" w:asciiTheme="majorAscii" w:hAnsiTheme="majorAscii"/>
              <w:color w:val="000000" w:themeColor="text1" w:themeTint="FF" w:themeShade="FF"/>
              <w:sz w:val="20"/>
              <w:szCs w:val="20"/>
            </w:rPr>
          </w:rPrChange>
        </w:rPr>
        <w:t xml:space="preserve"> the whole idea of being 100% online is to allow you flexibility in terms of timings</w:t>
      </w:r>
      <w:r w:rsidRPr="54137EE7" w:rsidR="54137EE7">
        <w:rPr>
          <w:rFonts w:ascii="Cambria" w:hAnsi="Cambria" w:asciiTheme="majorAscii" w:hAnsiTheme="majorAscii"/>
          <w:color w:val="000000" w:themeColor="text1" w:themeTint="FF" w:themeShade="FF"/>
          <w:sz w:val="20"/>
          <w:szCs w:val="20"/>
        </w:rPr>
        <w:t>. When you sign up for a service, you will receive a link to the counsellor</w:t>
      </w:r>
      <w:ins w:author="Microsoft Office User" w:date="2018-10-22T16:41:00Z" w:id="826497884">
        <w:r w:rsidRPr="54137EE7" w:rsidR="54137EE7">
          <w:rPr>
            <w:rFonts w:ascii="Cambria" w:hAnsi="Cambria" w:asciiTheme="majorAscii" w:hAnsiTheme="majorAscii"/>
            <w:color w:val="000000" w:themeColor="text1" w:themeTint="FF" w:themeShade="FF"/>
            <w:sz w:val="20"/>
            <w:szCs w:val="20"/>
          </w:rPr>
          <w:t>’</w:t>
        </w:r>
      </w:ins>
      <w:r w:rsidRPr="54137EE7" w:rsidR="54137EE7">
        <w:rPr>
          <w:rFonts w:ascii="Cambria" w:hAnsi="Cambria" w:asciiTheme="majorAscii" w:hAnsiTheme="majorAscii"/>
          <w:color w:val="000000" w:themeColor="text1" w:themeTint="FF" w:themeShade="FF"/>
          <w:sz w:val="20"/>
          <w:szCs w:val="20"/>
        </w:rPr>
        <w:t>s calendar. All our counsellors work on Saturdays and for extreme cases we can schedule a session on Sunday too. We strive to ensure flexibility and convenience for our students!</w:t>
      </w:r>
    </w:p>
    <w:p w:rsidRPr="0066450A" w:rsidR="00A43E94" w:rsidP="05EB2A60" w:rsidRDefault="00BC1C5C" w14:paraId="270BB9A1" w14:textId="4584554E">
      <w:pPr>
        <w:pStyle w:val="Heading2"/>
        <w:pPrChange w:author="Simran" w:date="2018-11-21T17:06:00Z" w:id="216">
          <w:pPr>
            <w:spacing w:line="240" w:lineRule="auto"/>
            <w:ind w:left="360"/>
            <w:jc w:val="both"/>
          </w:pPr>
        </w:pPrChange>
      </w:pPr>
      <w:bookmarkStart w:name="_Toc1355962532" w:id="1030766817"/>
      <w:r w:rsidR="00BC1C5C">
        <w:rPr/>
        <w:t xml:space="preserve">7] </w:t>
      </w:r>
      <w:r w:rsidR="00A43E94">
        <w:rPr/>
        <w:t>Are my documents confidential?</w:t>
      </w:r>
      <w:bookmarkEnd w:id="1030766817"/>
    </w:p>
    <w:p w:rsidRPr="0066450A" w:rsidR="00A43E94" w:rsidP="00436FAD" w:rsidRDefault="00A43E94" w14:paraId="07DD1ABA" w14:textId="637B4181">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 xml:space="preserve">All documents and interactions between ReachIvy and the students are strictly confidential. </w:t>
      </w:r>
      <w:r w:rsidRPr="0066450A" w:rsidR="00324ECE">
        <w:rPr>
          <w:rFonts w:asciiTheme="majorHAnsi" w:hAnsiTheme="majorHAnsi"/>
          <w:color w:val="000000" w:themeColor="text1"/>
          <w:sz w:val="20"/>
          <w:szCs w:val="20"/>
        </w:rPr>
        <w:t>W</w:t>
      </w:r>
      <w:r w:rsidRPr="0066450A" w:rsidR="008930F7">
        <w:rPr>
          <w:rFonts w:asciiTheme="majorHAnsi" w:hAnsiTheme="majorHAnsi"/>
          <w:color w:val="000000" w:themeColor="text1"/>
          <w:sz w:val="20"/>
          <w:szCs w:val="20"/>
        </w:rPr>
        <w:t xml:space="preserve">e </w:t>
      </w:r>
      <w:r w:rsidRPr="0066450A">
        <w:rPr>
          <w:rFonts w:asciiTheme="majorHAnsi" w:hAnsiTheme="majorHAnsi"/>
          <w:color w:val="000000" w:themeColor="text1"/>
          <w:sz w:val="20"/>
          <w:szCs w:val="20"/>
        </w:rPr>
        <w:t>strongly recommend not sharing details of your sessions/documents with any friends</w:t>
      </w:r>
      <w:r w:rsidRPr="0066450A" w:rsidR="00324ECE">
        <w:rPr>
          <w:rFonts w:asciiTheme="majorHAnsi" w:hAnsiTheme="majorHAnsi"/>
          <w:color w:val="000000" w:themeColor="text1"/>
          <w:sz w:val="20"/>
          <w:szCs w:val="20"/>
        </w:rPr>
        <w:t xml:space="preserve"> either</w:t>
      </w:r>
      <w:r w:rsidRPr="0066450A">
        <w:rPr>
          <w:rFonts w:asciiTheme="majorHAnsi" w:hAnsiTheme="majorHAnsi"/>
          <w:color w:val="000000" w:themeColor="text1"/>
          <w:sz w:val="20"/>
          <w:szCs w:val="20"/>
        </w:rPr>
        <w:t>.</w:t>
      </w:r>
    </w:p>
    <w:p w:rsidRPr="0066450A" w:rsidR="00A43E94" w:rsidP="05EB2A60" w:rsidRDefault="00BC1C5C" w14:paraId="4856FEC0" w14:textId="00C965C9">
      <w:pPr>
        <w:pStyle w:val="Heading2"/>
        <w:pPrChange w:author="Simran" w:date="2018-11-21T17:07:00Z" w:id="218">
          <w:pPr>
            <w:spacing w:line="240" w:lineRule="auto"/>
            <w:ind w:left="360"/>
            <w:jc w:val="both"/>
          </w:pPr>
        </w:pPrChange>
      </w:pPr>
      <w:bookmarkStart w:name="_Toc227361729" w:id="673518130"/>
      <w:r w:rsidR="00BC1C5C">
        <w:rPr/>
        <w:t xml:space="preserve">8] </w:t>
      </w:r>
      <w:r w:rsidR="00A43E94">
        <w:rPr/>
        <w:t>What happens if I forget about my session or miss it?</w:t>
      </w:r>
      <w:bookmarkEnd w:id="673518130"/>
    </w:p>
    <w:p w:rsidRPr="0066450A" w:rsidR="00A43E94" w:rsidP="54137EE7" w:rsidRDefault="00A43E94" w14:paraId="31BAA07B" w14:textId="091622E3">
      <w:pPr>
        <w:spacing w:line="240" w:lineRule="auto"/>
        <w:ind w:left="360"/>
        <w:jc w:val="both"/>
        <w:rPr>
          <w:rFonts w:ascii="Cambria" w:hAnsi="Cambria" w:eastAsia="Arial" w:cs="Arial" w:asciiTheme="majorAscii" w:hAnsiTheme="majorAscii"/>
          <w:color w:val="000000" w:themeColor="text1"/>
          <w:sz w:val="20"/>
          <w:szCs w:val="20"/>
          <w:shd w:val="clear" w:color="auto" w:fill="FFFFFF"/>
        </w:rPr>
      </w:pPr>
      <w:r w:rsidRPr="54137EE7">
        <w:rPr>
          <w:rFonts w:ascii="Cambria" w:hAnsi="Cambria" w:asciiTheme="majorAscii" w:hAnsiTheme="majorAscii"/>
          <w:color w:val="000000" w:themeColor="text1"/>
          <w:sz w:val="20"/>
          <w:szCs w:val="20"/>
          <w:highlight w:val="yellow"/>
          <w:rPrChange w:author="ReachIvy Help" w:date="2021-11-10T13:34:12.243Z" w:id="445630547">
            <w:rPr>
              <w:rFonts w:ascii="Cambria" w:hAnsi="Cambria" w:asciiTheme="majorAscii" w:hAnsiTheme="majorAscii"/>
              <w:color w:val="000000" w:themeColor="text1" w:themeTint="FF" w:themeShade="FF"/>
              <w:sz w:val="20"/>
              <w:szCs w:val="20"/>
            </w:rPr>
          </w:rPrChange>
        </w:rPr>
        <w:t xml:space="preserve">If you miss a scheduled session you will need to make another payment for your next session.</w:t>
      </w:r>
      <w:r w:rsidRPr="54137EE7">
        <w:rPr>
          <w:rFonts w:ascii="Cambria" w:hAnsi="Cambria" w:asciiTheme="majorAscii" w:hAnsiTheme="majorAscii"/>
          <w:color w:val="000000" w:themeColor="text1"/>
          <w:sz w:val="20"/>
          <w:szCs w:val="20"/>
        </w:rPr>
        <w:t xml:space="preserve"> We offer no refunds/cancellation allowances. </w:t>
      </w:r>
      <w:r w:rsidRPr="54137EE7">
        <w:rPr>
          <w:rFonts w:ascii="Cambria" w:hAnsi="Cambria" w:eastAsia="Arial" w:cs="Arial" w:asciiTheme="majorAscii" w:hAnsiTheme="majorAscii"/>
          <w:color w:val="000000" w:themeColor="text1"/>
          <w:sz w:val="20"/>
          <w:szCs w:val="20"/>
          <w:shd w:val="clear" w:color="auto" w:fill="FFFFFF"/>
        </w:rPr>
        <w:t>In case of rescheduling / cancellations / no show for sessions, full amount of the session will be deducted. Please pick a slot with due consideration.</w:t>
      </w:r>
    </w:p>
    <w:p w:rsidRPr="0066450A" w:rsidR="00A43E94" w:rsidP="05EB2A60" w:rsidRDefault="00BC1C5C" w14:paraId="5FAB63CD" w14:textId="3CF84A89">
      <w:pPr>
        <w:pStyle w:val="Heading2"/>
        <w:pPrChange w:author="Simran" w:date="2018-11-21T17:07:00Z" w:id="220">
          <w:pPr>
            <w:spacing w:line="240" w:lineRule="auto"/>
            <w:ind w:left="360"/>
            <w:jc w:val="both"/>
          </w:pPr>
        </w:pPrChange>
      </w:pPr>
      <w:bookmarkStart w:name="_Toc1900932777" w:id="1453876511"/>
      <w:r w:rsidR="00BC1C5C">
        <w:rPr/>
        <w:t xml:space="preserve">9] </w:t>
      </w:r>
      <w:r w:rsidR="00A43E94">
        <w:rPr/>
        <w:t xml:space="preserve">Can my parents join the session? </w:t>
      </w:r>
      <w:r w:rsidR="00F2772C">
        <w:rPr/>
        <w:t>/</w:t>
      </w:r>
      <w:ins w:author="Microsoft Office User" w:date="2018-10-22T16:44:00Z" w:id="480030918">
        <w:r w:rsidR="00F2772C">
          <w:t xml:space="preserve"> </w:t>
        </w:r>
      </w:ins>
      <w:r w:rsidR="00A43E94">
        <w:rPr/>
        <w:t>Who will make the decision? Can I take the decision on behalf of my child/ will counsellor give me the decision or will I be part of the decision making?</w:t>
      </w:r>
      <w:bookmarkEnd w:id="1453876511"/>
    </w:p>
    <w:p w:rsidRPr="0066450A" w:rsidR="00A43E94" w:rsidP="54137EE7" w:rsidRDefault="00A43E94" w14:paraId="4D209680" w14:textId="195E61B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Cambria" w:hAnsi="Cambria" w:eastAsia="Times New Roman" w:cs="Times New Roman" w:asciiTheme="majorAscii" w:hAnsiTheme="majorAscii"/>
          <w:color w:val="000000" w:themeColor="text1"/>
          <w:sz w:val="20"/>
          <w:szCs w:val="20"/>
          <w:highlight w:val="yellow"/>
          <w:rPrChange w:author="ReachIvy Help" w:date="2021-11-10T13:34:33.894Z" w:id="2073467390">
            <w:rPr>
              <w:rFonts w:ascii="Cambria" w:hAnsi="Cambria" w:eastAsia="Times New Roman" w:cs="Times New Roman" w:asciiTheme="majorAscii" w:hAnsiTheme="majorAscii"/>
              <w:color w:val="000000" w:themeColor="text1" w:themeTint="FF" w:themeShade="FF"/>
              <w:sz w:val="20"/>
              <w:szCs w:val="20"/>
            </w:rPr>
          </w:rPrChange>
        </w:rPr>
      </w:pPr>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34:33.892Z" w:id="136796558">
            <w:rPr>
              <w:rFonts w:ascii="Cambria" w:hAnsi="Cambria" w:eastAsia="Times New Roman" w:cs="Times New Roman" w:asciiTheme="majorAscii" w:hAnsiTheme="majorAscii"/>
              <w:color w:val="000000" w:themeColor="text1" w:themeTint="FF" w:themeShade="FF"/>
              <w:sz w:val="20"/>
              <w:szCs w:val="20"/>
            </w:rPr>
          </w:rPrChange>
        </w:rPr>
        <w:t xml:space="preserve">We recommend parents to be a part of all undergraduate student sessions as they are too young to take a decision. The conversation will be between the applicant and the </w:t>
      </w:r>
      <w:proofErr w:type="gramStart"/>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34:33.892Z" w:id="1161199576">
            <w:rPr>
              <w:rFonts w:ascii="Cambria" w:hAnsi="Cambria" w:eastAsia="Times New Roman" w:cs="Times New Roman" w:asciiTheme="majorAscii" w:hAnsiTheme="majorAscii"/>
              <w:color w:val="000000" w:themeColor="text1" w:themeTint="FF" w:themeShade="FF"/>
              <w:sz w:val="20"/>
              <w:szCs w:val="20"/>
            </w:rPr>
          </w:rPrChange>
        </w:rPr>
        <w:t>counsellor</w:t>
      </w:r>
      <w:proofErr w:type="gramEnd"/>
      <w:r w:rsidRPr="54137EE7" w:rsidR="54137EE7">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0T13:34:33.892Z" w:id="1446423524">
            <w:rPr>
              <w:rFonts w:ascii="Cambria" w:hAnsi="Cambria" w:eastAsia="Times New Roman" w:cs="Times New Roman" w:asciiTheme="majorAscii" w:hAnsiTheme="majorAscii"/>
              <w:color w:val="000000" w:themeColor="text1" w:themeTint="FF" w:themeShade="FF"/>
              <w:sz w:val="20"/>
              <w:szCs w:val="20"/>
            </w:rPr>
          </w:rPrChange>
        </w:rPr>
        <w:t xml:space="preserve"> but it is important that parents be a part of it as it will be a joint decision.</w:t>
      </w:r>
      <w:r w:rsidRPr="54137EE7" w:rsidR="54137EE7">
        <w:rPr>
          <w:rFonts w:ascii="Cambria" w:hAnsi="Cambria" w:eastAsia="Times New Roman" w:cs="Times New Roman" w:asciiTheme="majorAscii" w:hAnsiTheme="majorAscii"/>
          <w:color w:val="000000" w:themeColor="text1" w:themeTint="FF" w:themeShade="FF"/>
          <w:sz w:val="20"/>
          <w:szCs w:val="20"/>
        </w:rPr>
        <w:t xml:space="preserve"> </w:t>
      </w:r>
    </w:p>
    <w:p w:rsidRPr="0066450A" w:rsidR="00A43E94" w:rsidRDefault="00A43E94" w14:paraId="763A7CF8"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Times New Roman" w:asciiTheme="majorHAnsi" w:hAnsiTheme="majorHAnsi"/>
          <w:color w:val="000000" w:themeColor="text1"/>
          <w:sz w:val="20"/>
          <w:szCs w:val="20"/>
        </w:rPr>
      </w:pPr>
    </w:p>
    <w:p w:rsidRPr="0066450A" w:rsidR="00A43E94" w:rsidP="00F2772C" w:rsidRDefault="00A43E94" w14:paraId="747D8DEC" w14:textId="06685657">
      <w:pPr>
        <w:spacing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For all post graduate s</w:t>
      </w:r>
      <w:r w:rsidRPr="0066450A" w:rsidR="00BC1C5C">
        <w:rPr>
          <w:rFonts w:eastAsia="Times New Roman" w:cs="Times New Roman" w:asciiTheme="majorHAnsi" w:hAnsiTheme="majorHAnsi"/>
          <w:color w:val="000000" w:themeColor="text1"/>
          <w:sz w:val="20"/>
          <w:szCs w:val="20"/>
        </w:rPr>
        <w:t>t</w:t>
      </w:r>
      <w:r w:rsidRPr="0066450A">
        <w:rPr>
          <w:rFonts w:eastAsia="Times New Roman" w:cs="Times New Roman" w:asciiTheme="majorHAnsi" w:hAnsiTheme="majorHAnsi"/>
          <w:color w:val="000000" w:themeColor="text1"/>
          <w:sz w:val="20"/>
          <w:szCs w:val="20"/>
        </w:rPr>
        <w:t xml:space="preserve">udent sessions, no parents/ siblings/ friends are permitted. At this stage, we believe you are empowered enough to take your decisions regarding your study/career related aspects at this stage! </w:t>
      </w:r>
    </w:p>
    <w:p w:rsidRPr="0066450A" w:rsidR="00A43E94" w:rsidP="00F2772C" w:rsidRDefault="00A43E94" w14:paraId="02463D7F" w14:textId="14F09F3F">
      <w:pPr>
        <w:spacing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OR</w:t>
      </w:r>
    </w:p>
    <w:p w:rsidRPr="0066450A" w:rsidR="00A43E94" w:rsidP="05EB2A60" w:rsidRDefault="00BC1C5C" w14:paraId="5BB1DC72" w14:textId="7BDF2413">
      <w:pPr>
        <w:pStyle w:val="Heading2"/>
        <w:pPrChange w:author="Simran" w:date="2018-11-21T17:07:00Z" w:id="223">
          <w:pPr>
            <w:spacing w:line="240" w:lineRule="auto"/>
            <w:ind w:left="360"/>
            <w:jc w:val="both"/>
          </w:pPr>
        </w:pPrChange>
      </w:pPr>
      <w:bookmarkStart w:name="_Toc804100112" w:id="1294265961"/>
      <w:r w:rsidR="00BC1C5C">
        <w:rPr/>
        <w:t xml:space="preserve">10] </w:t>
      </w:r>
      <w:r w:rsidR="00A43E94">
        <w:rPr/>
        <w:t>Can my parents/friends or siblings join my session?</w:t>
      </w:r>
      <w:bookmarkEnd w:id="1294265961"/>
    </w:p>
    <w:p w:rsidRPr="0066450A" w:rsidR="00A43E94" w:rsidP="56103BB3" w:rsidRDefault="00A43E94" w14:paraId="5870F610" w14:textId="6E19E1BE">
      <w:pPr>
        <w:spacing w:line="240" w:lineRule="auto"/>
        <w:ind w:left="360"/>
        <w:jc w:val="both"/>
        <w:rPr>
          <w:rFonts w:ascii="Cambria" w:hAnsi="Cambria" w:asciiTheme="majorAscii" w:hAnsiTheme="majorAscii"/>
          <w:color w:val="000000" w:themeColor="text1"/>
          <w:sz w:val="20"/>
          <w:szCs w:val="20"/>
          <w:highlight w:val="yellow"/>
          <w:rPrChange w:author="ReachIvy Help" w:date="2021-11-11T08:15:15.195Z" w:id="659594684">
            <w:rPr>
              <w:rFonts w:ascii="Cambria" w:hAnsi="Cambria" w:asciiTheme="majorAscii" w:hAnsiTheme="majorAscii"/>
              <w:color w:val="000000" w:themeColor="text1" w:themeTint="FF" w:themeShade="FF"/>
              <w:sz w:val="20"/>
              <w:szCs w:val="20"/>
            </w:rPr>
          </w:rPrChange>
        </w:rPr>
      </w:pPr>
      <w:r w:rsidRPr="56103BB3" w:rsidR="56103BB3">
        <w:rPr>
          <w:rFonts w:ascii="Cambria" w:hAnsi="Cambria" w:asciiTheme="majorAscii" w:hAnsiTheme="majorAscii"/>
          <w:color w:val="000000" w:themeColor="text1" w:themeTint="FF" w:themeShade="FF"/>
          <w:sz w:val="20"/>
          <w:szCs w:val="20"/>
        </w:rPr>
        <w:t>F</w:t>
      </w:r>
      <w:r w:rsidRPr="56103BB3" w:rsidR="56103BB3">
        <w:rPr>
          <w:rFonts w:ascii="Cambria" w:hAnsi="Cambria" w:asciiTheme="majorAscii" w:hAnsiTheme="majorAscii"/>
          <w:color w:val="000000" w:themeColor="text1" w:themeTint="FF" w:themeShade="FF"/>
          <w:sz w:val="20"/>
          <w:szCs w:val="20"/>
          <w:highlight w:val="yellow"/>
          <w:rPrChange w:author="ReachIvy Help" w:date="2021-11-11T08:15:15.191Z" w:id="2106215181">
            <w:rPr>
              <w:rFonts w:ascii="Cambria" w:hAnsi="Cambria" w:asciiTheme="majorAscii" w:hAnsiTheme="majorAscii"/>
              <w:color w:val="000000" w:themeColor="text1" w:themeTint="FF" w:themeShade="FF"/>
              <w:sz w:val="20"/>
              <w:szCs w:val="20"/>
            </w:rPr>
          </w:rPrChange>
        </w:rPr>
        <w:t>or a prospective high school or undergraduate student, one or both parents are permitted in the session. For all other degrees, sessions are 1-1.  Siblings, friends, other family members are strictly not permitted.</w:t>
      </w:r>
    </w:p>
    <w:p w:rsidRPr="0066450A" w:rsidR="00A43E94" w:rsidP="05EB2A60" w:rsidRDefault="00BC1C5C" w14:paraId="009CACDE" w14:textId="3A77F858">
      <w:pPr>
        <w:pStyle w:val="Heading2"/>
        <w:pPrChange w:author="Simran" w:date="2018-11-21T17:07:00Z" w:id="225">
          <w:pPr>
            <w:spacing w:line="240" w:lineRule="auto"/>
            <w:ind w:left="360"/>
            <w:jc w:val="both"/>
          </w:pPr>
        </w:pPrChange>
      </w:pPr>
      <w:bookmarkStart w:name="_Toc595539588" w:id="284353790"/>
      <w:r w:rsidR="00BC1C5C">
        <w:rPr/>
        <w:t xml:space="preserve">11] </w:t>
      </w:r>
      <w:r w:rsidR="00A43E94">
        <w:rPr/>
        <w:t xml:space="preserve">Why do </w:t>
      </w:r>
      <w:r w:rsidR="00E45905">
        <w:rPr/>
        <w:t xml:space="preserve">conduct your sessions on skype? / I </w:t>
      </w:r>
      <w:r w:rsidR="00E45905">
        <w:rPr/>
        <w:t>don’t</w:t>
      </w:r>
      <w:r w:rsidR="00E45905">
        <w:rPr/>
        <w:t xml:space="preserve"> think your packages will work in my </w:t>
      </w:r>
      <w:r w:rsidR="00E45905">
        <w:rPr/>
        <w:t>favor</w:t>
      </w:r>
      <w:r w:rsidR="00E45905">
        <w:rPr/>
        <w:t xml:space="preserve"> since you are working online.</w:t>
      </w:r>
      <w:bookmarkEnd w:id="284353790"/>
    </w:p>
    <w:p w:rsidRPr="0066450A" w:rsidR="00A43E94" w:rsidP="56103BB3" w:rsidRDefault="00A43E94" w14:paraId="15A06717" w14:textId="7E260B86">
      <w:pPr>
        <w:spacing w:line="240" w:lineRule="auto"/>
        <w:ind w:left="360"/>
        <w:jc w:val="both"/>
        <w:rPr>
          <w:rFonts w:ascii="Cambria" w:hAnsi="Cambria" w:asciiTheme="majorAscii" w:hAnsiTheme="majorAscii"/>
          <w:b w:val="1"/>
          <w:bCs w:val="1"/>
          <w:color w:val="000000" w:themeColor="text1"/>
          <w:sz w:val="20"/>
          <w:szCs w:val="20"/>
        </w:rPr>
      </w:pPr>
      <w:r w:rsidRPr="56103BB3" w:rsidR="56103BB3">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1T08:15:45.667Z" w:id="442603087">
            <w:rPr>
              <w:rFonts w:ascii="Cambria" w:hAnsi="Cambria" w:eastAsia="Times New Roman" w:cs="Times New Roman" w:asciiTheme="majorAscii" w:hAnsiTheme="majorAscii"/>
              <w:color w:val="000000" w:themeColor="text1" w:themeTint="FF" w:themeShade="FF"/>
              <w:sz w:val="20"/>
              <w:szCs w:val="20"/>
            </w:rPr>
          </w:rPrChange>
        </w:rPr>
        <w:t xml:space="preserve">Our students prefer doing sessions on skype – It saves them time and irrespective of their location they </w:t>
      </w:r>
      <w:proofErr w:type="gramStart"/>
      <w:r w:rsidRPr="56103BB3" w:rsidR="56103BB3">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1T08:15:45.667Z" w:id="1737566737">
            <w:rPr>
              <w:rFonts w:ascii="Cambria" w:hAnsi="Cambria" w:eastAsia="Times New Roman" w:cs="Times New Roman" w:asciiTheme="majorAscii" w:hAnsiTheme="majorAscii"/>
              <w:color w:val="000000" w:themeColor="text1" w:themeTint="FF" w:themeShade="FF"/>
              <w:sz w:val="20"/>
              <w:szCs w:val="20"/>
            </w:rPr>
          </w:rPrChange>
        </w:rPr>
        <w:t>are able to</w:t>
      </w:r>
      <w:proofErr w:type="gramEnd"/>
      <w:r w:rsidRPr="56103BB3" w:rsidR="56103BB3">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1T08:15:45.667Z" w:id="480839480">
            <w:rPr>
              <w:rFonts w:ascii="Cambria" w:hAnsi="Cambria" w:eastAsia="Times New Roman" w:cs="Times New Roman" w:asciiTheme="majorAscii" w:hAnsiTheme="majorAscii"/>
              <w:color w:val="000000" w:themeColor="text1" w:themeTint="FF" w:themeShade="FF"/>
              <w:sz w:val="20"/>
              <w:szCs w:val="20"/>
            </w:rPr>
          </w:rPrChange>
        </w:rPr>
        <w:t xml:space="preserve"> get expert guidance.</w:t>
      </w:r>
      <w:r w:rsidRPr="56103BB3" w:rsidR="56103BB3">
        <w:rPr>
          <w:rFonts w:ascii="Cambria" w:hAnsi="Cambria" w:eastAsia="Times New Roman" w:cs="Times New Roman" w:asciiTheme="majorAscii" w:hAnsiTheme="majorAscii"/>
          <w:color w:val="000000" w:themeColor="text1" w:themeTint="FF" w:themeShade="FF"/>
          <w:sz w:val="20"/>
          <w:szCs w:val="20"/>
        </w:rPr>
        <w:t xml:space="preserve"> This format has been developed after getting feedback from our thousands of students across the years. We have been working with students on skype and on our online platform for years and it </w:t>
      </w:r>
      <w:proofErr w:type="spellStart"/>
      <w:r w:rsidRPr="56103BB3" w:rsidR="56103BB3">
        <w:rPr>
          <w:rFonts w:ascii="Cambria" w:hAnsi="Cambria" w:eastAsia="Times New Roman" w:cs="Times New Roman" w:asciiTheme="majorAscii" w:hAnsiTheme="majorAscii"/>
          <w:color w:val="000000" w:themeColor="text1" w:themeTint="FF" w:themeShade="FF"/>
          <w:sz w:val="20"/>
          <w:szCs w:val="20"/>
        </w:rPr>
        <w:t>wor</w:t>
      </w:r>
      <w:proofErr w:type="spellEnd"/>
      <w:del w:author="DF" w:date="2019-05-08T11:58:00Z" w:id="1476132287">
        <w:r>
          <w:tab/>
        </w:r>
      </w:del>
      <w:proofErr w:type="spellStart"/>
      <w:r w:rsidRPr="56103BB3" w:rsidR="56103BB3">
        <w:rPr>
          <w:rFonts w:ascii="Cambria" w:hAnsi="Cambria" w:eastAsia="Times New Roman" w:cs="Times New Roman" w:asciiTheme="majorAscii" w:hAnsiTheme="majorAscii"/>
          <w:color w:val="000000" w:themeColor="text1" w:themeTint="FF" w:themeShade="FF"/>
          <w:sz w:val="20"/>
          <w:szCs w:val="20"/>
        </w:rPr>
        <w:t>ks</w:t>
      </w:r>
      <w:proofErr w:type="spellEnd"/>
      <w:r w:rsidRPr="56103BB3" w:rsidR="56103BB3">
        <w:rPr>
          <w:rFonts w:ascii="Cambria" w:hAnsi="Cambria" w:eastAsia="Times New Roman" w:cs="Times New Roman" w:asciiTheme="majorAscii" w:hAnsiTheme="majorAscii"/>
          <w:color w:val="000000" w:themeColor="text1" w:themeTint="FF" w:themeShade="FF"/>
          <w:sz w:val="20"/>
          <w:szCs w:val="20"/>
        </w:rPr>
        <w:t xml:space="preserve"> seamlessly. We </w:t>
      </w:r>
      <w:proofErr w:type="gramStart"/>
      <w:r w:rsidRPr="56103BB3" w:rsidR="56103BB3">
        <w:rPr>
          <w:rFonts w:ascii="Cambria" w:hAnsi="Cambria" w:eastAsia="Times New Roman" w:cs="Times New Roman" w:asciiTheme="majorAscii" w:hAnsiTheme="majorAscii"/>
          <w:color w:val="000000" w:themeColor="text1" w:themeTint="FF" w:themeShade="FF"/>
          <w:sz w:val="20"/>
          <w:szCs w:val="20"/>
        </w:rPr>
        <w:t>are able to</w:t>
      </w:r>
      <w:proofErr w:type="gramEnd"/>
      <w:r w:rsidRPr="56103BB3" w:rsidR="56103BB3">
        <w:rPr>
          <w:rFonts w:ascii="Cambria" w:hAnsi="Cambria" w:eastAsia="Times New Roman" w:cs="Times New Roman" w:asciiTheme="majorAscii" w:hAnsiTheme="majorAscii"/>
          <w:color w:val="000000" w:themeColor="text1" w:themeTint="FF" w:themeShade="FF"/>
          <w:sz w:val="20"/>
          <w:szCs w:val="20"/>
        </w:rPr>
        <w:t xml:space="preserve"> provide you expert guidance right in the comfort of your home.</w:t>
      </w:r>
    </w:p>
    <w:p w:rsidRPr="0066450A" w:rsidR="00A43E94" w:rsidP="05EB2A60" w:rsidRDefault="00BC1C5C" w14:paraId="459F97CD" w14:textId="277F2329">
      <w:pPr>
        <w:pStyle w:val="Heading2"/>
        <w:pPrChange w:author="Simran" w:date="2018-11-21T17:07:00Z" w:id="229">
          <w:pPr>
            <w:spacing w:line="240" w:lineRule="auto"/>
            <w:ind w:left="360"/>
            <w:jc w:val="both"/>
          </w:pPr>
        </w:pPrChange>
      </w:pPr>
      <w:bookmarkStart w:name="_Toc1629037221" w:id="739227068"/>
      <w:r w:rsidR="00BC1C5C">
        <w:rPr/>
        <w:t xml:space="preserve">12] </w:t>
      </w:r>
      <w:r w:rsidR="00A43E94">
        <w:rPr/>
        <w:t xml:space="preserve">Do you </w:t>
      </w:r>
      <w:r w:rsidR="00A43E94">
        <w:rPr/>
        <w:t>assist</w:t>
      </w:r>
      <w:r w:rsidR="00A43E94">
        <w:rPr/>
        <w:t xml:space="preserve"> students to pursue further studies in India?</w:t>
      </w:r>
      <w:bookmarkEnd w:id="739227068"/>
    </w:p>
    <w:p w:rsidRPr="0066450A" w:rsidR="00A43E94" w:rsidP="00F2772C" w:rsidRDefault="00A43E94" w14:paraId="168F6C87" w14:textId="77777777">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 xml:space="preserve">We are happy to assist if you are making an application to schools in India that require the services we offer </w:t>
      </w:r>
      <w:proofErr w:type="spellStart"/>
      <w:r w:rsidRPr="0066450A">
        <w:rPr>
          <w:rFonts w:asciiTheme="majorHAnsi" w:hAnsiTheme="majorHAnsi"/>
          <w:color w:val="000000" w:themeColor="text1"/>
          <w:sz w:val="20"/>
          <w:szCs w:val="20"/>
        </w:rPr>
        <w:t>ie</w:t>
      </w:r>
      <w:proofErr w:type="spellEnd"/>
      <w:r w:rsidRPr="0066450A">
        <w:rPr>
          <w:rFonts w:asciiTheme="majorHAnsi" w:hAnsiTheme="majorHAnsi"/>
          <w:color w:val="000000" w:themeColor="text1"/>
          <w:sz w:val="20"/>
          <w:szCs w:val="20"/>
        </w:rPr>
        <w:t xml:space="preserve">. </w:t>
      </w:r>
      <w:proofErr w:type="spellStart"/>
      <w:r w:rsidRPr="0066450A">
        <w:rPr>
          <w:rFonts w:asciiTheme="majorHAnsi" w:hAnsiTheme="majorHAnsi"/>
          <w:color w:val="000000" w:themeColor="text1"/>
          <w:sz w:val="20"/>
          <w:szCs w:val="20"/>
        </w:rPr>
        <w:t>Counseling</w:t>
      </w:r>
      <w:proofErr w:type="spellEnd"/>
      <w:r w:rsidRPr="0066450A">
        <w:rPr>
          <w:rFonts w:asciiTheme="majorHAnsi" w:hAnsiTheme="majorHAnsi"/>
          <w:color w:val="000000" w:themeColor="text1"/>
          <w:sz w:val="20"/>
          <w:szCs w:val="20"/>
        </w:rPr>
        <w:t xml:space="preserve">, essays, interview preparation etc. </w:t>
      </w:r>
    </w:p>
    <w:p w:rsidRPr="0066450A" w:rsidR="00A43E94" w:rsidP="05EB2A60" w:rsidRDefault="00BC1C5C" w14:paraId="17433922" w14:textId="5374918B">
      <w:pPr>
        <w:pStyle w:val="Heading2"/>
        <w:pPrChange w:author="Simran" w:date="2018-11-21T17:07:00Z" w:id="231">
          <w:pPr>
            <w:spacing w:line="240" w:lineRule="auto"/>
            <w:ind w:left="360"/>
            <w:jc w:val="both"/>
          </w:pPr>
        </w:pPrChange>
      </w:pPr>
      <w:bookmarkStart w:name="_Toc89768593" w:id="1726481311"/>
      <w:r w:rsidR="00BC1C5C">
        <w:rPr/>
        <w:t xml:space="preserve">13] </w:t>
      </w:r>
      <w:r w:rsidR="00A43E94">
        <w:rPr/>
        <w:t>What is your refund policy?</w:t>
      </w:r>
      <w:bookmarkEnd w:id="1726481311"/>
    </w:p>
    <w:p w:rsidRPr="0066450A" w:rsidR="00A43E94" w:rsidP="00F2772C" w:rsidRDefault="00A43E94" w14:paraId="08F388C6" w14:textId="77777777">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We do not make any refunds or adjustments against any services purchased.</w:t>
      </w:r>
    </w:p>
    <w:p w:rsidRPr="0066450A" w:rsidR="00A43E94" w:rsidP="05EB2A60" w:rsidRDefault="00BC1C5C" w14:paraId="01D2C8FC" w14:textId="3A005D6F">
      <w:pPr>
        <w:pStyle w:val="Heading2"/>
        <w:pPrChange w:author="Simran" w:date="2018-11-21T17:07:00Z" w:id="233">
          <w:pPr>
            <w:spacing w:line="240" w:lineRule="auto"/>
            <w:ind w:left="360"/>
            <w:jc w:val="both"/>
          </w:pPr>
        </w:pPrChange>
      </w:pPr>
      <w:bookmarkStart w:name="_Toc1630203909" w:id="868849256"/>
      <w:r w:rsidR="00BC1C5C">
        <w:rPr/>
        <w:t xml:space="preserve">14] </w:t>
      </w:r>
      <w:r w:rsidR="00A43E94">
        <w:rPr/>
        <w:t>Can I see your applications charges while I am still at counselling session stage?</w:t>
      </w:r>
      <w:bookmarkEnd w:id="868849256"/>
    </w:p>
    <w:p w:rsidRPr="0066450A" w:rsidR="00A43E94" w:rsidP="00F2772C" w:rsidRDefault="00A43E94" w14:paraId="0E750FBE" w14:textId="7ECA115C">
      <w:pPr>
        <w:spacing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Happy to share the charges with you, however these are for reference only. We</w:t>
      </w:r>
      <w:del w:author="DF" w:date="2019-05-08T12:02:00Z" w:id="235">
        <w:r w:rsidRPr="0066450A" w:rsidDel="00D21794">
          <w:rPr>
            <w:rFonts w:eastAsia="Times New Roman" w:cs="Times New Roman" w:asciiTheme="majorHAnsi" w:hAnsiTheme="majorHAnsi"/>
            <w:color w:val="000000" w:themeColor="text1"/>
            <w:sz w:val="20"/>
            <w:szCs w:val="20"/>
          </w:rPr>
          <w:delText xml:space="preserve"> will be</w:delText>
        </w:r>
      </w:del>
      <w:r w:rsidRPr="0066450A">
        <w:rPr>
          <w:rFonts w:eastAsia="Times New Roman" w:cs="Times New Roman" w:asciiTheme="majorHAnsi" w:hAnsiTheme="majorHAnsi"/>
          <w:color w:val="000000" w:themeColor="text1"/>
          <w:sz w:val="20"/>
          <w:szCs w:val="20"/>
        </w:rPr>
        <w:t xml:space="preserve"> review</w:t>
      </w:r>
      <w:del w:author="DF" w:date="2019-05-08T12:02:00Z" w:id="236">
        <w:r w:rsidRPr="0066450A" w:rsidDel="00D21794">
          <w:rPr>
            <w:rFonts w:eastAsia="Times New Roman" w:cs="Times New Roman" w:asciiTheme="majorHAnsi" w:hAnsiTheme="majorHAnsi"/>
            <w:color w:val="000000" w:themeColor="text1"/>
            <w:sz w:val="20"/>
            <w:szCs w:val="20"/>
          </w:rPr>
          <w:delText>ing</w:delText>
        </w:r>
      </w:del>
      <w:r w:rsidRPr="0066450A">
        <w:rPr>
          <w:rFonts w:eastAsia="Times New Roman" w:cs="Times New Roman" w:asciiTheme="majorHAnsi" w:hAnsiTheme="majorHAnsi"/>
          <w:color w:val="000000" w:themeColor="text1"/>
          <w:sz w:val="20"/>
          <w:szCs w:val="20"/>
        </w:rPr>
        <w:t xml:space="preserve"> our rates </w:t>
      </w:r>
      <w:ins w:author="Alex J" w:date="2019-08-01T10:46:00Z" w:id="237">
        <w:r w:rsidR="000073F4">
          <w:rPr>
            <w:rFonts w:eastAsia="Times New Roman" w:cs="Times New Roman" w:asciiTheme="majorHAnsi" w:hAnsiTheme="majorHAnsi"/>
            <w:color w:val="000000" w:themeColor="text1"/>
            <w:sz w:val="20"/>
            <w:szCs w:val="20"/>
          </w:rPr>
          <w:t>every</w:t>
        </w:r>
      </w:ins>
      <w:del w:author="Alex J" w:date="2019-08-01T10:46:00Z" w:id="238">
        <w:r w:rsidRPr="0066450A" w:rsidDel="000073F4">
          <w:rPr>
            <w:rFonts w:eastAsia="Times New Roman" w:cs="Times New Roman" w:asciiTheme="majorHAnsi" w:hAnsiTheme="majorHAnsi"/>
            <w:color w:val="000000" w:themeColor="text1"/>
            <w:sz w:val="20"/>
            <w:szCs w:val="20"/>
          </w:rPr>
          <w:delText>in the</w:delText>
        </w:r>
      </w:del>
      <w:r w:rsidRPr="0066450A">
        <w:rPr>
          <w:rFonts w:eastAsia="Times New Roman" w:cs="Times New Roman" w:asciiTheme="majorHAnsi" w:hAnsiTheme="majorHAnsi"/>
          <w:color w:val="000000" w:themeColor="text1"/>
          <w:sz w:val="20"/>
          <w:szCs w:val="20"/>
        </w:rPr>
        <w:t xml:space="preserve"> </w:t>
      </w:r>
      <w:del w:author="Alex J" w:date="2019-08-01T10:46:00Z" w:id="239">
        <w:r w:rsidRPr="0066450A" w:rsidDel="000073F4">
          <w:rPr>
            <w:rFonts w:eastAsia="Times New Roman" w:cs="Times New Roman" w:asciiTheme="majorHAnsi" w:hAnsiTheme="majorHAnsi"/>
            <w:color w:val="000000" w:themeColor="text1"/>
            <w:sz w:val="20"/>
            <w:szCs w:val="20"/>
          </w:rPr>
          <w:delText>new</w:delText>
        </w:r>
      </w:del>
      <w:r w:rsidRPr="0066450A">
        <w:rPr>
          <w:rFonts w:eastAsia="Times New Roman" w:cs="Times New Roman" w:asciiTheme="majorHAnsi" w:hAnsiTheme="majorHAnsi"/>
          <w:color w:val="000000" w:themeColor="text1"/>
          <w:sz w:val="20"/>
          <w:szCs w:val="20"/>
        </w:rPr>
        <w:t xml:space="preserve"> financial year.</w:t>
      </w:r>
    </w:p>
    <w:p w:rsidRPr="0066450A" w:rsidR="00A43E94" w:rsidP="05EB2A60" w:rsidRDefault="00BC1C5C" w14:paraId="3BE9953D" w14:textId="3B0D404B">
      <w:pPr>
        <w:pStyle w:val="Heading2"/>
        <w:rPr>
          <w:rFonts w:eastAsia="Times New Roman"/>
        </w:rPr>
        <w:pPrChange w:author="Simran" w:date="2018-11-21T17:07:00Z" w:id="240">
          <w:pPr>
            <w:spacing w:line="240" w:lineRule="auto"/>
            <w:ind w:left="360"/>
            <w:jc w:val="both"/>
          </w:pPr>
        </w:pPrChange>
      </w:pPr>
      <w:bookmarkStart w:name="_Toc1384177409" w:id="1768628752"/>
      <w:r w:rsidRPr="05EB2A60" w:rsidR="00BC1C5C">
        <w:rPr>
          <w:rFonts w:eastAsia="Times New Roman"/>
        </w:rPr>
        <w:t xml:space="preserve">15] </w:t>
      </w:r>
      <w:r w:rsidRPr="05EB2A60" w:rsidR="00A43E94">
        <w:rPr>
          <w:rFonts w:eastAsia="Times New Roman"/>
        </w:rPr>
        <w:t>Why is counselling important for UG applicant?</w:t>
      </w:r>
      <w:bookmarkEnd w:id="1768628752"/>
    </w:p>
    <w:p w:rsidRPr="0066450A" w:rsidR="00A43E94" w:rsidP="00F2772C" w:rsidRDefault="00A43E94" w14:paraId="0B0F0BE5" w14:textId="56D59F82">
      <w:pPr>
        <w:spacing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 xml:space="preserve">Undergraduate students need to start profile building class </w:t>
      </w:r>
      <w:r w:rsidR="00AF24B8">
        <w:rPr>
          <w:rFonts w:eastAsia="Times New Roman" w:cs="Times New Roman" w:asciiTheme="majorHAnsi" w:hAnsiTheme="majorHAnsi"/>
          <w:color w:val="000000" w:themeColor="text1"/>
          <w:sz w:val="20"/>
          <w:szCs w:val="20"/>
        </w:rPr>
        <w:t>7</w:t>
      </w:r>
      <w:del w:author="DF" w:date="2019-05-08T12:02:00Z" w:id="242">
        <w:r w:rsidRPr="0066450A" w:rsidDel="00AF24B8">
          <w:rPr>
            <w:rFonts w:eastAsia="Times New Roman" w:cs="Times New Roman" w:asciiTheme="majorHAnsi" w:hAnsiTheme="majorHAnsi"/>
            <w:color w:val="000000" w:themeColor="text1"/>
            <w:sz w:val="20"/>
            <w:szCs w:val="20"/>
          </w:rPr>
          <w:delText>9</w:delText>
        </w:r>
      </w:del>
      <w:r w:rsidRPr="0066450A">
        <w:rPr>
          <w:rFonts w:eastAsia="Times New Roman" w:cs="Times New Roman" w:asciiTheme="majorHAnsi" w:hAnsiTheme="majorHAnsi"/>
          <w:color w:val="000000" w:themeColor="text1"/>
          <w:sz w:val="20"/>
          <w:szCs w:val="20"/>
          <w:vertAlign w:val="superscript"/>
        </w:rPr>
        <w:t>th</w:t>
      </w:r>
      <w:r w:rsidRPr="0066450A">
        <w:rPr>
          <w:rFonts w:eastAsia="Times New Roman" w:cs="Times New Roman" w:asciiTheme="majorHAnsi" w:hAnsiTheme="majorHAnsi"/>
          <w:color w:val="000000" w:themeColor="text1"/>
          <w:sz w:val="20"/>
          <w:szCs w:val="20"/>
        </w:rPr>
        <w:t xml:space="preserve"> onwards to prepare themselves for undergrad studies.</w:t>
      </w:r>
    </w:p>
    <w:p w:rsidRPr="0066450A" w:rsidR="00A43E94" w:rsidP="00F2772C" w:rsidRDefault="00A43E94" w14:paraId="777369C0" w14:textId="0386B04F">
      <w:pPr>
        <w:spacing w:line="240" w:lineRule="auto"/>
        <w:ind w:left="360"/>
        <w:jc w:val="both"/>
        <w:rPr>
          <w:rFonts w:eastAsia="Times New Roman" w:cs="Times New Roman" w:asciiTheme="majorHAnsi" w:hAnsiTheme="majorHAnsi"/>
          <w:color w:val="000000" w:themeColor="text1"/>
          <w:sz w:val="20"/>
          <w:szCs w:val="20"/>
        </w:rPr>
      </w:pPr>
      <w:proofErr w:type="spellStart"/>
      <w:r w:rsidRPr="0066450A">
        <w:rPr>
          <w:rFonts w:eastAsia="Times New Roman" w:cs="Times New Roman" w:asciiTheme="majorHAnsi" w:hAnsiTheme="majorHAnsi"/>
          <w:color w:val="000000" w:themeColor="text1"/>
          <w:sz w:val="20"/>
          <w:szCs w:val="20"/>
        </w:rPr>
        <w:t>Counselor</w:t>
      </w:r>
      <w:proofErr w:type="spellEnd"/>
      <w:r w:rsidRPr="0066450A">
        <w:rPr>
          <w:rFonts w:eastAsia="Times New Roman" w:cs="Times New Roman" w:asciiTheme="majorHAnsi" w:hAnsiTheme="majorHAnsi"/>
          <w:color w:val="000000" w:themeColor="text1"/>
          <w:sz w:val="20"/>
          <w:szCs w:val="20"/>
        </w:rPr>
        <w:t xml:space="preserve"> will work with the student on a range of areas including:</w:t>
      </w:r>
    </w:p>
    <w:p w:rsidRPr="0066450A" w:rsidR="00A43E94" w:rsidP="00F2772C" w:rsidRDefault="00A43E94" w14:paraId="21ACF2E6" w14:textId="77777777">
      <w:pPr>
        <w:spacing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Subject selection</w:t>
      </w:r>
    </w:p>
    <w:p w:rsidRPr="0066450A" w:rsidR="00A43E94" w:rsidP="00F2772C" w:rsidRDefault="00A43E94" w14:paraId="02EF16AF" w14:textId="77777777">
      <w:pPr>
        <w:spacing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Board selection</w:t>
      </w:r>
    </w:p>
    <w:p w:rsidRPr="0066450A" w:rsidR="00A43E94" w:rsidP="00F2772C" w:rsidRDefault="00A43E94" w14:paraId="2945E2BC" w14:textId="77777777">
      <w:pPr>
        <w:spacing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Internships (thru parents network)</w:t>
      </w:r>
    </w:p>
    <w:p w:rsidRPr="0066450A" w:rsidR="00A43E94" w:rsidP="00F2772C" w:rsidRDefault="00A43E94" w14:paraId="791811C0" w14:textId="77777777">
      <w:pPr>
        <w:spacing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 xml:space="preserve">Projects </w:t>
      </w:r>
    </w:p>
    <w:p w:rsidRPr="0066450A" w:rsidR="00A43E94" w:rsidP="00F2772C" w:rsidRDefault="00A43E94" w14:paraId="2B6DE039" w14:textId="77777777">
      <w:pPr>
        <w:spacing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Participate/ leads/ form clubs in school</w:t>
      </w:r>
    </w:p>
    <w:p w:rsidRPr="0066450A" w:rsidR="00A43E94" w:rsidP="00F2772C" w:rsidRDefault="00A43E94" w14:paraId="313FACB8" w14:textId="77777777">
      <w:pPr>
        <w:spacing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Community engagement</w:t>
      </w:r>
    </w:p>
    <w:p w:rsidRPr="0066450A" w:rsidR="00A43E94" w:rsidP="00F2772C" w:rsidRDefault="00A43E94" w14:paraId="72D1E9A7" w14:textId="77777777">
      <w:pPr>
        <w:spacing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Extracurriculars</w:t>
      </w:r>
    </w:p>
    <w:p w:rsidRPr="0066450A" w:rsidR="00A43E94" w:rsidP="00F2772C" w:rsidRDefault="00A43E94" w14:paraId="79FDB190" w14:textId="77777777">
      <w:pPr>
        <w:spacing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Summer vacation planning</w:t>
      </w:r>
    </w:p>
    <w:p w:rsidRPr="0066450A" w:rsidR="00A43E94" w:rsidP="00F2772C" w:rsidRDefault="00A43E94" w14:paraId="1491D1EF" w14:textId="77777777">
      <w:pPr>
        <w:spacing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School visits, etc</w:t>
      </w:r>
    </w:p>
    <w:p w:rsidRPr="0066450A" w:rsidR="00532322" w:rsidP="519C4C05" w:rsidRDefault="00532322" w14:paraId="215C3349" w14:textId="32022B38">
      <w:pPr>
        <w:pStyle w:val="ListParagraph"/>
        <w:numPr>
          <w:ilvl w:val="0"/>
          <w:numId w:val="24"/>
        </w:numPr>
        <w:spacing w:line="240" w:lineRule="auto"/>
        <w:jc w:val="both"/>
        <w:rPr>
          <w:rFonts w:ascii="Cambria" w:hAnsi="Cambria" w:eastAsia="Cambria" w:cs="Cambria" w:asciiTheme="majorAscii" w:hAnsiTheme="majorAscii" w:eastAsiaTheme="majorAscii" w:cstheme="majorAscii"/>
          <w:color w:val="000000" w:themeColor="text1"/>
          <w:sz w:val="20"/>
          <w:szCs w:val="20"/>
        </w:rPr>
        <w:pPrChange w:author="ReachIvy Help" w:date="2021-11-11T11:43:30.568Z" w:id="304">
          <w:pPr>
            <w:spacing w:line="240" w:lineRule="auto"/>
            <w:ind w:left="360"/>
            <w:jc w:val="both"/>
          </w:pPr>
        </w:pPrChange>
      </w:pPr>
      <w:r w:rsidRPr="519C4C05" w:rsidR="519C4C05">
        <w:rPr>
          <w:rFonts w:ascii="Cambria" w:hAnsi="Cambria" w:eastAsia="Times New Roman" w:cs="Times New Roman" w:asciiTheme="majorAscii" w:hAnsiTheme="majorAscii"/>
          <w:color w:val="000000" w:themeColor="text1" w:themeTint="FF" w:themeShade="FF"/>
          <w:sz w:val="20"/>
          <w:szCs w:val="20"/>
        </w:rPr>
        <w:t xml:space="preserve">We strongly recommend profile building well in time so we can work with the student and help them prepare for their UG degree.   </w:t>
      </w:r>
    </w:p>
    <w:p w:rsidRPr="0066450A" w:rsidR="00A43E94" w:rsidP="00F2772C" w:rsidRDefault="00A43E94" w14:paraId="7623F995" w14:textId="77777777">
      <w:pPr>
        <w:spacing w:line="240" w:lineRule="auto"/>
        <w:jc w:val="both"/>
        <w:rPr>
          <w:rFonts w:eastAsia="Calibri" w:cs="Calibri" w:asciiTheme="majorHAnsi" w:hAnsiTheme="majorHAnsi"/>
          <w:color w:val="000000" w:themeColor="text1"/>
          <w:sz w:val="20"/>
          <w:szCs w:val="20"/>
        </w:rPr>
      </w:pPr>
    </w:p>
    <w:p w:rsidRPr="0066450A" w:rsidR="00A43E94" w:rsidP="05EB2A60" w:rsidRDefault="00A43E94" w14:paraId="4D18D806" w14:textId="08BCD82C">
      <w:pPr>
        <w:pStyle w:val="Heading1"/>
        <w:pPrChange w:author="Simran" w:date="2018-11-21T17:08:00Z" w:id="305">
          <w:pPr>
            <w:spacing w:line="240" w:lineRule="auto"/>
            <w:ind w:left="360"/>
            <w:jc w:val="both"/>
          </w:pPr>
        </w:pPrChange>
      </w:pPr>
      <w:bookmarkStart w:name="_Toc1816326319" w:id="1175767430"/>
      <w:r w:rsidR="00A43E94">
        <w:rPr/>
        <w:t>D. Study abroad: Applications</w:t>
      </w:r>
      <w:bookmarkEnd w:id="1175767430"/>
    </w:p>
    <w:p w:rsidRPr="0066450A" w:rsidR="00A43E94" w:rsidP="05EB2A60" w:rsidRDefault="00D425B2" w14:paraId="4D243133" w14:textId="4614A8BB">
      <w:pPr>
        <w:pStyle w:val="Heading2"/>
        <w:pPrChange w:author="Simran" w:date="2018-11-21T17:08:00Z" w:id="307">
          <w:pPr>
            <w:spacing w:line="240" w:lineRule="auto"/>
            <w:ind w:left="360"/>
            <w:jc w:val="both"/>
          </w:pPr>
        </w:pPrChange>
      </w:pPr>
      <w:bookmarkStart w:name="_Toc1073649707" w:id="1809557028"/>
      <w:r w:rsidR="00D425B2">
        <w:rPr/>
        <w:t xml:space="preserve">1] </w:t>
      </w:r>
      <w:r w:rsidR="00A43E94">
        <w:rPr/>
        <w:t>What is the difference between counselling and college selection / Do you offer a combo pack for counselling session and college selection?</w:t>
      </w:r>
      <w:bookmarkEnd w:id="1809557028"/>
    </w:p>
    <w:p w:rsidRPr="0066450A" w:rsidR="00A43E94" w:rsidP="56103BB3" w:rsidRDefault="00A43E94" w14:paraId="00805543" w14:textId="77777777">
      <w:pPr>
        <w:spacing w:line="240" w:lineRule="auto"/>
        <w:ind w:left="360"/>
        <w:jc w:val="both"/>
        <w:rPr>
          <w:rFonts w:ascii="Cambria" w:hAnsi="Cambria" w:eastAsia="Times New Roman" w:cs="Times New Roman" w:asciiTheme="majorAscii" w:hAnsiTheme="majorAscii"/>
          <w:color w:val="000000" w:themeColor="text1"/>
          <w:sz w:val="20"/>
          <w:szCs w:val="20"/>
          <w:highlight w:val="yellow"/>
          <w:shd w:val="clear" w:color="auto" w:fill="FFFFFF"/>
          <w:lang w:eastAsia="en-IN"/>
          <w:rPrChange w:author="ReachIvy Help" w:date="2021-11-11T09:16:25.12Z" w:id="827701008">
            <w:rPr>
              <w:rFonts w:ascii="Cambria" w:hAnsi="Cambria" w:eastAsia="Times New Roman" w:cs="Times New Roman" w:asciiTheme="majorAscii" w:hAnsiTheme="majorAscii"/>
              <w:color w:val="000000" w:themeColor="text1" w:themeTint="FF" w:themeShade="FF"/>
              <w:sz w:val="20"/>
              <w:szCs w:val="20"/>
              <w:lang w:eastAsia="en-IN"/>
            </w:rPr>
          </w:rPrChange>
        </w:rPr>
      </w:pPr>
      <w:r w:rsidRPr="56103BB3">
        <w:rPr>
          <w:rFonts w:ascii="Cambria" w:hAnsi="Cambria" w:eastAsia="Times New Roman" w:cs="Times New Roman" w:asciiTheme="majorAscii" w:hAnsiTheme="majorAscii"/>
          <w:color w:val="000000" w:themeColor="text1"/>
          <w:sz w:val="20"/>
          <w:szCs w:val="20"/>
          <w:highlight w:val="yellow"/>
          <w:shd w:val="clear" w:color="auto" w:fill="FFFFFF"/>
          <w:lang w:eastAsia="en-IN"/>
          <w:rPrChange w:author="ReachIvy Help" w:date="2021-11-11T09:16:25.117Z" w:id="321885357">
            <w:rPr>
              <w:rFonts w:ascii="Cambria" w:hAnsi="Cambria" w:eastAsia="Times New Roman" w:cs="Times New Roman" w:asciiTheme="majorAscii" w:hAnsiTheme="majorAscii"/>
              <w:color w:val="000000" w:themeColor="text1" w:themeTint="FF" w:themeShade="FF"/>
              <w:sz w:val="20"/>
              <w:szCs w:val="20"/>
              <w:lang w:eastAsia="en-IN"/>
            </w:rPr>
          </w:rPrChange>
        </w:rPr>
        <w:t>Counselling session and college selection are two different services and are therefore conducted separately!</w:t>
      </w:r>
    </w:p>
    <w:p w:rsidRPr="0066450A" w:rsidR="00A43E94" w:rsidP="519C4C05" w:rsidRDefault="00A43E94" w14:paraId="565395C0" w14:textId="77777777">
      <w:pPr>
        <w:spacing w:line="240" w:lineRule="auto"/>
        <w:ind w:left="360"/>
        <w:jc w:val="both"/>
        <w:rPr>
          <w:rFonts w:ascii="Cambria" w:hAnsi="Cambria" w:eastAsia="Times New Roman" w:cs="Times New Roman" w:asciiTheme="majorAscii" w:hAnsiTheme="majorAscii"/>
          <w:color w:val="000000" w:themeColor="text1"/>
          <w:sz w:val="20"/>
          <w:szCs w:val="20"/>
          <w:lang w:eastAsia="en-IN"/>
        </w:rPr>
      </w:pPr>
      <w:proofErr w:type="spellStart"/>
      <w:r w:rsidRPr="519C4C05" w:rsidR="519C4C05">
        <w:rPr>
          <w:rFonts w:ascii="Cambria" w:hAnsi="Cambria" w:asciiTheme="majorAscii" w:hAnsiTheme="majorAscii"/>
          <w:color w:val="000000" w:themeColor="text1" w:themeTint="FF" w:themeShade="FF"/>
          <w:sz w:val="20"/>
          <w:szCs w:val="20"/>
        </w:rPr>
        <w:t>Counseling</w:t>
      </w:r>
      <w:proofErr w:type="spellEnd"/>
      <w:r w:rsidRPr="519C4C05" w:rsidR="519C4C05">
        <w:rPr>
          <w:rFonts w:ascii="Cambria" w:hAnsi="Cambria" w:asciiTheme="majorAscii" w:hAnsiTheme="majorAscii"/>
          <w:color w:val="000000" w:themeColor="text1" w:themeTint="FF" w:themeShade="FF"/>
          <w:sz w:val="20"/>
          <w:szCs w:val="20"/>
        </w:rPr>
        <w:t xml:space="preserve"> session: This service is recommended at least 4 years prior to application till 6 weeks before starting your applications. </w:t>
      </w:r>
      <w:r w:rsidRPr="519C4C05" w:rsidR="519C4C05">
        <w:rPr>
          <w:rFonts w:ascii="Cambria" w:hAnsi="Cambria" w:eastAsia="Times New Roman" w:cs="Times New Roman" w:asciiTheme="majorAscii" w:hAnsiTheme="majorAscii"/>
          <w:color w:val="000000" w:themeColor="text1" w:themeTint="FF" w:themeShade="FF"/>
          <w:sz w:val="20"/>
          <w:szCs w:val="20"/>
          <w:highlight w:val="yellow"/>
          <w:lang w:eastAsia="en-IN"/>
          <w:rPrChange w:author="ReachIvy Help" w:date="2021-11-11T11:56:55.49Z" w:id="714971921">
            <w:rPr>
              <w:rFonts w:ascii="Cambria" w:hAnsi="Cambria" w:eastAsia="Times New Roman" w:cs="Times New Roman" w:asciiTheme="majorAscii" w:hAnsiTheme="majorAscii"/>
              <w:color w:val="000000" w:themeColor="text1" w:themeTint="FF" w:themeShade="FF"/>
              <w:sz w:val="20"/>
              <w:szCs w:val="20"/>
              <w:lang w:eastAsia="en-IN"/>
            </w:rPr>
          </w:rPrChange>
        </w:rPr>
        <w:t xml:space="preserve">Counselling session is a </w:t>
      </w:r>
      <w:proofErr w:type="gramStart"/>
      <w:r w:rsidRPr="519C4C05" w:rsidR="519C4C05">
        <w:rPr>
          <w:rFonts w:ascii="Cambria" w:hAnsi="Cambria" w:eastAsia="Times New Roman" w:cs="Times New Roman" w:asciiTheme="majorAscii" w:hAnsiTheme="majorAscii"/>
          <w:color w:val="000000" w:themeColor="text1" w:themeTint="FF" w:themeShade="FF"/>
          <w:sz w:val="20"/>
          <w:szCs w:val="20"/>
          <w:highlight w:val="yellow"/>
          <w:lang w:eastAsia="en-IN"/>
          <w:rPrChange w:author="ReachIvy Help" w:date="2021-11-11T11:56:55.49Z" w:id="1191975360">
            <w:rPr>
              <w:rFonts w:ascii="Cambria" w:hAnsi="Cambria" w:eastAsia="Times New Roman" w:cs="Times New Roman" w:asciiTheme="majorAscii" w:hAnsiTheme="majorAscii"/>
              <w:color w:val="000000" w:themeColor="text1" w:themeTint="FF" w:themeShade="FF"/>
              <w:sz w:val="20"/>
              <w:szCs w:val="20"/>
              <w:lang w:eastAsia="en-IN"/>
            </w:rPr>
          </w:rPrChange>
        </w:rPr>
        <w:t>one hour</w:t>
      </w:r>
      <w:proofErr w:type="gramEnd"/>
      <w:r w:rsidRPr="519C4C05" w:rsidR="519C4C05">
        <w:rPr>
          <w:rFonts w:ascii="Cambria" w:hAnsi="Cambria" w:eastAsia="Times New Roman" w:cs="Times New Roman" w:asciiTheme="majorAscii" w:hAnsiTheme="majorAscii"/>
          <w:color w:val="000000" w:themeColor="text1" w:themeTint="FF" w:themeShade="FF"/>
          <w:sz w:val="20"/>
          <w:szCs w:val="20"/>
          <w:highlight w:val="yellow"/>
          <w:lang w:eastAsia="en-IN"/>
          <w:rPrChange w:author="ReachIvy Help" w:date="2021-11-11T11:56:55.49Z" w:id="399086743">
            <w:rPr>
              <w:rFonts w:ascii="Cambria" w:hAnsi="Cambria" w:eastAsia="Times New Roman" w:cs="Times New Roman" w:asciiTheme="majorAscii" w:hAnsiTheme="majorAscii"/>
              <w:color w:val="000000" w:themeColor="text1" w:themeTint="FF" w:themeShade="FF"/>
              <w:sz w:val="20"/>
              <w:szCs w:val="20"/>
              <w:lang w:eastAsia="en-IN"/>
            </w:rPr>
          </w:rPrChange>
        </w:rPr>
        <w:t xml:space="preserve"> personalized session in which you can discuss your profile with our expert counsellors who will identify gaps and recommend a road map for the next months to build/strengthen your profile.</w:t>
      </w:r>
      <w:r w:rsidRPr="519C4C05" w:rsidR="519C4C05">
        <w:rPr>
          <w:rFonts w:ascii="Cambria" w:hAnsi="Cambria" w:eastAsia="Times New Roman" w:cs="Times New Roman" w:asciiTheme="majorAscii" w:hAnsiTheme="majorAscii"/>
          <w:color w:val="000000" w:themeColor="text1" w:themeTint="FF" w:themeShade="FF"/>
          <w:sz w:val="20"/>
          <w:szCs w:val="20"/>
          <w:lang w:eastAsia="en-IN"/>
        </w:rPr>
        <w:t xml:space="preserve"> In addition to getting your profile assessed you can also discuss specific queries on course/program selection, advanced courses, summer programs, etc. </w:t>
      </w:r>
    </w:p>
    <w:p w:rsidRPr="0066450A" w:rsidR="00A43E94" w:rsidP="519C4C05" w:rsidRDefault="00A43E94" w14:paraId="5FA4B93F" w14:textId="76F17745">
      <w:pPr>
        <w:spacing w:line="240" w:lineRule="auto"/>
        <w:ind w:left="360"/>
        <w:jc w:val="both"/>
        <w:rPr>
          <w:rFonts w:ascii="Cambria" w:hAnsi="Cambria" w:asciiTheme="majorAscii" w:hAnsiTheme="majorAscii"/>
          <w:color w:val="000000" w:themeColor="text1"/>
          <w:sz w:val="20"/>
          <w:szCs w:val="20"/>
        </w:rPr>
      </w:pPr>
      <w:r w:rsidRPr="519C4C05">
        <w:rPr>
          <w:rFonts w:ascii="Cambria" w:hAnsi="Cambria" w:eastAsia="Times New Roman" w:cs="Times New Roman" w:asciiTheme="majorAscii" w:hAnsiTheme="majorAscii"/>
          <w:color w:val="000000" w:themeColor="text1"/>
          <w:sz w:val="20"/>
          <w:szCs w:val="20"/>
          <w:highlight w:val="yellow"/>
          <w:lang w:eastAsia="en-IN"/>
          <w:rPrChange w:author="ReachIvy Help" w:date="2021-11-11T11:57:32.201Z" w:id="1760343363">
            <w:rPr>
              <w:rFonts w:ascii="Cambria" w:hAnsi="Cambria" w:eastAsia="Times New Roman" w:cs="Times New Roman" w:asciiTheme="majorAscii" w:hAnsiTheme="majorAscii"/>
              <w:color w:val="000000" w:themeColor="text1" w:themeTint="FF" w:themeShade="FF"/>
              <w:sz w:val="20"/>
              <w:szCs w:val="20"/>
              <w:lang w:eastAsia="en-IN"/>
            </w:rPr>
          </w:rPrChange>
        </w:rPr>
        <w:t xml:space="preserve">College selection </w:t>
      </w:r>
      <w:proofErr w:type="gramStart"/>
      <w:r w:rsidRPr="519C4C05">
        <w:rPr>
          <w:rFonts w:ascii="Cambria" w:hAnsi="Cambria" w:eastAsia="Times New Roman" w:cs="Times New Roman" w:asciiTheme="majorAscii" w:hAnsiTheme="majorAscii"/>
          <w:color w:val="000000" w:themeColor="text1"/>
          <w:sz w:val="20"/>
          <w:szCs w:val="20"/>
          <w:highlight w:val="yellow"/>
          <w:lang w:eastAsia="en-IN"/>
          <w:rPrChange w:author="ReachIvy Help" w:date="2021-11-11T11:57:32.201Z" w:id="1832234826">
            <w:rPr>
              <w:rFonts w:ascii="Cambria" w:hAnsi="Cambria" w:eastAsia="Times New Roman" w:cs="Times New Roman" w:asciiTheme="majorAscii" w:hAnsiTheme="majorAscii"/>
              <w:color w:val="000000" w:themeColor="text1" w:themeTint="FF" w:themeShade="FF"/>
              <w:sz w:val="20"/>
              <w:szCs w:val="20"/>
              <w:lang w:eastAsia="en-IN"/>
            </w:rPr>
          </w:rPrChange>
        </w:rPr>
        <w:t>session  is</w:t>
      </w:r>
      <w:proofErr w:type="gramEnd"/>
      <w:r w:rsidRPr="519C4C05">
        <w:rPr>
          <w:rFonts w:ascii="Cambria" w:hAnsi="Cambria" w:eastAsia="Times New Roman" w:cs="Times New Roman" w:asciiTheme="majorAscii" w:hAnsiTheme="majorAscii"/>
          <w:color w:val="000000" w:themeColor="text1"/>
          <w:sz w:val="20"/>
          <w:szCs w:val="20"/>
          <w:highlight w:val="yellow"/>
          <w:lang w:eastAsia="en-IN"/>
          <w:rPrChange w:author="ReachIvy Help" w:date="2021-11-11T11:57:32.201Z" w:id="370303254">
            <w:rPr>
              <w:rFonts w:ascii="Cambria" w:hAnsi="Cambria" w:eastAsia="Times New Roman" w:cs="Times New Roman" w:asciiTheme="majorAscii" w:hAnsiTheme="majorAscii"/>
              <w:color w:val="000000" w:themeColor="text1" w:themeTint="FF" w:themeShade="FF"/>
              <w:sz w:val="20"/>
              <w:szCs w:val="20"/>
              <w:lang w:eastAsia="en-IN"/>
            </w:rPr>
          </w:rPrChange>
        </w:rPr>
        <w:t xml:space="preserve"> conducted closer to applications with your </w:t>
      </w:r>
      <w:r w:rsidRPr="519C4C05">
        <w:rPr>
          <w:rFonts w:ascii="Cambria" w:hAnsi="Cambria" w:eastAsia="Times New Roman" w:cs="Times New Roman" w:asciiTheme="majorAscii" w:hAnsiTheme="majorAscii"/>
          <w:color w:val="000000" w:themeColor="text1"/>
          <w:sz w:val="20"/>
          <w:szCs w:val="20"/>
          <w:highlight w:val="yellow"/>
          <w:shd w:val="clear" w:color="auto" w:fill="FFFFFF"/>
          <w:lang w:eastAsia="en-IN"/>
          <w:rPrChange w:author="ReachIvy Help" w:date="2021-11-11T11:57:32.21Z" w:id="1130642962">
            <w:rPr>
              <w:rFonts w:ascii="Cambria" w:hAnsi="Cambria" w:eastAsia="Times New Roman" w:cs="Times New Roman" w:asciiTheme="majorAscii" w:hAnsiTheme="majorAscii"/>
              <w:color w:val="000000" w:themeColor="text1" w:themeTint="FF" w:themeShade="FF"/>
              <w:sz w:val="20"/>
              <w:szCs w:val="20"/>
              <w:lang w:eastAsia="en-IN"/>
            </w:rPr>
          </w:rPrChange>
        </w:rPr>
        <w:t>strengthened</w:t>
      </w:r>
      <w:r w:rsidRPr="519C4C05">
        <w:rPr>
          <w:rFonts w:ascii="Cambria" w:hAnsi="Cambria" w:eastAsia="Times New Roman" w:cs="Times New Roman" w:asciiTheme="majorAscii" w:hAnsiTheme="majorAscii"/>
          <w:color w:val="000000" w:themeColor="text1"/>
          <w:sz w:val="20"/>
          <w:szCs w:val="20"/>
          <w:highlight w:val="yellow"/>
          <w:lang w:eastAsia="en-IN"/>
          <w:rPrChange w:author="ReachIvy Help" w:date="2021-11-11T11:57:32.212Z" w:id="774613784">
            <w:rPr>
              <w:rFonts w:ascii="Cambria" w:hAnsi="Cambria" w:eastAsia="Times New Roman" w:cs="Times New Roman" w:asciiTheme="majorAscii" w:hAnsiTheme="majorAscii"/>
              <w:color w:val="000000" w:themeColor="text1" w:themeTint="FF" w:themeShade="FF"/>
              <w:sz w:val="20"/>
              <w:szCs w:val="20"/>
              <w:lang w:eastAsia="en-IN"/>
            </w:rPr>
          </w:rPrChange>
        </w:rPr>
        <w:t> </w:t>
      </w:r>
      <w:r w:rsidRPr="519C4C05">
        <w:rPr>
          <w:rFonts w:ascii="Cambria" w:hAnsi="Cambria" w:eastAsia="Times New Roman" w:cs="Times New Roman" w:asciiTheme="majorAscii" w:hAnsiTheme="majorAscii"/>
          <w:color w:val="000000" w:themeColor="text1"/>
          <w:sz w:val="20"/>
          <w:szCs w:val="20"/>
          <w:highlight w:val="yellow"/>
          <w:shd w:val="clear" w:color="auto" w:fill="FFFFFF"/>
          <w:lang w:eastAsia="en-IN"/>
          <w:rPrChange w:author="ReachIvy Help" w:date="2021-11-11T11:57:32.214Z" w:id="344215594">
            <w:rPr>
              <w:rFonts w:ascii="Cambria" w:hAnsi="Cambria" w:eastAsia="Times New Roman" w:cs="Times New Roman" w:asciiTheme="majorAscii" w:hAnsiTheme="majorAscii"/>
              <w:color w:val="000000" w:themeColor="text1" w:themeTint="FF" w:themeShade="FF"/>
              <w:sz w:val="20"/>
              <w:szCs w:val="20"/>
              <w:lang w:eastAsia="en-IN"/>
            </w:rPr>
          </w:rPrChange>
        </w:rPr>
        <w:t>profile</w:t>
      </w:r>
      <w:r w:rsidRPr="519C4C05">
        <w:rPr>
          <w:rFonts w:ascii="Cambria" w:hAnsi="Cambria" w:eastAsia="Times New Roman" w:cs="Times New Roman" w:asciiTheme="majorAscii" w:hAnsiTheme="majorAscii"/>
          <w:color w:val="000000" w:themeColor="text1"/>
          <w:sz w:val="20"/>
          <w:szCs w:val="20"/>
          <w:highlight w:val="yellow"/>
          <w:lang w:eastAsia="en-IN"/>
          <w:rPrChange w:author="ReachIvy Help" w:date="2021-11-11T11:57:32.215Z" w:id="849747089">
            <w:rPr>
              <w:rFonts w:ascii="Cambria" w:hAnsi="Cambria" w:eastAsia="Times New Roman" w:cs="Times New Roman" w:asciiTheme="majorAscii" w:hAnsiTheme="majorAscii"/>
              <w:color w:val="000000" w:themeColor="text1" w:themeTint="FF" w:themeShade="FF"/>
              <w:sz w:val="20"/>
              <w:szCs w:val="20"/>
              <w:lang w:eastAsia="en-IN"/>
            </w:rPr>
          </w:rPrChange>
        </w:rPr>
        <w:t xml:space="preserve"> - after you have incorporated the suggestions made by the counsellor</w:t>
      </w:r>
      <w:r w:rsidRPr="519C4C05" w:rsidR="00CB24DC">
        <w:rPr>
          <w:rFonts w:ascii="Cambria" w:hAnsi="Cambria" w:eastAsia="Times New Roman" w:cs="Times New Roman" w:asciiTheme="majorAscii" w:hAnsiTheme="majorAscii"/>
          <w:color w:val="000000" w:themeColor="text1"/>
          <w:sz w:val="20"/>
          <w:szCs w:val="20"/>
          <w:highlight w:val="yellow"/>
          <w:lang w:eastAsia="en-IN"/>
          <w:rPrChange w:author="ReachIvy Help" w:date="2021-11-11T11:57:32.216Z" w:id="871328995">
            <w:rPr>
              <w:rFonts w:ascii="Cambria" w:hAnsi="Cambria" w:eastAsia="Times New Roman" w:cs="Times New Roman" w:asciiTheme="majorAscii" w:hAnsiTheme="majorAscii"/>
              <w:color w:val="000000" w:themeColor="text1" w:themeTint="FF" w:themeShade="FF"/>
              <w:sz w:val="20"/>
              <w:szCs w:val="20"/>
              <w:lang w:eastAsia="en-IN"/>
            </w:rPr>
          </w:rPrChange>
        </w:rPr>
        <w:t xml:space="preserve"> and have your test scores in hand</w:t>
      </w:r>
      <w:r w:rsidRPr="519C4C05" w:rsidR="0015630D">
        <w:rPr>
          <w:rFonts w:ascii="Cambria" w:hAnsi="Cambria" w:eastAsia="Times New Roman" w:cs="Times New Roman" w:asciiTheme="majorAscii" w:hAnsiTheme="majorAscii"/>
          <w:color w:val="000000" w:themeColor="text1"/>
          <w:sz w:val="20"/>
          <w:szCs w:val="20"/>
          <w:highlight w:val="yellow"/>
          <w:lang w:eastAsia="en-IN"/>
          <w:rPrChange w:author="ReachIvy Help" w:date="2021-11-11T11:57:32.217Z" w:id="1777841762">
            <w:rPr>
              <w:rFonts w:ascii="Cambria" w:hAnsi="Cambria" w:eastAsia="Times New Roman" w:cs="Times New Roman" w:asciiTheme="majorAscii" w:hAnsiTheme="majorAscii"/>
              <w:color w:val="000000" w:themeColor="text1" w:themeTint="FF" w:themeShade="FF"/>
              <w:sz w:val="20"/>
              <w:szCs w:val="20"/>
              <w:lang w:eastAsia="en-IN"/>
            </w:rPr>
          </w:rPrChange>
        </w:rPr>
        <w:t>.</w:t>
      </w:r>
      <w:r w:rsidRPr="519C4C05">
        <w:rPr>
          <w:rFonts w:ascii="Cambria" w:hAnsi="Cambria" w:eastAsia="Times New Roman" w:cs="Times New Roman" w:asciiTheme="majorAscii" w:hAnsiTheme="majorAscii"/>
          <w:color w:val="000000" w:themeColor="text1"/>
          <w:sz w:val="20"/>
          <w:szCs w:val="20"/>
          <w:lang w:eastAsia="en-IN"/>
        </w:rPr>
        <w:t xml:space="preserve"> </w:t>
      </w:r>
      <w:r w:rsidRPr="519C4C05">
        <w:rPr>
          <w:rFonts w:ascii="Cambria" w:hAnsi="Cambria" w:asciiTheme="majorAscii" w:hAnsiTheme="majorAscii"/>
          <w:color w:val="000000" w:themeColor="text1"/>
          <w:sz w:val="20"/>
          <w:szCs w:val="20"/>
        </w:rPr>
        <w:t xml:space="preserve">Your </w:t>
      </w:r>
      <w:proofErr w:type="spellStart"/>
      <w:r w:rsidRPr="519C4C05">
        <w:rPr>
          <w:rFonts w:ascii="Cambria" w:hAnsi="Cambria" w:asciiTheme="majorAscii" w:hAnsiTheme="majorAscii"/>
          <w:color w:val="000000" w:themeColor="text1"/>
          <w:sz w:val="20"/>
          <w:szCs w:val="20"/>
        </w:rPr>
        <w:t>counselor</w:t>
      </w:r>
      <w:proofErr w:type="spellEnd"/>
      <w:r w:rsidRPr="519C4C05">
        <w:rPr>
          <w:rFonts w:ascii="Cambria" w:hAnsi="Cambria" w:asciiTheme="majorAscii" w:hAnsiTheme="majorAscii"/>
          <w:color w:val="000000" w:themeColor="text1"/>
          <w:sz w:val="20"/>
          <w:szCs w:val="20"/>
        </w:rPr>
        <w:t xml:space="preserve"> will do an in-depth analysis of your profile and goals and end this session with a finite list of colleges.</w:t>
      </w:r>
    </w:p>
    <w:p w:rsidRPr="0066450A" w:rsidR="00D9769F" w:rsidP="05EB2A60" w:rsidRDefault="00D425B2" w14:paraId="0F37CE03" w14:textId="2ADB8BE5">
      <w:pPr>
        <w:pStyle w:val="Heading2"/>
        <w:pPrChange w:author="Simran" w:date="2018-11-21T17:08:00Z" w:id="3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pPr>
        </w:pPrChange>
      </w:pPr>
      <w:bookmarkStart w:name="_Toc2041806427" w:id="1676208867"/>
      <w:r w:rsidR="00D425B2">
        <w:rPr/>
        <w:t>2</w:t>
      </w:r>
      <w:r w:rsidR="00D9769F">
        <w:rPr/>
        <w:t xml:space="preserve">] </w:t>
      </w:r>
      <w:r w:rsidR="00D9769F">
        <w:rPr/>
        <w:t>I’m</w:t>
      </w:r>
      <w:r w:rsidR="00D9769F">
        <w:rPr/>
        <w:t xml:space="preserve"> not interested in College Selection – just want to do apps:</w:t>
      </w:r>
      <w:bookmarkEnd w:id="1676208867"/>
    </w:p>
    <w:p w:rsidRPr="0066450A" w:rsidR="00D9769F" w:rsidRDefault="00D9769F" w14:paraId="6AE707A7"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Times New Roman" w:asciiTheme="majorHAnsi" w:hAnsiTheme="majorHAnsi"/>
          <w:color w:val="000000" w:themeColor="text1"/>
          <w:sz w:val="20"/>
          <w:szCs w:val="20"/>
        </w:rPr>
      </w:pPr>
    </w:p>
    <w:p w:rsidR="00D9769F" w:rsidP="519C4C05" w:rsidRDefault="00D9769F" w14:paraId="3C1D8535" w14:textId="107B3D7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ins w:author="Simran" w:date="2018-11-22T10:54:00Z" w:id="1042337409"/>
          <w:rFonts w:ascii="Cambria" w:hAnsi="Cambria" w:cs="Times New Roman" w:asciiTheme="majorAscii" w:hAnsiTheme="majorAscii"/>
          <w:color w:val="000000" w:themeColor="text1"/>
          <w:sz w:val="20"/>
          <w:szCs w:val="20"/>
          <w:highlight w:val="yellow"/>
          <w:rPrChange w:author="ReachIvy Help" w:date="2021-11-11T13:14:53.189Z" w:id="1188040371">
            <w:rPr>
              <w:ins w:author="Simran" w:date="2018-11-22T10:54:00Z" w:id="1786433797"/>
              <w:rFonts w:ascii="Cambria" w:hAnsi="Cambria" w:cs="Times New Roman" w:asciiTheme="majorAscii" w:hAnsiTheme="majorAscii"/>
              <w:color w:val="000000" w:themeColor="text1" w:themeTint="FF" w:themeShade="FF"/>
              <w:sz w:val="20"/>
              <w:szCs w:val="20"/>
            </w:rPr>
          </w:rPrChange>
        </w:rPr>
      </w:pPr>
      <w:r w:rsidRPr="519C4C05" w:rsidR="519C4C05">
        <w:rPr>
          <w:rFonts w:ascii="Cambria" w:hAnsi="Cambria" w:cs="Times New Roman" w:asciiTheme="majorAscii" w:hAnsiTheme="majorAscii"/>
          <w:color w:val="000000" w:themeColor="text1" w:themeTint="FF" w:themeShade="FF"/>
          <w:sz w:val="20"/>
          <w:szCs w:val="20"/>
          <w:highlight w:val="yellow"/>
          <w:rPrChange w:author="ReachIvy Help" w:date="2021-11-11T13:14:53.186Z" w:id="98010021">
            <w:rPr>
              <w:rFonts w:ascii="Cambria" w:hAnsi="Cambria" w:cs="Times New Roman" w:asciiTheme="majorAscii" w:hAnsiTheme="majorAscii"/>
              <w:color w:val="000000" w:themeColor="text1" w:themeTint="FF" w:themeShade="FF"/>
              <w:sz w:val="20"/>
              <w:szCs w:val="20"/>
            </w:rPr>
          </w:rPrChange>
        </w:rPr>
        <w:t>We would strongly suggest going in for this session as this would be the next logical step to help you get into the college of your choice.</w:t>
      </w:r>
    </w:p>
    <w:p w:rsidRPr="0066450A" w:rsidR="008C06E1" w:rsidRDefault="008C06E1" w14:paraId="62F1401D"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cs="Times New Roman" w:asciiTheme="majorHAnsi" w:hAnsiTheme="majorHAnsi"/>
          <w:color w:val="000000" w:themeColor="text1"/>
          <w:sz w:val="20"/>
          <w:szCs w:val="20"/>
        </w:rPr>
      </w:pPr>
    </w:p>
    <w:p w:rsidRPr="0066450A" w:rsidR="00D9769F" w:rsidRDefault="00D9769F" w14:paraId="538C1FB0"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Times New Roman" w:asciiTheme="majorHAnsi" w:hAnsiTheme="majorHAnsi"/>
          <w:color w:val="000000" w:themeColor="text1"/>
          <w:sz w:val="20"/>
          <w:szCs w:val="20"/>
        </w:rPr>
      </w:pPr>
    </w:p>
    <w:p w:rsidRPr="0066450A" w:rsidR="00D9769F" w:rsidRDefault="00D9769F" w14:paraId="41A8902F" w14:textId="64118F6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cs="Times New Roman" w:asciiTheme="majorHAnsi" w:hAnsiTheme="majorHAnsi"/>
          <w:color w:val="000000" w:themeColor="text1"/>
          <w:sz w:val="20"/>
          <w:szCs w:val="20"/>
        </w:rPr>
      </w:pPr>
      <w:r w:rsidRPr="0066450A">
        <w:rPr>
          <w:rFonts w:cs="Times New Roman" w:asciiTheme="majorHAnsi" w:hAnsiTheme="majorHAnsi"/>
          <w:color w:val="000000" w:themeColor="text1"/>
          <w:sz w:val="20"/>
          <w:szCs w:val="20"/>
        </w:rPr>
        <w:t>In our past experience students who did not do this session either:</w:t>
      </w:r>
    </w:p>
    <w:p w:rsidRPr="0066450A" w:rsidR="00D9769F" w:rsidRDefault="00D9769F" w14:paraId="7AB02E77"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Times New Roman" w:asciiTheme="majorHAnsi" w:hAnsiTheme="majorHAnsi"/>
          <w:color w:val="000000" w:themeColor="text1"/>
          <w:sz w:val="20"/>
          <w:szCs w:val="20"/>
        </w:rPr>
      </w:pPr>
    </w:p>
    <w:p w:rsidRPr="0066450A" w:rsidR="00D9769F" w:rsidRDefault="00D9769F" w14:paraId="53F391CD"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cs="Times New Roman" w:asciiTheme="majorHAnsi" w:hAnsiTheme="majorHAnsi"/>
          <w:color w:val="000000" w:themeColor="text1"/>
          <w:sz w:val="20"/>
          <w:szCs w:val="20"/>
        </w:rPr>
      </w:pPr>
      <w:r w:rsidRPr="0066450A">
        <w:rPr>
          <w:rFonts w:cs="Times New Roman" w:asciiTheme="majorHAnsi" w:hAnsiTheme="majorHAnsi"/>
          <w:color w:val="000000" w:themeColor="text1"/>
          <w:sz w:val="20"/>
          <w:szCs w:val="20"/>
        </w:rPr>
        <w:t>Undersell themselves – don’t focus on colleges where they can convert.</w:t>
      </w:r>
    </w:p>
    <w:p w:rsidRPr="0066450A" w:rsidR="00D9769F" w:rsidRDefault="00D9769F" w14:paraId="422D4801"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cs="Times New Roman" w:asciiTheme="majorHAnsi" w:hAnsiTheme="majorHAnsi"/>
          <w:color w:val="000000" w:themeColor="text1"/>
          <w:sz w:val="20"/>
          <w:szCs w:val="20"/>
        </w:rPr>
      </w:pPr>
      <w:r w:rsidRPr="0066450A">
        <w:rPr>
          <w:rFonts w:cs="Times New Roman" w:asciiTheme="majorHAnsi" w:hAnsiTheme="majorHAnsi"/>
          <w:color w:val="000000" w:themeColor="text1"/>
          <w:sz w:val="20"/>
          <w:szCs w:val="20"/>
        </w:rPr>
        <w:t>Overshoot and aim for colleges where their chances are not very high.</w:t>
      </w:r>
    </w:p>
    <w:p w:rsidRPr="0066450A" w:rsidR="00D9769F" w:rsidRDefault="00D9769F" w14:paraId="5E3022BB"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Times New Roman" w:asciiTheme="majorHAnsi" w:hAnsiTheme="majorHAnsi"/>
          <w:color w:val="000000" w:themeColor="text1"/>
          <w:sz w:val="20"/>
          <w:szCs w:val="20"/>
        </w:rPr>
      </w:pPr>
    </w:p>
    <w:p w:rsidRPr="0066450A" w:rsidR="00D9769F" w:rsidRDefault="00D9769F" w14:paraId="77B14E00"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cs="Times New Roman" w:asciiTheme="majorHAnsi" w:hAnsiTheme="majorHAnsi"/>
          <w:color w:val="000000" w:themeColor="text1"/>
          <w:sz w:val="20"/>
          <w:szCs w:val="20"/>
        </w:rPr>
      </w:pPr>
      <w:r w:rsidRPr="0066450A">
        <w:rPr>
          <w:rFonts w:cs="Times New Roman" w:asciiTheme="majorHAnsi" w:hAnsiTheme="majorHAnsi"/>
          <w:color w:val="000000" w:themeColor="text1"/>
          <w:sz w:val="20"/>
          <w:szCs w:val="20"/>
        </w:rPr>
        <w:t>Get expert help and come up with right list</w:t>
      </w:r>
    </w:p>
    <w:p w:rsidRPr="0066450A" w:rsidR="004A38B8" w:rsidP="005318AF" w:rsidRDefault="004A38B8" w14:paraId="32630AD8" w14:textId="77777777">
      <w:pPr>
        <w:spacing w:line="240" w:lineRule="auto"/>
        <w:jc w:val="both"/>
        <w:rPr>
          <w:rFonts w:asciiTheme="majorHAnsi" w:hAnsiTheme="majorHAnsi"/>
          <w:color w:val="000000" w:themeColor="text1"/>
          <w:sz w:val="20"/>
          <w:szCs w:val="20"/>
        </w:rPr>
      </w:pPr>
    </w:p>
    <w:p w:rsidRPr="0066450A" w:rsidR="004A38B8" w:rsidP="05EB2A60" w:rsidRDefault="00D425B2" w14:paraId="524059CC" w14:textId="67A0FF7B">
      <w:pPr>
        <w:pStyle w:val="Heading2"/>
        <w:pPrChange w:author="Simran" w:date="2018-11-21T17:08:00Z" w:id="3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pPr>
        </w:pPrChange>
      </w:pPr>
      <w:bookmarkStart w:name="_Toc616142462" w:id="1960253031"/>
      <w:r w:rsidR="00D425B2">
        <w:rPr/>
        <w:t>3</w:t>
      </w:r>
      <w:r w:rsidR="004A38B8">
        <w:rPr/>
        <w:t>] We are a couple looking at studying abroad. Can a joined session be arranged?</w:t>
      </w:r>
      <w:bookmarkEnd w:id="1960253031"/>
    </w:p>
    <w:p w:rsidRPr="0066450A" w:rsidR="004A38B8" w:rsidRDefault="004A38B8" w14:paraId="09C1C479" w14:textId="342EA354">
      <w:pPr>
        <w:autoSpaceDE w:val="0"/>
        <w:autoSpaceDN w:val="0"/>
        <w:adjustRightInd w:val="0"/>
        <w:spacing w:after="0" w:line="240" w:lineRule="auto"/>
        <w:ind w:left="1440"/>
        <w:jc w:val="both"/>
        <w:rPr>
          <w:rFonts w:cs="Times New Roman" w:asciiTheme="majorHAnsi" w:hAnsiTheme="majorHAnsi"/>
          <w:color w:val="000000" w:themeColor="text1"/>
          <w:sz w:val="20"/>
          <w:szCs w:val="20"/>
        </w:rPr>
      </w:pPr>
    </w:p>
    <w:p w:rsidRPr="0066450A" w:rsidR="004A38B8" w:rsidRDefault="004A38B8" w14:paraId="699B15DE"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cs="Times New Roman" w:asciiTheme="majorHAnsi" w:hAnsiTheme="majorHAnsi"/>
          <w:color w:val="000000" w:themeColor="text1"/>
          <w:sz w:val="20"/>
          <w:szCs w:val="20"/>
        </w:rPr>
      </w:pPr>
      <w:r w:rsidRPr="0066450A">
        <w:rPr>
          <w:rFonts w:cs="Times New Roman" w:asciiTheme="majorHAnsi" w:hAnsiTheme="majorHAnsi"/>
          <w:color w:val="000000" w:themeColor="text1"/>
          <w:sz w:val="20"/>
          <w:szCs w:val="20"/>
        </w:rPr>
        <w:t>That’s nice – thank you for reaching out to us. As you may have read, we’ve worked with couples before and helped them reach the college of their choice. Look forward to working with you too.</w:t>
      </w:r>
    </w:p>
    <w:p w:rsidRPr="0066450A" w:rsidR="004A38B8" w:rsidRDefault="004A38B8" w14:paraId="7DA2E386"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Times New Roman" w:asciiTheme="majorHAnsi" w:hAnsiTheme="majorHAnsi"/>
          <w:color w:val="000000" w:themeColor="text1"/>
          <w:sz w:val="20"/>
          <w:szCs w:val="20"/>
        </w:rPr>
      </w:pPr>
    </w:p>
    <w:p w:rsidRPr="0066450A" w:rsidR="004A38B8" w:rsidP="519C4C05" w:rsidRDefault="004A38B8" w14:paraId="6CFF91E0"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Cambria" w:hAnsi="Cambria" w:cs="Times New Roman" w:asciiTheme="majorAscii" w:hAnsiTheme="majorAscii"/>
          <w:color w:val="000000" w:themeColor="text1"/>
          <w:sz w:val="20"/>
          <w:szCs w:val="20"/>
          <w:highlight w:val="yellow"/>
          <w:rPrChange w:author="ReachIvy Help" w:date="2021-11-11T13:15:28.528Z" w:id="529280618">
            <w:rPr>
              <w:rFonts w:ascii="Cambria" w:hAnsi="Cambria" w:cs="Times New Roman" w:asciiTheme="majorAscii" w:hAnsiTheme="majorAscii"/>
              <w:color w:val="000000" w:themeColor="text1" w:themeTint="FF" w:themeShade="FF"/>
              <w:sz w:val="20"/>
              <w:szCs w:val="20"/>
            </w:rPr>
          </w:rPrChange>
        </w:rPr>
      </w:pPr>
      <w:r w:rsidRPr="519C4C05" w:rsidR="519C4C05">
        <w:rPr>
          <w:rFonts w:ascii="Cambria" w:hAnsi="Cambria" w:cs="Times New Roman" w:asciiTheme="majorAscii" w:hAnsiTheme="majorAscii"/>
          <w:color w:val="000000" w:themeColor="text1" w:themeTint="FF" w:themeShade="FF"/>
          <w:sz w:val="20"/>
          <w:szCs w:val="20"/>
          <w:highlight w:val="yellow"/>
          <w:rPrChange w:author="ReachIvy Help" w:date="2021-11-11T13:15:28.527Z" w:id="1905485524">
            <w:rPr>
              <w:rFonts w:ascii="Cambria" w:hAnsi="Cambria" w:cs="Times New Roman" w:asciiTheme="majorAscii" w:hAnsiTheme="majorAscii"/>
              <w:color w:val="000000" w:themeColor="text1" w:themeTint="FF" w:themeShade="FF"/>
              <w:sz w:val="20"/>
              <w:szCs w:val="20"/>
            </w:rPr>
          </w:rPrChange>
        </w:rPr>
        <w:t>You would need to sign up for individual counselling sessions. The way these sessions are structured, our counsellors will need to understand your individual profiles and help you position your strengths to your advantage.</w:t>
      </w:r>
    </w:p>
    <w:p w:rsidRPr="0066450A" w:rsidR="004A38B8" w:rsidP="519C4C05" w:rsidRDefault="004A38B8" w14:paraId="417D69E0"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Cambria" w:hAnsi="Cambria" w:eastAsia="Times New Roman" w:cs="Times New Roman" w:asciiTheme="majorAscii" w:hAnsiTheme="majorAscii"/>
          <w:color w:val="000000" w:themeColor="text1"/>
          <w:sz w:val="20"/>
          <w:szCs w:val="20"/>
          <w:highlight w:val="yellow"/>
          <w:rPrChange w:author="ReachIvy Help" w:date="2021-11-11T13:15:28.536Z" w:id="1527085467">
            <w:rPr>
              <w:rFonts w:ascii="Cambria" w:hAnsi="Cambria" w:eastAsia="Times New Roman" w:cs="Times New Roman" w:asciiTheme="majorAscii" w:hAnsiTheme="majorAscii"/>
              <w:color w:val="000000" w:themeColor="text1" w:themeTint="FF" w:themeShade="FF"/>
              <w:sz w:val="20"/>
              <w:szCs w:val="20"/>
            </w:rPr>
          </w:rPrChange>
        </w:rPr>
      </w:pPr>
    </w:p>
    <w:p w:rsidRPr="0066450A" w:rsidR="004A38B8" w:rsidP="005318AF" w:rsidRDefault="004A38B8" w14:paraId="4C6606D6" w14:textId="77777777">
      <w:pPr>
        <w:spacing w:line="240" w:lineRule="auto"/>
        <w:jc w:val="both"/>
        <w:rPr>
          <w:rFonts w:eastAsia="Times New Roman" w:cs="Times New Roman" w:asciiTheme="majorHAnsi" w:hAnsiTheme="majorHAnsi"/>
          <w:color w:val="000000" w:themeColor="text1"/>
          <w:sz w:val="20"/>
          <w:szCs w:val="20"/>
          <w:lang w:eastAsia="en-IN"/>
        </w:rPr>
      </w:pPr>
    </w:p>
    <w:p w:rsidRPr="0066450A" w:rsidR="00A43E94" w:rsidP="05EB2A60" w:rsidRDefault="002C1779" w14:paraId="4D638AAA" w14:textId="34DF3AE0">
      <w:pPr>
        <w:pStyle w:val="Heading2"/>
        <w:pPrChange w:author="Simran" w:date="2018-11-21T17:09:00Z" w:id="314">
          <w:pPr>
            <w:spacing w:line="240" w:lineRule="auto"/>
            <w:ind w:left="360"/>
            <w:jc w:val="both"/>
          </w:pPr>
        </w:pPrChange>
      </w:pPr>
      <w:bookmarkStart w:name="_Toc1865113726" w:id="1729997305"/>
      <w:r w:rsidR="002C1779">
        <w:rPr/>
        <w:t xml:space="preserve">4] </w:t>
      </w:r>
      <w:r w:rsidR="00A43E94">
        <w:rPr/>
        <w:t xml:space="preserve">What if my </w:t>
      </w:r>
      <w:r w:rsidR="00A43E94">
        <w:rPr/>
        <w:t>selection</w:t>
      </w:r>
      <w:r w:rsidR="00A43E94">
        <w:rPr/>
        <w:t xml:space="preserve"> and your suggestion of colleges </w:t>
      </w:r>
      <w:r w:rsidR="00A43E94">
        <w:rPr/>
        <w:t>doesn’t</w:t>
      </w:r>
      <w:r w:rsidR="00A43E94">
        <w:rPr/>
        <w:t xml:space="preserve"> match?</w:t>
      </w:r>
      <w:bookmarkEnd w:id="1729997305"/>
    </w:p>
    <w:p w:rsidRPr="0066450A" w:rsidR="00A43E94" w:rsidP="519C4C05" w:rsidRDefault="00A43E94" w14:paraId="7ECB815B"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Cambria" w:hAnsi="Cambria" w:eastAsia="Times New Roman" w:cs="Times New Roman" w:asciiTheme="majorAscii" w:hAnsiTheme="majorAscii"/>
          <w:b w:val="1"/>
          <w:bCs w:val="1"/>
          <w:color w:val="000000" w:themeColor="text1"/>
          <w:sz w:val="20"/>
          <w:szCs w:val="20"/>
          <w:highlight w:val="yellow"/>
          <w:rPrChange w:author="ReachIvy Help" w:date="2021-11-11T13:16:46.626Z" w:id="55465638">
            <w:rPr>
              <w:rFonts w:ascii="Cambria" w:hAnsi="Cambria" w:eastAsia="Times New Roman" w:cs="Times New Roman" w:asciiTheme="majorAscii" w:hAnsiTheme="majorAscii"/>
              <w:b w:val="1"/>
              <w:bCs w:val="1"/>
              <w:color w:val="000000" w:themeColor="text1" w:themeTint="FF" w:themeShade="FF"/>
              <w:sz w:val="20"/>
              <w:szCs w:val="20"/>
            </w:rPr>
          </w:rPrChange>
        </w:rPr>
      </w:pPr>
      <w:r w:rsidRPr="519C4C05" w:rsidR="519C4C05">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1T13:16:46.623Z" w:id="1895740169">
            <w:rPr>
              <w:rFonts w:ascii="Cambria" w:hAnsi="Cambria" w:eastAsia="Times New Roman" w:cs="Times New Roman" w:asciiTheme="majorAscii" w:hAnsiTheme="majorAscii"/>
              <w:color w:val="000000" w:themeColor="text1" w:themeTint="FF" w:themeShade="FF"/>
              <w:sz w:val="20"/>
              <w:szCs w:val="20"/>
            </w:rPr>
          </w:rPrChange>
        </w:rPr>
        <w:t xml:space="preserve">We will draw out a list of colleges that based on your profile will be the best fit.  If you however feel you would like to apply to a particular </w:t>
      </w:r>
      <w:proofErr w:type="gramStart"/>
      <w:r w:rsidRPr="519C4C05" w:rsidR="519C4C05">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1T13:16:46.623Z" w:id="1467718354">
            <w:rPr>
              <w:rFonts w:ascii="Cambria" w:hAnsi="Cambria" w:eastAsia="Times New Roman" w:cs="Times New Roman" w:asciiTheme="majorAscii" w:hAnsiTheme="majorAscii"/>
              <w:color w:val="000000" w:themeColor="text1" w:themeTint="FF" w:themeShade="FF"/>
              <w:sz w:val="20"/>
              <w:szCs w:val="20"/>
            </w:rPr>
          </w:rPrChange>
        </w:rPr>
        <w:t>college</w:t>
      </w:r>
      <w:proofErr w:type="gramEnd"/>
      <w:r w:rsidRPr="519C4C05" w:rsidR="519C4C05">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1T13:16:46.623Z" w:id="1435953918">
            <w:rPr>
              <w:rFonts w:ascii="Cambria" w:hAnsi="Cambria" w:eastAsia="Times New Roman" w:cs="Times New Roman" w:asciiTheme="majorAscii" w:hAnsiTheme="majorAscii"/>
              <w:color w:val="000000" w:themeColor="text1" w:themeTint="FF" w:themeShade="FF"/>
              <w:sz w:val="20"/>
              <w:szCs w:val="20"/>
            </w:rPr>
          </w:rPrChange>
        </w:rPr>
        <w:t xml:space="preserve"> we will support you a 100%.</w:t>
      </w:r>
      <w:r w:rsidRPr="519C4C05" w:rsidR="519C4C05">
        <w:rPr>
          <w:rFonts w:ascii="Cambria" w:hAnsi="Cambria" w:eastAsia="Times New Roman" w:cs="Times New Roman" w:asciiTheme="majorAscii" w:hAnsiTheme="majorAscii"/>
          <w:color w:val="000000" w:themeColor="text1" w:themeTint="FF" w:themeShade="FF"/>
          <w:sz w:val="20"/>
          <w:szCs w:val="20"/>
        </w:rPr>
        <w:t xml:space="preserve"> </w:t>
      </w:r>
    </w:p>
    <w:p w:rsidRPr="0066450A" w:rsidR="00A43E94" w:rsidP="519C4C05" w:rsidRDefault="00A43E94" w14:paraId="602E8BF3"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Cambria" w:hAnsi="Cambria" w:cs="Times New Roman" w:asciiTheme="majorAscii" w:hAnsiTheme="majorAscii"/>
          <w:color w:val="000000" w:themeColor="text1"/>
          <w:sz w:val="20"/>
          <w:szCs w:val="20"/>
          <w:highlight w:val="yellow"/>
          <w:rPrChange w:author="ReachIvy Help" w:date="2021-11-11T13:16:46.627Z" w:id="1894419562">
            <w:rPr>
              <w:rFonts w:ascii="Cambria" w:hAnsi="Cambria" w:cs="Times New Roman" w:asciiTheme="majorAscii" w:hAnsiTheme="majorAscii"/>
              <w:color w:val="000000" w:themeColor="text1" w:themeTint="FF" w:themeShade="FF"/>
              <w:sz w:val="20"/>
              <w:szCs w:val="20"/>
            </w:rPr>
          </w:rPrChange>
        </w:rPr>
      </w:pPr>
    </w:p>
    <w:p w:rsidRPr="0066450A" w:rsidR="00A43E94" w:rsidRDefault="00A43E94" w14:paraId="74BBC7E9"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cs="Times New Roman" w:asciiTheme="majorHAnsi" w:hAnsiTheme="majorHAnsi"/>
          <w:color w:val="000000" w:themeColor="text1"/>
          <w:sz w:val="20"/>
          <w:szCs w:val="20"/>
        </w:rPr>
      </w:pPr>
    </w:p>
    <w:p w:rsidRPr="0066450A" w:rsidR="00A43E94" w:rsidP="05EB2A60" w:rsidRDefault="002C1779" w14:paraId="5B1B47E7" w14:textId="43DCA4B7">
      <w:pPr>
        <w:pStyle w:val="Heading2"/>
        <w:pPrChange w:author="Simran" w:date="2018-11-21T17:09:00Z" w:id="316">
          <w:pPr>
            <w:spacing w:line="240" w:lineRule="auto"/>
            <w:ind w:left="360"/>
            <w:jc w:val="both"/>
          </w:pPr>
        </w:pPrChange>
      </w:pPr>
      <w:bookmarkStart w:name="_Toc1302659979" w:id="855747636"/>
      <w:r w:rsidR="002C1779">
        <w:rPr/>
        <w:t xml:space="preserve">5] </w:t>
      </w:r>
      <w:r w:rsidR="00A43E94">
        <w:rPr/>
        <w:t>Do colleges in the US require 16 years of education before you can apply to them?</w:t>
      </w:r>
      <w:bookmarkEnd w:id="855747636"/>
    </w:p>
    <w:p w:rsidRPr="0066450A" w:rsidR="00A43E94" w:rsidP="519C4C05" w:rsidRDefault="00A43E94" w14:paraId="40A25796"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ascii="Cambria" w:hAnsi="Cambria" w:eastAsia="Times New Roman" w:cs="Times New Roman" w:asciiTheme="majorAscii" w:hAnsiTheme="majorAscii"/>
          <w:color w:val="000000" w:themeColor="text1"/>
          <w:sz w:val="20"/>
          <w:szCs w:val="20"/>
          <w:highlight w:val="yellow"/>
          <w:rPrChange w:author="ReachIvy Help" w:date="2021-11-11T13:17:52.689Z" w:id="1460785511">
            <w:rPr>
              <w:rFonts w:ascii="Cambria" w:hAnsi="Cambria" w:eastAsia="Times New Roman" w:cs="Times New Roman" w:asciiTheme="majorAscii" w:hAnsiTheme="majorAscii"/>
              <w:color w:val="000000" w:themeColor="text1" w:themeTint="FF" w:themeShade="FF"/>
              <w:sz w:val="20"/>
              <w:szCs w:val="20"/>
            </w:rPr>
          </w:rPrChange>
        </w:rPr>
      </w:pPr>
      <w:r w:rsidRPr="519C4C05" w:rsidR="519C4C05">
        <w:rPr>
          <w:rFonts w:ascii="Cambria" w:hAnsi="Cambria" w:eastAsia="Times New Roman" w:cs="Times New Roman" w:asciiTheme="majorAscii" w:hAnsiTheme="majorAscii"/>
          <w:color w:val="000000" w:themeColor="text1" w:themeTint="FF" w:themeShade="FF"/>
          <w:sz w:val="20"/>
          <w:szCs w:val="20"/>
        </w:rPr>
        <w:t>S</w:t>
      </w:r>
      <w:r w:rsidRPr="519C4C05" w:rsidR="519C4C05">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1T13:17:52.687Z" w:id="1121826252">
            <w:rPr>
              <w:rFonts w:ascii="Cambria" w:hAnsi="Cambria" w:eastAsia="Times New Roman" w:cs="Times New Roman" w:asciiTheme="majorAscii" w:hAnsiTheme="majorAscii"/>
              <w:color w:val="000000" w:themeColor="text1" w:themeTint="FF" w:themeShade="FF"/>
              <w:sz w:val="20"/>
              <w:szCs w:val="20"/>
            </w:rPr>
          </w:rPrChange>
        </w:rPr>
        <w:t xml:space="preserve">ome top schools accept 15 years of education for </w:t>
      </w:r>
      <w:proofErr w:type="gramStart"/>
      <w:r w:rsidRPr="519C4C05" w:rsidR="519C4C05">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1T13:17:52.687Z" w:id="2097934471">
            <w:rPr>
              <w:rFonts w:ascii="Cambria" w:hAnsi="Cambria" w:eastAsia="Times New Roman" w:cs="Times New Roman" w:asciiTheme="majorAscii" w:hAnsiTheme="majorAscii"/>
              <w:color w:val="000000" w:themeColor="text1" w:themeTint="FF" w:themeShade="FF"/>
              <w:sz w:val="20"/>
              <w:szCs w:val="20"/>
            </w:rPr>
          </w:rPrChange>
        </w:rPr>
        <w:t>MBA</w:t>
      </w:r>
      <w:proofErr w:type="gramEnd"/>
      <w:r w:rsidRPr="519C4C05" w:rsidR="519C4C05">
        <w:rPr>
          <w:rFonts w:ascii="Cambria" w:hAnsi="Cambria" w:eastAsia="Times New Roman" w:cs="Times New Roman" w:asciiTheme="majorAscii" w:hAnsiTheme="majorAscii"/>
          <w:color w:val="000000" w:themeColor="text1" w:themeTint="FF" w:themeShade="FF"/>
          <w:sz w:val="20"/>
          <w:szCs w:val="20"/>
          <w:highlight w:val="yellow"/>
          <w:rPrChange w:author="ReachIvy Help" w:date="2021-11-11T13:17:52.687Z" w:id="55685698">
            <w:rPr>
              <w:rFonts w:ascii="Cambria" w:hAnsi="Cambria" w:eastAsia="Times New Roman" w:cs="Times New Roman" w:asciiTheme="majorAscii" w:hAnsiTheme="majorAscii"/>
              <w:color w:val="000000" w:themeColor="text1" w:themeTint="FF" w:themeShade="FF"/>
              <w:sz w:val="20"/>
              <w:szCs w:val="20"/>
            </w:rPr>
          </w:rPrChange>
        </w:rPr>
        <w:t xml:space="preserve"> and some do not, it totally depends on school.</w:t>
      </w:r>
      <w:r w:rsidRPr="519C4C05" w:rsidR="519C4C05">
        <w:rPr>
          <w:rFonts w:ascii="Cambria" w:hAnsi="Cambria" w:eastAsia="Times New Roman" w:cs="Times New Roman" w:asciiTheme="majorAscii" w:hAnsiTheme="majorAscii"/>
          <w:color w:val="000000" w:themeColor="text1" w:themeTint="FF" w:themeShade="FF"/>
          <w:sz w:val="20"/>
          <w:szCs w:val="20"/>
        </w:rPr>
        <w:t xml:space="preserve"> </w:t>
      </w:r>
    </w:p>
    <w:p w:rsidRPr="0066450A" w:rsidR="00A43E94" w:rsidP="519C4C05" w:rsidRDefault="00A43E94" w14:paraId="2F06FA32" w14:textId="77777777">
      <w:pPr>
        <w:spacing w:after="0" w:line="240" w:lineRule="auto"/>
        <w:jc w:val="both"/>
        <w:rPr>
          <w:rFonts w:ascii="Cambria" w:hAnsi="Cambria" w:eastAsia="Times New Roman" w:cs="Times New Roman" w:asciiTheme="majorAscii" w:hAnsiTheme="majorAscii"/>
          <w:color w:val="000000" w:themeColor="text1"/>
          <w:sz w:val="20"/>
          <w:szCs w:val="20"/>
          <w:highlight w:val="yellow"/>
          <w:rPrChange w:author="ReachIvy Help" w:date="2021-11-11T13:17:52.69Z" w:id="689837672">
            <w:rPr>
              <w:rFonts w:ascii="Cambria" w:hAnsi="Cambria" w:eastAsia="Times New Roman" w:cs="Times New Roman" w:asciiTheme="majorAscii" w:hAnsiTheme="majorAscii"/>
              <w:color w:val="000000" w:themeColor="text1" w:themeTint="FF" w:themeShade="FF"/>
              <w:sz w:val="20"/>
              <w:szCs w:val="20"/>
            </w:rPr>
          </w:rPrChange>
        </w:rPr>
      </w:pPr>
    </w:p>
    <w:p w:rsidRPr="0066450A" w:rsidR="00A43E94" w:rsidRDefault="00A43E94" w14:paraId="39B92ECD"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It is best to check the respective school website / Admission FAQs about the same</w:t>
      </w:r>
    </w:p>
    <w:p w:rsidRPr="0066450A" w:rsidR="00A43E94" w:rsidRDefault="00A43E94" w14:paraId="104531C3"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eastAsia="Times New Roman" w:cs="Times New Roman" w:asciiTheme="majorHAnsi" w:hAnsiTheme="majorHAnsi"/>
          <w:b/>
          <w:bCs/>
          <w:color w:val="000000" w:themeColor="text1"/>
          <w:sz w:val="20"/>
          <w:szCs w:val="20"/>
        </w:rPr>
      </w:pPr>
      <w:r w:rsidRPr="0066450A">
        <w:rPr>
          <w:rFonts w:eastAsia="Times New Roman" w:cs="Times New Roman" w:asciiTheme="majorHAnsi" w:hAnsiTheme="majorHAnsi"/>
          <w:color w:val="000000" w:themeColor="text1"/>
          <w:sz w:val="20"/>
          <w:szCs w:val="20"/>
        </w:rPr>
        <w:t>If it is explicitly stated on the website, then you do not need to check with anyone. If not, you should email the admissions coordinator at the Business school to gain complete clarity.</w:t>
      </w:r>
    </w:p>
    <w:p w:rsidRPr="0066450A" w:rsidR="00A43E94" w:rsidRDefault="00A43E94" w14:paraId="4992BDA9" w14:textId="77777777">
      <w:pPr>
        <w:spacing w:after="0" w:line="240" w:lineRule="auto"/>
        <w:jc w:val="both"/>
        <w:rPr>
          <w:rFonts w:eastAsia="Times New Roman" w:cs="Times New Roman" w:asciiTheme="majorHAnsi" w:hAnsiTheme="majorHAnsi"/>
          <w:color w:val="000000" w:themeColor="text1"/>
          <w:sz w:val="20"/>
          <w:szCs w:val="20"/>
        </w:rPr>
      </w:pPr>
    </w:p>
    <w:p w:rsidRPr="0066450A" w:rsidR="00A43E94" w:rsidRDefault="00A43E94" w14:paraId="1D82E299"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OR</w:t>
      </w:r>
    </w:p>
    <w:p w:rsidRPr="0066450A" w:rsidR="00EF2EB0" w:rsidRDefault="00EF2EB0" w14:paraId="4C7C7554"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eastAsia="Times New Roman" w:cs="Times New Roman" w:asciiTheme="majorHAnsi" w:hAnsiTheme="majorHAnsi"/>
          <w:b/>
          <w:bCs/>
          <w:color w:val="000000" w:themeColor="text1"/>
          <w:sz w:val="20"/>
          <w:szCs w:val="20"/>
        </w:rPr>
      </w:pPr>
    </w:p>
    <w:p w:rsidRPr="0066450A" w:rsidR="00A43E94" w:rsidP="002177AF" w:rsidRDefault="00A43E94" w14:paraId="413BD821" w14:textId="77777777">
      <w:pPr>
        <w:spacing w:line="240" w:lineRule="auto"/>
        <w:ind w:left="360"/>
        <w:jc w:val="both"/>
        <w:rPr>
          <w:rFonts w:asciiTheme="majorHAnsi" w:hAnsiTheme="majorHAnsi"/>
          <w:bCs/>
          <w:color w:val="000000" w:themeColor="text1"/>
          <w:sz w:val="20"/>
          <w:szCs w:val="20"/>
        </w:rPr>
      </w:pPr>
      <w:r w:rsidRPr="0066450A">
        <w:rPr>
          <w:rFonts w:asciiTheme="majorHAnsi" w:hAnsiTheme="majorHAnsi"/>
          <w:bCs/>
          <w:color w:val="000000" w:themeColor="text1"/>
          <w:sz w:val="20"/>
          <w:szCs w:val="20"/>
        </w:rPr>
        <w:t>For all specific queries, please schedule a session with our expert counsellor and get started to Reach Ivy!</w:t>
      </w:r>
    </w:p>
    <w:p w:rsidRPr="0066450A" w:rsidR="001D46D6" w:rsidP="05EB2A60" w:rsidRDefault="002C1779" w14:paraId="33EE20EE" w14:textId="74DC44CE">
      <w:pPr>
        <w:pStyle w:val="Heading2"/>
        <w:pPrChange w:author="Simran" w:date="2018-11-21T17:09:00Z" w:id="318">
          <w:pPr>
            <w:spacing w:line="240" w:lineRule="auto"/>
            <w:ind w:left="360"/>
            <w:jc w:val="both"/>
          </w:pPr>
        </w:pPrChange>
      </w:pPr>
      <w:bookmarkStart w:name="_Toc360595928" w:id="121373507"/>
      <w:r w:rsidR="002C1779">
        <w:rPr/>
        <w:t xml:space="preserve">6] </w:t>
      </w:r>
      <w:r w:rsidR="001D46D6">
        <w:rPr/>
        <w:t xml:space="preserve">I am already working with my school counsellor on my profile and editing my apps, </w:t>
      </w:r>
      <w:r w:rsidR="001D46D6">
        <w:rPr/>
        <w:t>I’m</w:t>
      </w:r>
      <w:r w:rsidR="001D46D6">
        <w:rPr/>
        <w:t xml:space="preserve"> not sure I need your services at this point</w:t>
      </w:r>
      <w:bookmarkEnd w:id="121373507"/>
    </w:p>
    <w:p w:rsidRPr="0066450A" w:rsidR="000D3DF3" w:rsidP="519C4C05" w:rsidRDefault="00B02616" w14:paraId="3D1E3A1F" w14:textId="77777777">
      <w:pPr>
        <w:spacing w:line="240" w:lineRule="auto"/>
        <w:ind w:left="360"/>
        <w:jc w:val="both"/>
        <w:rPr>
          <w:ins w:author="Microsoft Office User" w:date="2018-11-05T14:30:00Z" w:id="155111036"/>
          <w:rFonts w:ascii="Cambria" w:hAnsi="Cambria" w:asciiTheme="majorAscii" w:hAnsiTheme="majorAscii"/>
          <w:color w:val="000000" w:themeColor="text1"/>
          <w:sz w:val="20"/>
          <w:szCs w:val="20"/>
          <w:highlight w:val="yellow"/>
          <w:rPrChange w:author="ReachIvy Help" w:date="2021-11-11T13:20:17.87Z" w:id="1435063806">
            <w:rPr>
              <w:ins w:author="Microsoft Office User" w:date="2018-11-05T14:30:00Z" w:id="1010407394"/>
              <w:rFonts w:ascii="Cambria" w:hAnsi="Cambria" w:asciiTheme="majorAscii" w:hAnsiTheme="majorAscii"/>
              <w:color w:val="000000" w:themeColor="text1" w:themeTint="FF" w:themeShade="FF"/>
              <w:sz w:val="20"/>
              <w:szCs w:val="20"/>
            </w:rPr>
          </w:rPrChange>
        </w:rPr>
      </w:pPr>
      <w:r w:rsidRPr="519C4C05" w:rsidR="519C4C05">
        <w:rPr>
          <w:rFonts w:ascii="Cambria" w:hAnsi="Cambria" w:asciiTheme="majorAscii" w:hAnsiTheme="majorAscii"/>
          <w:color w:val="000000" w:themeColor="text1" w:themeTint="FF" w:themeShade="FF"/>
          <w:sz w:val="20"/>
          <w:szCs w:val="20"/>
          <w:highlight w:val="yellow"/>
          <w:rPrChange w:author="ReachIvy Help" w:date="2021-11-11T13:20:17.862Z" w:id="228019471">
            <w:rPr>
              <w:rFonts w:ascii="Cambria" w:hAnsi="Cambria" w:asciiTheme="majorAscii" w:hAnsiTheme="majorAscii"/>
              <w:color w:val="000000" w:themeColor="text1" w:themeTint="FF" w:themeShade="FF"/>
              <w:sz w:val="20"/>
              <w:szCs w:val="20"/>
            </w:rPr>
          </w:rPrChange>
        </w:rPr>
        <w:t>Oh! Great to know that you have already started working on your applications. However, I’d lik</w:t>
      </w:r>
      <w:r w:rsidRPr="519C4C05" w:rsidR="519C4C05">
        <w:rPr>
          <w:rFonts w:ascii="Cambria" w:hAnsi="Cambria" w:asciiTheme="majorAscii" w:hAnsiTheme="majorAscii"/>
          <w:color w:val="000000" w:themeColor="text1" w:themeTint="FF" w:themeShade="FF"/>
          <w:sz w:val="20"/>
          <w:szCs w:val="20"/>
          <w:highlight w:val="yellow"/>
          <w:rPrChange w:author="ReachIvy Help" w:date="2021-11-11T13:20:17.862Z" w:id="487711173">
            <w:rPr>
              <w:rFonts w:ascii="Cambria" w:hAnsi="Cambria" w:asciiTheme="majorAscii" w:hAnsiTheme="majorAscii"/>
              <w:color w:val="000000" w:themeColor="text1" w:themeTint="FF" w:themeShade="FF"/>
              <w:sz w:val="20"/>
              <w:szCs w:val="20"/>
            </w:rPr>
          </w:rPrChange>
        </w:rPr>
        <w:t>e to point out here that in my experience, students often miss out on maximising their chances of getting into a top school, simply because their school counsellors did not have the time or the motivation to push harder.</w:t>
      </w:r>
      <w:r w:rsidRPr="519C4C05" w:rsidR="519C4C05">
        <w:rPr>
          <w:rFonts w:ascii="Cambria" w:hAnsi="Cambria" w:asciiTheme="majorAscii" w:hAnsiTheme="majorAscii"/>
          <w:color w:val="000000" w:themeColor="text1" w:themeTint="FF" w:themeShade="FF"/>
          <w:sz w:val="20"/>
          <w:szCs w:val="20"/>
        </w:rPr>
        <w:t xml:space="preserve"> </w:t>
      </w:r>
    </w:p>
    <w:p w:rsidRPr="0066450A" w:rsidR="001D46D6" w:rsidP="519C4C05" w:rsidRDefault="007A424B" w14:paraId="51720AAC" w14:textId="14ED37D2">
      <w:pPr>
        <w:spacing w:line="240" w:lineRule="auto"/>
        <w:ind w:left="360"/>
        <w:jc w:val="both"/>
        <w:rPr>
          <w:rFonts w:ascii="Cambria" w:hAnsi="Cambria" w:asciiTheme="majorAscii" w:hAnsiTheme="majorAscii"/>
          <w:color w:val="000000" w:themeColor="text1"/>
          <w:sz w:val="20"/>
          <w:szCs w:val="20"/>
        </w:rPr>
      </w:pPr>
      <w:r w:rsidRPr="519C4C05" w:rsidR="519C4C05">
        <w:rPr>
          <w:rFonts w:ascii="Cambria" w:hAnsi="Cambria" w:asciiTheme="majorAscii" w:hAnsiTheme="majorAscii"/>
          <w:color w:val="000000" w:themeColor="text1" w:themeTint="FF" w:themeShade="FF"/>
          <w:sz w:val="20"/>
          <w:szCs w:val="20"/>
          <w:highlight w:val="yellow"/>
          <w:rPrChange w:author="ReachIvy Help" w:date="2021-11-11T13:20:17.871Z" w:id="355736511">
            <w:rPr>
              <w:rFonts w:ascii="Cambria" w:hAnsi="Cambria" w:asciiTheme="majorAscii" w:hAnsiTheme="majorAscii"/>
              <w:color w:val="000000" w:themeColor="text1" w:themeTint="FF" w:themeShade="FF"/>
              <w:sz w:val="20"/>
              <w:szCs w:val="20"/>
            </w:rPr>
          </w:rPrChange>
        </w:rPr>
        <w:t>Also, many of the school counsellors have personally not been educated in a top school abroad, so they don’t really understand or appreciate how the admissions process work</w:t>
      </w:r>
      <w:ins w:author="Alex J" w:date="2019-08-02T12:21:00Z" w:id="1653185823">
        <w:r w:rsidRPr="519C4C05" w:rsidR="519C4C05">
          <w:rPr>
            <w:rFonts w:ascii="Cambria" w:hAnsi="Cambria" w:asciiTheme="majorAscii" w:hAnsiTheme="majorAscii"/>
            <w:color w:val="000000" w:themeColor="text1" w:themeTint="FF" w:themeShade="FF"/>
            <w:sz w:val="20"/>
            <w:szCs w:val="20"/>
            <w:highlight w:val="yellow"/>
            <w:rPrChange w:author="ReachIvy Help" w:date="2021-11-11T13:20:17.871Z" w:id="1715877111">
              <w:rPr>
                <w:rFonts w:ascii="Cambria" w:hAnsi="Cambria" w:asciiTheme="majorAscii" w:hAnsiTheme="majorAscii"/>
                <w:color w:val="000000" w:themeColor="text1" w:themeTint="FF" w:themeShade="FF"/>
                <w:sz w:val="20"/>
                <w:szCs w:val="20"/>
              </w:rPr>
            </w:rPrChange>
          </w:rPr>
          <w:t>s</w:t>
        </w:r>
      </w:ins>
      <w:r w:rsidRPr="519C4C05" w:rsidR="519C4C05">
        <w:rPr>
          <w:rFonts w:ascii="Cambria" w:hAnsi="Cambria" w:asciiTheme="majorAscii" w:hAnsiTheme="majorAscii"/>
          <w:color w:val="000000" w:themeColor="text1" w:themeTint="FF" w:themeShade="FF"/>
          <w:sz w:val="20"/>
          <w:szCs w:val="20"/>
          <w:highlight w:val="yellow"/>
          <w:rPrChange w:author="ReachIvy Help" w:date="2021-11-11T13:20:17.872Z" w:id="94107199">
            <w:rPr>
              <w:rFonts w:ascii="Cambria" w:hAnsi="Cambria" w:asciiTheme="majorAscii" w:hAnsiTheme="majorAscii"/>
              <w:color w:val="000000" w:themeColor="text1" w:themeTint="FF" w:themeShade="FF"/>
              <w:sz w:val="20"/>
              <w:szCs w:val="20"/>
            </w:rPr>
          </w:rPrChange>
        </w:rPr>
        <w:t xml:space="preserve"> or what colleges abroad are really looking for in prospective student</w:t>
      </w:r>
      <w:r w:rsidRPr="519C4C05" w:rsidR="519C4C05">
        <w:rPr>
          <w:rFonts w:ascii="Cambria" w:hAnsi="Cambria" w:asciiTheme="majorAscii" w:hAnsiTheme="majorAscii"/>
          <w:color w:val="000000" w:themeColor="text1" w:themeTint="FF" w:themeShade="FF"/>
          <w:sz w:val="20"/>
          <w:szCs w:val="20"/>
        </w:rPr>
        <w:t xml:space="preserve">s. At </w:t>
      </w:r>
      <w:proofErr w:type="spellStart"/>
      <w:r w:rsidRPr="519C4C05" w:rsidR="519C4C05">
        <w:rPr>
          <w:rFonts w:ascii="Cambria" w:hAnsi="Cambria" w:asciiTheme="majorAscii" w:hAnsiTheme="majorAscii"/>
          <w:color w:val="000000" w:themeColor="text1" w:themeTint="FF" w:themeShade="FF"/>
          <w:sz w:val="20"/>
          <w:szCs w:val="20"/>
        </w:rPr>
        <w:t>ReachIvy</w:t>
      </w:r>
      <w:proofErr w:type="spellEnd"/>
      <w:r w:rsidRPr="519C4C05" w:rsidR="519C4C05">
        <w:rPr>
          <w:rFonts w:ascii="Cambria" w:hAnsi="Cambria" w:asciiTheme="majorAscii" w:hAnsiTheme="majorAscii"/>
          <w:color w:val="000000" w:themeColor="text1" w:themeTint="FF" w:themeShade="FF"/>
          <w:sz w:val="20"/>
          <w:szCs w:val="20"/>
        </w:rPr>
        <w:t xml:space="preserve">, </w:t>
      </w:r>
      <w:proofErr w:type="gramStart"/>
      <w:r w:rsidRPr="519C4C05" w:rsidR="519C4C05">
        <w:rPr>
          <w:rFonts w:ascii="Cambria" w:hAnsi="Cambria" w:asciiTheme="majorAscii" w:hAnsiTheme="majorAscii"/>
          <w:color w:val="000000" w:themeColor="text1" w:themeTint="FF" w:themeShade="FF"/>
          <w:sz w:val="20"/>
          <w:szCs w:val="20"/>
        </w:rPr>
        <w:t>each and every</w:t>
      </w:r>
      <w:proofErr w:type="gramEnd"/>
      <w:r w:rsidRPr="519C4C05" w:rsidR="519C4C05">
        <w:rPr>
          <w:rFonts w:ascii="Cambria" w:hAnsi="Cambria" w:asciiTheme="majorAscii" w:hAnsiTheme="majorAscii"/>
          <w:color w:val="000000" w:themeColor="text1" w:themeTint="FF" w:themeShade="FF"/>
          <w:sz w:val="20"/>
          <w:szCs w:val="20"/>
        </w:rPr>
        <w:t xml:space="preserve"> counsellor has studied in a top ranked global school, right from Harvard to LSE, to INSEAD, Carnegie Mellon and more. We have the expertise to crack admissions to top schools, and it is in our interest to ensure that you do so! We are aligned with your ambitions, and we are fully equipped to do so. Not just that, our counsellors work on a 1-on-1 basis, school counsellors work with a lot more students and cannot adopt a personalised approach when it comes to every child. At </w:t>
      </w:r>
      <w:proofErr w:type="spellStart"/>
      <w:r w:rsidRPr="519C4C05" w:rsidR="519C4C05">
        <w:rPr>
          <w:rFonts w:ascii="Cambria" w:hAnsi="Cambria" w:asciiTheme="majorAscii" w:hAnsiTheme="majorAscii"/>
          <w:color w:val="000000" w:themeColor="text1" w:themeTint="FF" w:themeShade="FF"/>
          <w:sz w:val="20"/>
          <w:szCs w:val="20"/>
        </w:rPr>
        <w:t>ReachIvy</w:t>
      </w:r>
      <w:proofErr w:type="spellEnd"/>
      <w:r w:rsidRPr="519C4C05" w:rsidR="519C4C05">
        <w:rPr>
          <w:rFonts w:ascii="Cambria" w:hAnsi="Cambria" w:asciiTheme="majorAscii" w:hAnsiTheme="majorAscii"/>
          <w:color w:val="000000" w:themeColor="text1" w:themeTint="FF" w:themeShade="FF"/>
          <w:sz w:val="20"/>
          <w:szCs w:val="20"/>
        </w:rPr>
        <w:t xml:space="preserve">, we ensure you work with our senior counsellors </w:t>
      </w:r>
      <w:proofErr w:type="gramStart"/>
      <w:r w:rsidRPr="519C4C05" w:rsidR="519C4C05">
        <w:rPr>
          <w:rFonts w:ascii="Cambria" w:hAnsi="Cambria" w:asciiTheme="majorAscii" w:hAnsiTheme="majorAscii"/>
          <w:color w:val="000000" w:themeColor="text1" w:themeTint="FF" w:themeShade="FF"/>
          <w:sz w:val="20"/>
          <w:szCs w:val="20"/>
        </w:rPr>
        <w:t>( who</w:t>
      </w:r>
      <w:proofErr w:type="gramEnd"/>
      <w:r w:rsidRPr="519C4C05" w:rsidR="519C4C05">
        <w:rPr>
          <w:rFonts w:ascii="Cambria" w:hAnsi="Cambria" w:asciiTheme="majorAscii" w:hAnsiTheme="majorAscii"/>
          <w:color w:val="000000" w:themeColor="text1" w:themeTint="FF" w:themeShade="FF"/>
          <w:sz w:val="20"/>
          <w:szCs w:val="20"/>
        </w:rPr>
        <w:t xml:space="preserve"> draw from personal and professional expertise) and get the required personalised assistance every step of the way.</w:t>
      </w:r>
    </w:p>
    <w:p w:rsidRPr="0066450A" w:rsidR="000D3DF3" w:rsidP="000D3DF3" w:rsidRDefault="000D3DF3" w14:paraId="5C3A1083" w14:textId="2EED4EC4">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We have noticed that many who initially work with school counsellors, come to us in the last week prior to our deadline to seek expert guidance,</w:t>
      </w:r>
      <w:r w:rsidRPr="0066450A" w:rsidR="007E1F9B">
        <w:rPr>
          <w:rFonts w:asciiTheme="majorHAnsi" w:hAnsiTheme="majorHAnsi"/>
          <w:color w:val="000000" w:themeColor="text1"/>
          <w:sz w:val="20"/>
          <w:szCs w:val="20"/>
        </w:rPr>
        <w:t xml:space="preserve"> we still help them put their best foot forward </w:t>
      </w:r>
      <w:r w:rsidRPr="0066450A" w:rsidR="005F6231">
        <w:rPr>
          <w:rFonts w:asciiTheme="majorHAnsi" w:hAnsiTheme="majorHAnsi"/>
          <w:color w:val="000000" w:themeColor="text1"/>
          <w:sz w:val="20"/>
          <w:szCs w:val="20"/>
        </w:rPr>
        <w:t>–</w:t>
      </w:r>
      <w:r w:rsidRPr="0066450A" w:rsidR="007E1F9B">
        <w:rPr>
          <w:rFonts w:asciiTheme="majorHAnsi" w:hAnsiTheme="majorHAnsi"/>
          <w:color w:val="000000" w:themeColor="text1"/>
          <w:sz w:val="20"/>
          <w:szCs w:val="20"/>
        </w:rPr>
        <w:t xml:space="preserve"> </w:t>
      </w:r>
      <w:r w:rsidRPr="0066450A" w:rsidR="005F6231">
        <w:rPr>
          <w:rFonts w:asciiTheme="majorHAnsi" w:hAnsiTheme="majorHAnsi"/>
          <w:color w:val="000000" w:themeColor="text1"/>
          <w:sz w:val="20"/>
          <w:szCs w:val="20"/>
        </w:rPr>
        <w:t>but students achieve a lot more when they complete their applications before the nth hour.</w:t>
      </w:r>
    </w:p>
    <w:p w:rsidRPr="0066450A" w:rsidR="00DA1D60" w:rsidP="05EB2A60" w:rsidRDefault="00A43E94" w14:paraId="22A8FF32" w14:textId="41489656">
      <w:pPr>
        <w:pStyle w:val="Heading2"/>
        <w:rPr>
          <w:rFonts w:eastAsia="Times New Roman"/>
        </w:rPr>
        <w:pPrChange w:author="Simran" w:date="2018-11-21T17:09:00Z" w:id="322">
          <w:pPr>
            <w:spacing w:line="240" w:lineRule="auto"/>
            <w:ind w:left="360"/>
            <w:jc w:val="both"/>
          </w:pPr>
        </w:pPrChange>
      </w:pPr>
      <w:bookmarkStart w:name="_Toc290605574" w:id="1612925676"/>
      <w:r>
        <w:br/>
      </w:r>
      <w:r w:rsidRPr="05EB2A60" w:rsidR="002C1779">
        <w:rPr>
          <w:rFonts w:eastAsia="Times New Roman"/>
        </w:rPr>
        <w:t xml:space="preserve">7] </w:t>
      </w:r>
      <w:r w:rsidRPr="05EB2A60" w:rsidR="00DA1D60">
        <w:rPr>
          <w:rFonts w:eastAsia="Times New Roman"/>
        </w:rPr>
        <w:t>What is HBS 2+2</w:t>
      </w:r>
      <w:bookmarkEnd w:id="1612925676"/>
    </w:p>
    <w:p w:rsidRPr="0066450A" w:rsidR="00DA1D60" w:rsidP="002177AF" w:rsidRDefault="00DA1D60" w14:paraId="4852ED37" w14:textId="77777777">
      <w:pPr>
        <w:spacing w:line="240" w:lineRule="auto"/>
        <w:ind w:left="360"/>
        <w:jc w:val="both"/>
        <w:rPr>
          <w:rFonts w:asciiTheme="majorHAnsi" w:hAnsiTheme="majorHAnsi"/>
          <w:color w:val="000000" w:themeColor="text1"/>
          <w:sz w:val="20"/>
          <w:szCs w:val="20"/>
        </w:rPr>
      </w:pPr>
      <w:r w:rsidRPr="0066450A">
        <w:rPr>
          <w:rFonts w:eastAsia="Calibri" w:cs="Calibri" w:asciiTheme="majorHAnsi" w:hAnsiTheme="majorHAnsi"/>
          <w:color w:val="000000" w:themeColor="text1"/>
          <w:sz w:val="20"/>
          <w:szCs w:val="20"/>
        </w:rPr>
        <w:t>The 2+2 Program is a deferred admission process for current students, either in college or full-time masters programs. It is comprised of at least two years of professional work experience followed by two years in the HBS MBA Program.</w:t>
      </w:r>
    </w:p>
    <w:p w:rsidRPr="0066450A" w:rsidR="00DA1D60" w:rsidP="002177AF" w:rsidRDefault="00DA1D60" w14:paraId="30633ED5" w14:textId="316B6BAE">
      <w:pPr>
        <w:spacing w:line="240" w:lineRule="auto"/>
        <w:ind w:left="360"/>
        <w:jc w:val="both"/>
        <w:rPr>
          <w:rFonts w:asciiTheme="majorHAnsi" w:hAnsiTheme="majorHAnsi"/>
          <w:color w:val="000000" w:themeColor="text1"/>
          <w:sz w:val="20"/>
          <w:szCs w:val="20"/>
        </w:rPr>
      </w:pPr>
      <w:r w:rsidRPr="0066450A">
        <w:rPr>
          <w:rFonts w:eastAsia="Calibri" w:cs="Calibri" w:asciiTheme="majorHAnsi" w:hAnsiTheme="majorHAnsi"/>
          <w:color w:val="000000" w:themeColor="text1"/>
          <w:sz w:val="20"/>
          <w:szCs w:val="20"/>
        </w:rPr>
        <w:t>Upon graduation, admitted 2+2 students spend a minimum of two years (maximum of 4 years) working in a professional position in the public, private, or non</w:t>
      </w:r>
      <w:ins w:author="Simran" w:date="2018-10-30T13:57:00Z" w:id="324">
        <w:r w:rsidRPr="0066450A" w:rsidR="003D2C07">
          <w:rPr>
            <w:rFonts w:eastAsia="Calibri" w:cs="Calibri" w:asciiTheme="majorHAnsi" w:hAnsiTheme="majorHAnsi"/>
            <w:color w:val="000000" w:themeColor="text1"/>
            <w:sz w:val="20"/>
            <w:szCs w:val="20"/>
          </w:rPr>
          <w:t>-</w:t>
        </w:r>
      </w:ins>
      <w:r w:rsidRPr="0066450A">
        <w:rPr>
          <w:rFonts w:eastAsia="Calibri" w:cs="Calibri" w:asciiTheme="majorHAnsi" w:hAnsiTheme="majorHAnsi"/>
          <w:color w:val="000000" w:themeColor="text1"/>
          <w:sz w:val="20"/>
          <w:szCs w:val="20"/>
        </w:rPr>
        <w:t>profit sector. They encourage students from STEM and humanities disciplines to apply, but the 2+2 Program attracts accomplished students from all fields of study.</w:t>
      </w:r>
    </w:p>
    <w:p w:rsidRPr="0066450A" w:rsidR="00DA1D60" w:rsidP="002177AF" w:rsidRDefault="00DA1D60" w14:paraId="6A6E41C6" w14:textId="77777777">
      <w:pPr>
        <w:spacing w:line="240" w:lineRule="auto"/>
        <w:ind w:left="360"/>
        <w:jc w:val="both"/>
        <w:rPr>
          <w:rFonts w:asciiTheme="majorHAnsi" w:hAnsiTheme="majorHAnsi"/>
          <w:color w:val="000000" w:themeColor="text1"/>
          <w:sz w:val="20"/>
          <w:szCs w:val="20"/>
        </w:rPr>
      </w:pPr>
      <w:r w:rsidRPr="0066450A">
        <w:rPr>
          <w:rFonts w:eastAsia="Calibri" w:cs="Calibri" w:asciiTheme="majorHAnsi" w:hAnsiTheme="majorHAnsi"/>
          <w:color w:val="000000" w:themeColor="text1"/>
          <w:sz w:val="20"/>
          <w:szCs w:val="20"/>
        </w:rPr>
        <w:t>HBS looks for innovative thinkers who have demonstrated leadership and analytical skills and want to develop their knowledge and passion to make a difference in the world.</w:t>
      </w:r>
    </w:p>
    <w:p w:rsidRPr="0066450A" w:rsidR="00A43E94" w:rsidP="002177AF" w:rsidRDefault="00DA1D60" w14:paraId="53113607" w14:textId="40826E9A">
      <w:pPr>
        <w:spacing w:line="240" w:lineRule="auto"/>
        <w:ind w:left="360"/>
        <w:jc w:val="both"/>
        <w:rPr>
          <w:rFonts w:asciiTheme="majorHAnsi" w:hAnsiTheme="majorHAnsi"/>
          <w:color w:val="000000" w:themeColor="text1"/>
          <w:sz w:val="20"/>
          <w:szCs w:val="20"/>
        </w:rPr>
      </w:pPr>
      <w:r w:rsidRPr="0066450A">
        <w:rPr>
          <w:rFonts w:eastAsia="Calibri" w:cs="Calibri" w:asciiTheme="majorHAnsi" w:hAnsiTheme="majorHAnsi"/>
          <w:color w:val="000000" w:themeColor="text1"/>
          <w:sz w:val="20"/>
          <w:szCs w:val="20"/>
        </w:rPr>
        <w:t xml:space="preserve">http://www.hbs.edu/mba/admissions/application-process/Pages/student-applicants.aspx </w:t>
      </w:r>
    </w:p>
    <w:p w:rsidRPr="0066450A" w:rsidR="00A43E94" w:rsidP="05EB2A60" w:rsidRDefault="002C1779" w14:paraId="565279F7" w14:textId="158453B9">
      <w:pPr>
        <w:pStyle w:val="Heading2"/>
        <w:pPrChange w:author="Simran" w:date="2018-11-21T17:09:00Z" w:id="325">
          <w:pPr>
            <w:spacing w:line="240" w:lineRule="auto"/>
            <w:ind w:left="360"/>
            <w:jc w:val="both"/>
          </w:pPr>
        </w:pPrChange>
      </w:pPr>
      <w:bookmarkStart w:name="_Toc530583923" w:id="326"/>
      <w:bookmarkStart w:name="_Toc724249269" w:id="1628172116"/>
      <w:r w:rsidR="002C1779">
        <w:rPr/>
        <w:t xml:space="preserve">8] </w:t>
      </w:r>
      <w:r w:rsidR="00A43E94">
        <w:rPr/>
        <w:t>Do help students with SAT</w:t>
      </w:r>
      <w:r w:rsidR="004520A9">
        <w:rPr/>
        <w:t>/ACT, TOEFL/IELTS</w:t>
      </w:r>
      <w:r w:rsidR="00A43E94">
        <w:rPr/>
        <w:t>, GRE and GMAT tutoring?</w:t>
      </w:r>
      <w:bookmarkEnd w:id="326"/>
      <w:bookmarkEnd w:id="1628172116"/>
    </w:p>
    <w:p w:rsidR="00A43E94" w:rsidP="519C4C05" w:rsidRDefault="004520A9" w14:paraId="351DE740" w14:textId="7D117586">
      <w:pPr>
        <w:spacing w:line="240" w:lineRule="auto"/>
        <w:ind w:left="360"/>
        <w:jc w:val="both"/>
        <w:rPr>
          <w:ins w:author="Alex J" w:date="2019-08-16T11:58:00Z" w:id="163510380"/>
          <w:rFonts w:ascii="Cambria" w:hAnsi="Cambria" w:asciiTheme="majorAscii" w:hAnsiTheme="majorAscii"/>
          <w:color w:val="000000" w:themeColor="text1"/>
          <w:sz w:val="20"/>
          <w:szCs w:val="20"/>
        </w:rPr>
      </w:pPr>
      <w:r w:rsidRPr="519C4C05" w:rsidR="519C4C05">
        <w:rPr>
          <w:rFonts w:ascii="Cambria" w:hAnsi="Cambria" w:asciiTheme="majorAscii" w:hAnsiTheme="majorAscii"/>
          <w:color w:val="000000" w:themeColor="text1" w:themeTint="FF" w:themeShade="FF"/>
          <w:sz w:val="20"/>
          <w:szCs w:val="20"/>
          <w:highlight w:val="yellow"/>
          <w:rPrChange w:author="ReachIvy Help" w:date="2021-11-11T13:25:13.587Z" w:id="1885996055">
            <w:rPr>
              <w:rFonts w:ascii="Cambria" w:hAnsi="Cambria" w:asciiTheme="majorAscii" w:hAnsiTheme="majorAscii"/>
              <w:color w:val="000000" w:themeColor="text1" w:themeTint="FF" w:themeShade="FF"/>
              <w:sz w:val="20"/>
              <w:szCs w:val="20"/>
            </w:rPr>
          </w:rPrChange>
        </w:rPr>
        <w:t xml:space="preserve">Yes, we have partnered with global leaders in test prep – e-GMAT and </w:t>
      </w:r>
      <w:proofErr w:type="spellStart"/>
      <w:r w:rsidRPr="519C4C05" w:rsidR="519C4C05">
        <w:rPr>
          <w:rFonts w:ascii="Cambria" w:hAnsi="Cambria" w:asciiTheme="majorAscii" w:hAnsiTheme="majorAscii"/>
          <w:color w:val="000000" w:themeColor="text1" w:themeTint="FF" w:themeShade="FF"/>
          <w:sz w:val="20"/>
          <w:szCs w:val="20"/>
          <w:highlight w:val="yellow"/>
          <w:rPrChange w:author="ReachIvy Help" w:date="2021-11-11T13:25:13.588Z" w:id="1697924566">
            <w:rPr>
              <w:rFonts w:ascii="Cambria" w:hAnsi="Cambria" w:asciiTheme="majorAscii" w:hAnsiTheme="majorAscii"/>
              <w:color w:val="000000" w:themeColor="text1" w:themeTint="FF" w:themeShade="FF"/>
              <w:sz w:val="20"/>
              <w:szCs w:val="20"/>
            </w:rPr>
          </w:rPrChange>
        </w:rPr>
        <w:t>Magoosh</w:t>
      </w:r>
      <w:proofErr w:type="spellEnd"/>
      <w:r w:rsidRPr="519C4C05" w:rsidR="519C4C05">
        <w:rPr>
          <w:rFonts w:ascii="Cambria" w:hAnsi="Cambria" w:asciiTheme="majorAscii" w:hAnsiTheme="majorAscii"/>
          <w:color w:val="000000" w:themeColor="text1" w:themeTint="FF" w:themeShade="FF"/>
          <w:sz w:val="20"/>
          <w:szCs w:val="20"/>
          <w:highlight w:val="yellow"/>
          <w:rPrChange w:author="ReachIvy Help" w:date="2021-11-11T13:25:13.589Z" w:id="1105192502">
            <w:rPr>
              <w:rFonts w:ascii="Cambria" w:hAnsi="Cambria" w:asciiTheme="majorAscii" w:hAnsiTheme="majorAscii"/>
              <w:color w:val="000000" w:themeColor="text1" w:themeTint="FF" w:themeShade="FF"/>
              <w:sz w:val="20"/>
              <w:szCs w:val="20"/>
            </w:rPr>
          </w:rPrChange>
        </w:rPr>
        <w:t xml:space="preserve"> for online &lt;test name&gt; prep</w:t>
      </w:r>
      <w:r w:rsidRPr="519C4C05" w:rsidR="519C4C05">
        <w:rPr>
          <w:rFonts w:ascii="Cambria" w:hAnsi="Cambria" w:asciiTheme="majorAscii" w:hAnsiTheme="majorAscii"/>
          <w:color w:val="000000" w:themeColor="text1" w:themeTint="FF" w:themeShade="FF"/>
          <w:sz w:val="20"/>
          <w:szCs w:val="20"/>
        </w:rPr>
        <w:t xml:space="preserve">. You can strengthen your concepts through high quality videos, ample practice questions and </w:t>
      </w:r>
      <w:ins w:author="Alex J" w:date="2019-08-02T12:24:00Z" w:id="678232055">
        <w:r w:rsidRPr="519C4C05" w:rsidR="519C4C05">
          <w:rPr>
            <w:rFonts w:ascii="Cambria" w:hAnsi="Cambria" w:asciiTheme="majorAscii" w:hAnsiTheme="majorAscii"/>
            <w:color w:val="000000" w:themeColor="text1" w:themeTint="FF" w:themeShade="FF"/>
            <w:sz w:val="20"/>
            <w:szCs w:val="20"/>
          </w:rPr>
          <w:t xml:space="preserve">mock </w:t>
        </w:r>
      </w:ins>
      <w:r w:rsidRPr="519C4C05" w:rsidR="519C4C05">
        <w:rPr>
          <w:rFonts w:ascii="Cambria" w:hAnsi="Cambria" w:asciiTheme="majorAscii" w:hAnsiTheme="majorAscii"/>
          <w:color w:val="000000" w:themeColor="text1" w:themeTint="FF" w:themeShade="FF"/>
          <w:sz w:val="20"/>
          <w:szCs w:val="20"/>
        </w:rPr>
        <w:t>tests. Happy to share details with you about the same.</w:t>
      </w:r>
      <w:del w:author="DF" w:date="2019-05-09T11:15:00Z" w:id="203598298">
        <w:r w:rsidRPr="519C4C05" w:rsidDel="519C4C05">
          <w:rPr>
            <w:rFonts w:ascii="Cambria" w:hAnsi="Cambria" w:asciiTheme="majorAscii" w:hAnsiTheme="majorAscii"/>
            <w:color w:val="000000" w:themeColor="text1" w:themeTint="FF" w:themeShade="FF"/>
            <w:sz w:val="20"/>
            <w:szCs w:val="20"/>
          </w:rPr>
          <w:delText>We do not assist with tutoring. But, we have our high quality practice tests, which we can offer you complimentary upon registering  to our website.</w:delText>
        </w:r>
      </w:del>
    </w:p>
    <w:p w:rsidRPr="0066450A" w:rsidR="009E5A7C" w:rsidP="002177AF" w:rsidRDefault="00F41DCA" w14:paraId="21D68B78" w14:textId="7FD86271">
      <w:pPr>
        <w:spacing w:line="240" w:lineRule="auto"/>
        <w:ind w:left="360"/>
        <w:jc w:val="both"/>
        <w:rPr>
          <w:rFonts w:asciiTheme="majorHAnsi" w:hAnsiTheme="majorHAnsi"/>
          <w:color w:val="000000" w:themeColor="text1"/>
          <w:sz w:val="20"/>
          <w:szCs w:val="20"/>
        </w:rPr>
      </w:pPr>
      <w:ins w:author="Alex J" w:date="2019-08-16T11:59:00Z" w:id="330">
        <w:r>
          <w:rPr>
            <w:rFonts w:asciiTheme="majorHAnsi" w:hAnsiTheme="majorHAnsi"/>
            <w:color w:val="000000" w:themeColor="text1"/>
            <w:sz w:val="20"/>
            <w:szCs w:val="20"/>
          </w:rPr>
          <w:t>Additionally</w:t>
        </w:r>
      </w:ins>
      <w:ins w:author="Alex J" w:date="2019-08-16T11:58:00Z" w:id="331">
        <w:r w:rsidR="009E5A7C">
          <w:rPr>
            <w:rFonts w:asciiTheme="majorHAnsi" w:hAnsiTheme="majorHAnsi"/>
            <w:color w:val="000000" w:themeColor="text1"/>
            <w:sz w:val="20"/>
            <w:szCs w:val="20"/>
          </w:rPr>
          <w:t xml:space="preserve">, if you are looking at purchasing Test Prep along with a comprehensive application package, happy to offer you a flat 10% off test prep. You can also combine Test Prep with counselling session / package </w:t>
        </w:r>
      </w:ins>
      <w:ins w:author="Alex J" w:date="2019-08-16T11:59:00Z" w:id="332">
        <w:r w:rsidR="009E5A7C">
          <w:rPr>
            <w:rFonts w:asciiTheme="majorHAnsi" w:hAnsiTheme="majorHAnsi"/>
            <w:color w:val="000000" w:themeColor="text1"/>
            <w:sz w:val="20"/>
            <w:szCs w:val="20"/>
          </w:rPr>
          <w:t>to avail attractive discounts.</w:t>
        </w:r>
      </w:ins>
    </w:p>
    <w:p w:rsidRPr="0066450A" w:rsidR="00A43E94" w:rsidP="05EB2A60" w:rsidRDefault="002C1779" w14:paraId="573D5904" w14:textId="06F174CA">
      <w:pPr>
        <w:pStyle w:val="Heading2"/>
        <w:pPrChange w:author="Simran" w:date="2018-11-21T17:09:00Z" w:id="333">
          <w:pPr>
            <w:spacing w:line="240" w:lineRule="auto"/>
            <w:ind w:left="360"/>
            <w:jc w:val="both"/>
          </w:pPr>
        </w:pPrChange>
      </w:pPr>
      <w:bookmarkStart w:name="_Toc1697800030" w:id="449154878"/>
      <w:r w:rsidR="002C1779">
        <w:rPr/>
        <w:t xml:space="preserve">9] </w:t>
      </w:r>
      <w:r w:rsidR="00A43E94">
        <w:rPr/>
        <w:t>What happens once I sign up for a full comprehensive application?</w:t>
      </w:r>
      <w:bookmarkEnd w:id="449154878"/>
    </w:p>
    <w:p w:rsidRPr="0066450A" w:rsidR="0076405D" w:rsidP="519C4C05" w:rsidRDefault="002177AF" w14:paraId="4C955277" w14:textId="24A0D820">
      <w:pPr>
        <w:spacing w:line="240" w:lineRule="auto"/>
        <w:ind w:left="360"/>
        <w:jc w:val="both"/>
        <w:rPr>
          <w:rFonts w:ascii="Cambria" w:hAnsi="Cambria" w:asciiTheme="majorAscii" w:hAnsiTheme="majorAscii"/>
          <w:color w:val="000000" w:themeColor="text1"/>
          <w:sz w:val="20"/>
          <w:szCs w:val="20"/>
          <w:highlight w:val="yellow"/>
          <w:rPrChange w:author="ReachIvy Help" w:date="2021-11-11T13:27:35.868Z" w:id="1609423565">
            <w:rPr>
              <w:rFonts w:ascii="Cambria" w:hAnsi="Cambria" w:asciiTheme="majorAscii" w:hAnsiTheme="majorAscii"/>
              <w:color w:val="000000" w:themeColor="text1" w:themeTint="FF" w:themeShade="FF"/>
              <w:sz w:val="20"/>
              <w:szCs w:val="20"/>
            </w:rPr>
          </w:rPrChange>
        </w:rPr>
      </w:pPr>
      <w:r w:rsidRPr="000D08F4" w:rsidR="519C4C05">
        <w:rPr>
          <w:rFonts w:ascii="Cambria" w:hAnsi="Cambria" w:asciiTheme="majorAscii" w:hAnsiTheme="majorAscii"/>
          <w:color w:val="000000" w:themeColor="text1" w:themeTint="FF" w:themeShade="FF"/>
          <w:sz w:val="20"/>
          <w:szCs w:val="20"/>
          <w:highlight w:val="yellow"/>
          <w:rPrChange w:author="ReachIvy Help" w:date="2021-11-11T13:27:35.819Z" w:id="618791132">
            <w:rPr>
              <w:rFonts w:ascii="Cambria" w:hAnsi="Cambria" w:asciiTheme="majorAscii" w:hAnsiTheme="majorAscii"/>
              <w:color w:val="000000" w:themeColor="text1" w:themeTint="FF" w:themeShade="FF"/>
              <w:sz w:val="20"/>
              <w:szCs w:val="20"/>
            </w:rPr>
          </w:rPrChange>
        </w:rPr>
        <w:t xml:space="preserve">Most students work with us </w:t>
      </w:r>
      <w:r w:rsidRPr="000D08F4" w:rsidR="519C4C05">
        <w:rPr>
          <w:rFonts w:ascii="Cambria" w:hAnsi="Cambria" w:asciiTheme="majorAscii" w:hAnsiTheme="majorAscii"/>
          <w:color w:val="000000" w:themeColor="text1" w:themeTint="FF" w:themeShade="FF"/>
          <w:sz w:val="20"/>
          <w:szCs w:val="20"/>
          <w:highlight w:val="yellow"/>
          <w:rPrChange w:author="ReachIvy Help" w:date="2021-11-11T13:27:35.82Z" w:id="392730189">
            <w:rPr>
              <w:rFonts w:ascii="Cambria" w:hAnsi="Cambria" w:asciiTheme="majorAscii" w:hAnsiTheme="majorAscii"/>
              <w:color w:val="000000" w:themeColor="text1" w:themeTint="FF" w:themeShade="FF"/>
              <w:sz w:val="20"/>
              <w:szCs w:val="20"/>
            </w:rPr>
          </w:rPrChange>
        </w:rPr>
        <w:t xml:space="preserve">on a </w:t>
      </w:r>
      <w:r w:rsidRPr="000D08F4" w:rsidR="519C4C05">
        <w:rPr>
          <w:rFonts w:ascii="Cambria" w:hAnsi="Cambria" w:asciiTheme="majorAscii" w:hAnsiTheme="majorAscii"/>
          <w:color w:val="000000" w:themeColor="text1" w:themeTint="FF" w:themeShade="FF"/>
          <w:sz w:val="20"/>
          <w:szCs w:val="20"/>
          <w:highlight w:val="yellow"/>
          <w:rPrChange w:author="ReachIvy Help" w:date="2021-11-11T13:27:35.82Z" w:id="292903967">
            <w:rPr>
              <w:rFonts w:ascii="Cambria" w:hAnsi="Cambria" w:asciiTheme="majorAscii" w:hAnsiTheme="majorAscii"/>
              <w:color w:val="000000" w:themeColor="text1" w:themeTint="FF" w:themeShade="FF"/>
              <w:sz w:val="20"/>
              <w:szCs w:val="20"/>
            </w:rPr>
          </w:rPrChange>
        </w:rPr>
        <w:t>5 school</w:t>
      </w:r>
      <w:r w:rsidRPr="000D08F4" w:rsidR="519C4C05">
        <w:rPr>
          <w:rFonts w:ascii="Cambria" w:hAnsi="Cambria" w:asciiTheme="majorAscii" w:hAnsiTheme="majorAscii"/>
          <w:color w:val="000000" w:themeColor="text1" w:themeTint="FF" w:themeShade="FF"/>
          <w:sz w:val="20"/>
          <w:szCs w:val="20"/>
          <w:highlight w:val="yellow"/>
          <w:rPrChange w:author="ReachIvy Help" w:date="2021-11-11T13:27:35.82Z" w:id="655778812">
            <w:rPr>
              <w:rFonts w:ascii="Cambria" w:hAnsi="Cambria" w:asciiTheme="majorAscii" w:hAnsiTheme="majorAscii"/>
              <w:color w:val="000000" w:themeColor="text1" w:themeTint="FF" w:themeShade="FF"/>
              <w:sz w:val="20"/>
              <w:szCs w:val="20"/>
            </w:rPr>
          </w:rPrChange>
        </w:rPr>
        <w:t xml:space="preserve"> </w:t>
      </w:r>
      <w:r w:rsidRPr="000D08F4" w:rsidR="519C4C05">
        <w:rPr>
          <w:rFonts w:ascii="Cambria" w:hAnsi="Cambria" w:asciiTheme="majorAscii" w:hAnsiTheme="majorAscii"/>
          <w:color w:val="000000" w:themeColor="text1" w:themeTint="FF" w:themeShade="FF"/>
          <w:sz w:val="20"/>
          <w:szCs w:val="20"/>
          <w:highlight w:val="yellow"/>
          <w:rPrChange w:author="ReachIvy Help" w:date="2021-11-11T13:27:35.82Z" w:id="196354086">
            <w:rPr>
              <w:rFonts w:ascii="Cambria" w:hAnsi="Cambria" w:asciiTheme="majorAscii" w:hAnsiTheme="majorAscii"/>
              <w:color w:val="000000" w:themeColor="text1" w:themeTint="FF" w:themeShade="FF"/>
              <w:sz w:val="20"/>
              <w:szCs w:val="20"/>
            </w:rPr>
          </w:rPrChange>
        </w:rPr>
        <w:t xml:space="preserve">comprehensive </w:t>
      </w:r>
      <w:r w:rsidRPr="000D08F4" w:rsidR="519C4C05">
        <w:rPr>
          <w:rFonts w:ascii="Cambria" w:hAnsi="Cambria" w:asciiTheme="majorAscii" w:hAnsiTheme="majorAscii"/>
          <w:color w:val="000000" w:themeColor="text1" w:themeTint="FF" w:themeShade="FF"/>
          <w:sz w:val="20"/>
          <w:szCs w:val="20"/>
          <w:highlight w:val="yellow"/>
          <w:rPrChange w:author="ReachIvy Help" w:date="2021-11-11T13:27:35.821Z" w:id="1947504305">
            <w:rPr>
              <w:rFonts w:ascii="Cambria" w:hAnsi="Cambria" w:asciiTheme="majorAscii" w:hAnsiTheme="majorAscii"/>
              <w:color w:val="000000" w:themeColor="text1" w:themeTint="FF" w:themeShade="FF"/>
              <w:sz w:val="20"/>
              <w:szCs w:val="20"/>
            </w:rPr>
          </w:rPrChange>
        </w:rPr>
        <w:t>application</w:t>
      </w:r>
      <w:r w:rsidRPr="000D08F4" w:rsidR="519C4C05">
        <w:rPr>
          <w:rFonts w:ascii="Cambria" w:hAnsi="Cambria" w:asciiTheme="majorAscii" w:hAnsiTheme="majorAscii"/>
          <w:color w:val="000000" w:themeColor="text1" w:themeTint="FF" w:themeShade="FF"/>
          <w:sz w:val="20"/>
          <w:szCs w:val="20"/>
          <w:highlight w:val="yellow"/>
          <w:rPrChange w:author="ReachIvy Help" w:date="2021-11-11T13:27:35.822Z" w:id="1333276630">
            <w:rPr>
              <w:rFonts w:ascii="Cambria" w:hAnsi="Cambria" w:asciiTheme="majorAscii" w:hAnsiTheme="majorAscii"/>
              <w:color w:val="000000" w:themeColor="text1" w:themeTint="FF" w:themeShade="FF"/>
              <w:sz w:val="20"/>
              <w:szCs w:val="20"/>
            </w:rPr>
          </w:rPrChange>
        </w:rPr>
        <w:t xml:space="preserve"> package</w:t>
      </w:r>
      <w:r w:rsidRPr="000D08F4" w:rsidR="519C4C05">
        <w:rPr>
          <w:rFonts w:ascii="Cambria" w:hAnsi="Cambria" w:asciiTheme="majorAscii" w:hAnsiTheme="majorAscii"/>
          <w:color w:val="000000" w:themeColor="text1" w:themeTint="FF" w:themeShade="FF"/>
          <w:sz w:val="20"/>
          <w:szCs w:val="20"/>
          <w:highlight w:val="yellow"/>
          <w:rPrChange w:author="ReachIvy Help" w:date="2021-11-11T13:27:35.823Z" w:id="1013403786">
            <w:rPr>
              <w:rFonts w:ascii="Cambria" w:hAnsi="Cambria" w:asciiTheme="majorAscii" w:hAnsiTheme="majorAscii"/>
              <w:color w:val="000000" w:themeColor="text1" w:themeTint="FF" w:themeShade="FF"/>
              <w:sz w:val="20"/>
              <w:szCs w:val="20"/>
            </w:rPr>
          </w:rPrChange>
        </w:rPr>
        <w:t xml:space="preserve"> to begin with</w:t>
      </w:r>
      <w:r w:rsidRPr="000D08F4" w:rsidR="519C4C05">
        <w:rPr>
          <w:rFonts w:ascii="Cambria" w:hAnsi="Cambria" w:asciiTheme="majorAscii" w:hAnsiTheme="majorAscii"/>
          <w:color w:val="000000" w:themeColor="text1" w:themeTint="FF" w:themeShade="FF"/>
          <w:sz w:val="20"/>
          <w:szCs w:val="20"/>
          <w:highlight w:val="yellow"/>
          <w:rPrChange w:author="ReachIvy Help" w:date="2021-11-11T13:27:35.823Z" w:id="1108302373">
            <w:rPr>
              <w:rFonts w:ascii="Cambria" w:hAnsi="Cambria" w:asciiTheme="majorAscii" w:hAnsiTheme="majorAscii"/>
              <w:color w:val="000000" w:themeColor="text1" w:themeTint="FF" w:themeShade="FF"/>
              <w:sz w:val="20"/>
              <w:szCs w:val="20"/>
            </w:rPr>
          </w:rPrChange>
        </w:rPr>
        <w:t xml:space="preserve">. </w:t>
      </w:r>
      <w:r w:rsidRPr="000D08F4" w:rsidR="519C4C05">
        <w:rPr>
          <w:rFonts w:ascii="Cambria" w:hAnsi="Cambria" w:asciiTheme="majorAscii" w:hAnsiTheme="majorAscii"/>
          <w:color w:val="000000" w:themeColor="text1" w:themeTint="FF" w:themeShade="FF"/>
          <w:sz w:val="20"/>
          <w:szCs w:val="20"/>
          <w:highlight w:val="yellow"/>
          <w:rPrChange w:author="ReachIvy Help" w:date="2021-11-11T13:27:35.825Z" w:id="1334703230">
            <w:rPr>
              <w:rFonts w:ascii="Cambria" w:hAnsi="Cambria" w:asciiTheme="majorAscii" w:hAnsiTheme="majorAscii"/>
              <w:color w:val="000000" w:themeColor="text1" w:themeTint="FF" w:themeShade="FF"/>
              <w:sz w:val="20"/>
              <w:szCs w:val="20"/>
            </w:rPr>
          </w:rPrChange>
        </w:rPr>
        <w:t xml:space="preserve"> </w:t>
      </w:r>
      <w:r w:rsidRPr="000D08F4" w:rsidR="519C4C05">
        <w:rPr>
          <w:rFonts w:ascii="Cambria" w:hAnsi="Cambria" w:asciiTheme="majorAscii" w:hAnsiTheme="majorAscii"/>
          <w:color w:val="000000" w:themeColor="text1" w:themeTint="FF" w:themeShade="FF"/>
          <w:sz w:val="20"/>
          <w:szCs w:val="20"/>
          <w:highlight w:val="yellow"/>
          <w:rPrChange w:author="ReachIvy Help" w:date="2021-11-11T13:27:35.826Z" w:id="386289172">
            <w:rPr>
              <w:rFonts w:ascii="Cambria" w:hAnsi="Cambria" w:asciiTheme="majorAscii" w:hAnsiTheme="majorAscii"/>
              <w:color w:val="000000" w:themeColor="text1" w:themeTint="FF" w:themeShade="FF"/>
              <w:sz w:val="20"/>
              <w:szCs w:val="20"/>
            </w:rPr>
          </w:rPrChange>
        </w:rPr>
        <w:t>For 1-5 school comprehensive packages</w:t>
      </w:r>
      <w:r w:rsidRPr="000D08F4" w:rsidR="519C4C05">
        <w:rPr>
          <w:rFonts w:ascii="Cambria" w:hAnsi="Cambria" w:asciiTheme="majorAscii" w:hAnsiTheme="majorAscii"/>
          <w:color w:val="000000" w:themeColor="text1" w:themeTint="FF" w:themeShade="FF"/>
          <w:sz w:val="20"/>
          <w:szCs w:val="20"/>
          <w:highlight w:val="yellow"/>
          <w:rPrChange w:author="ReachIvy Help" w:date="2021-11-11T13:27:35.828Z" w:id="136922137">
            <w:rPr>
              <w:rFonts w:ascii="Cambria" w:hAnsi="Cambria" w:asciiTheme="majorAscii" w:hAnsiTheme="majorAscii"/>
              <w:color w:val="000000" w:themeColor="text1" w:themeTint="FF" w:themeShade="FF"/>
              <w:sz w:val="20"/>
              <w:szCs w:val="20"/>
            </w:rPr>
          </w:rPrChange>
        </w:rPr>
        <w:t xml:space="preserve">, </w:t>
      </w:r>
      <w:r w:rsidRPr="000D08F4" w:rsidR="519C4C05">
        <w:rPr>
          <w:rFonts w:ascii="Cambria" w:hAnsi="Cambria" w:asciiTheme="majorAscii" w:hAnsiTheme="majorAscii"/>
          <w:color w:val="000000" w:themeColor="text1" w:themeTint="FF" w:themeShade="FF"/>
          <w:sz w:val="20"/>
          <w:szCs w:val="20"/>
          <w:highlight w:val="yellow"/>
          <w:rPrChange w:author="ReachIvy Help" w:date="2021-11-11T13:27:35.829Z" w:id="2059795902">
            <w:rPr>
              <w:rFonts w:ascii="Cambria" w:hAnsi="Cambria" w:asciiTheme="majorAscii" w:hAnsiTheme="majorAscii"/>
              <w:color w:val="000000" w:themeColor="text1" w:themeTint="FF" w:themeShade="FF"/>
              <w:sz w:val="20"/>
              <w:szCs w:val="20"/>
            </w:rPr>
          </w:rPrChange>
        </w:rPr>
        <w:t xml:space="preserve">we start with </w:t>
      </w:r>
      <w:r w:rsidRPr="000D08F4" w:rsidR="519C4C05">
        <w:rPr>
          <w:rFonts w:ascii="Cambria" w:hAnsi="Cambria" w:asciiTheme="majorAscii" w:hAnsiTheme="majorAscii"/>
          <w:color w:val="000000" w:themeColor="text1" w:themeTint="FF" w:themeShade="FF"/>
          <w:sz w:val="20"/>
          <w:szCs w:val="20"/>
          <w:highlight w:val="yellow"/>
          <w:rPrChange w:author="ReachIvy Help" w:date="2021-11-11T13:27:35.831Z" w:id="1254539597">
            <w:rPr>
              <w:rFonts w:ascii="Cambria" w:hAnsi="Cambria" w:asciiTheme="majorAscii" w:hAnsiTheme="majorAscii"/>
              <w:color w:val="000000" w:themeColor="text1" w:themeTint="FF" w:themeShade="FF"/>
              <w:sz w:val="20"/>
              <w:szCs w:val="20"/>
            </w:rPr>
          </w:rPrChange>
        </w:rPr>
        <w:t>detailed</w:t>
      </w:r>
      <w:r w:rsidRPr="000D08F4" w:rsidR="519C4C05">
        <w:rPr>
          <w:rFonts w:ascii="Cambria" w:hAnsi="Cambria" w:asciiTheme="majorAscii" w:hAnsiTheme="majorAscii"/>
          <w:color w:val="000000" w:themeColor="text1" w:themeTint="FF" w:themeShade="FF"/>
          <w:sz w:val="20"/>
          <w:szCs w:val="20"/>
          <w:highlight w:val="yellow"/>
          <w:rPrChange w:author="ReachIvy Help" w:date="2021-11-11T13:27:35.832Z" w:id="530278805">
            <w:rPr>
              <w:rFonts w:ascii="Cambria" w:hAnsi="Cambria" w:asciiTheme="majorAscii" w:hAnsiTheme="majorAscii"/>
              <w:color w:val="000000" w:themeColor="text1" w:themeTint="FF" w:themeShade="FF"/>
              <w:sz w:val="20"/>
              <w:szCs w:val="20"/>
            </w:rPr>
          </w:rPrChange>
        </w:rPr>
        <w:t xml:space="preserve"> a </w:t>
      </w:r>
      <w:r w:rsidRPr="000D08F4" w:rsidR="519C4C05">
        <w:rPr>
          <w:rFonts w:ascii="Cambria" w:hAnsi="Cambria" w:asciiTheme="majorAscii" w:hAnsiTheme="majorAscii"/>
          <w:color w:val="000000" w:themeColor="text1" w:themeTint="FF" w:themeShade="FF"/>
          <w:sz w:val="20"/>
          <w:szCs w:val="20"/>
          <w:highlight w:val="yellow"/>
          <w:rPrChange w:author="ReachIvy Help" w:date="2021-11-11T13:27:35.836Z" w:id="1979998316">
            <w:rPr>
              <w:rFonts w:ascii="Cambria" w:hAnsi="Cambria" w:asciiTheme="majorAscii" w:hAnsiTheme="majorAscii"/>
              <w:color w:val="000000" w:themeColor="text1" w:themeTint="FF" w:themeShade="FF"/>
              <w:sz w:val="20"/>
              <w:szCs w:val="20"/>
            </w:rPr>
          </w:rPrChange>
        </w:rPr>
        <w:t>counselling and profile building</w:t>
      </w:r>
      <w:r w:rsidRPr="000D08F4" w:rsidR="519C4C05">
        <w:rPr>
          <w:rFonts w:ascii="Cambria" w:hAnsi="Cambria" w:asciiTheme="majorAscii" w:hAnsiTheme="majorAscii"/>
          <w:color w:val="000000" w:themeColor="text1" w:themeTint="FF" w:themeShade="FF"/>
          <w:sz w:val="20"/>
          <w:szCs w:val="20"/>
          <w:highlight w:val="yellow"/>
          <w:rPrChange w:author="ReachIvy Help" w:date="2021-11-11T13:27:35.838Z" w:id="1091825693">
            <w:rPr>
              <w:rFonts w:ascii="Cambria" w:hAnsi="Cambria" w:asciiTheme="majorAscii" w:hAnsiTheme="majorAscii"/>
              <w:color w:val="000000" w:themeColor="text1" w:themeTint="FF" w:themeShade="FF"/>
              <w:sz w:val="20"/>
              <w:szCs w:val="20"/>
            </w:rPr>
          </w:rPrChange>
        </w:rPr>
        <w:t xml:space="preserve"> </w:t>
      </w:r>
      <w:r w:rsidRPr="000D08F4" w:rsidR="519C4C05">
        <w:rPr>
          <w:rFonts w:ascii="Cambria" w:hAnsi="Cambria" w:asciiTheme="majorAscii" w:hAnsiTheme="majorAscii"/>
          <w:color w:val="000000" w:themeColor="text1" w:themeTint="FF" w:themeShade="FF"/>
          <w:sz w:val="20"/>
          <w:szCs w:val="20"/>
          <w:highlight w:val="yellow"/>
          <w:rPrChange w:author="ReachIvy Help" w:date="2021-11-11T13:27:35.841Z" w:id="673398110">
            <w:rPr>
              <w:rFonts w:ascii="Cambria" w:hAnsi="Cambria" w:asciiTheme="majorAscii" w:hAnsiTheme="majorAscii"/>
              <w:color w:val="000000" w:themeColor="text1" w:themeTint="FF" w:themeShade="FF"/>
              <w:sz w:val="20"/>
              <w:szCs w:val="20"/>
            </w:rPr>
          </w:rPrChange>
        </w:rPr>
        <w:t xml:space="preserve">session </w:t>
      </w:r>
      <w:r w:rsidRPr="000D08F4" w:rsidR="519C4C05">
        <w:rPr>
          <w:rFonts w:ascii="Cambria" w:hAnsi="Cambria" w:asciiTheme="majorAscii" w:hAnsiTheme="majorAscii"/>
          <w:color w:val="000000" w:themeColor="text1" w:themeTint="FF" w:themeShade="FF"/>
          <w:sz w:val="20"/>
          <w:szCs w:val="20"/>
          <w:highlight w:val="yellow"/>
          <w:rPrChange w:author="ReachIvy Help" w:date="2021-11-11T13:27:35.841Z" w:id="1086591672">
            <w:rPr>
              <w:rFonts w:ascii="Cambria" w:hAnsi="Cambria" w:asciiTheme="majorAscii" w:hAnsiTheme="majorAscii"/>
              <w:color w:val="000000" w:themeColor="text1" w:themeTint="FF" w:themeShade="FF"/>
              <w:sz w:val="20"/>
              <w:szCs w:val="20"/>
            </w:rPr>
          </w:rPrChange>
        </w:rPr>
        <w:t>( you</w:t>
      </w:r>
      <w:r w:rsidRPr="000D08F4" w:rsidR="519C4C05">
        <w:rPr>
          <w:rFonts w:ascii="Cambria" w:hAnsi="Cambria" w:asciiTheme="majorAscii" w:hAnsiTheme="majorAscii"/>
          <w:color w:val="000000" w:themeColor="text1" w:themeTint="FF" w:themeShade="FF"/>
          <w:sz w:val="20"/>
          <w:szCs w:val="20"/>
          <w:highlight w:val="yellow"/>
          <w:rPrChange w:author="ReachIvy Help" w:date="2021-11-11T13:27:35.841Z" w:id="1302864492">
            <w:rPr>
              <w:rFonts w:ascii="Cambria" w:hAnsi="Cambria" w:asciiTheme="majorAscii" w:hAnsiTheme="majorAscii"/>
              <w:color w:val="000000" w:themeColor="text1" w:themeTint="FF" w:themeShade="FF"/>
              <w:sz w:val="20"/>
              <w:szCs w:val="20"/>
            </w:rPr>
          </w:rPrChange>
        </w:rPr>
        <w:t xml:space="preserve"> can avail of 3 sessions in total as part of these packages), </w:t>
      </w:r>
      <w:r w:rsidRPr="000D08F4" w:rsidR="64FDAB3C">
        <w:rPr>
          <w:rFonts w:ascii="Cambria" w:hAnsi="Cambria" w:asciiTheme="majorAscii" w:hAnsiTheme="majorAscii"/>
          <w:color w:val="000000" w:themeColor="text1" w:themeTint="FF" w:themeShade="FF"/>
          <w:sz w:val="20"/>
          <w:szCs w:val="20"/>
          <w:highlight w:val="yellow"/>
        </w:rPr>
        <w:t>college selection, b</w:t>
      </w:r>
      <w:r w:rsidRPr="000D08F4" w:rsidR="519C4C05">
        <w:rPr>
          <w:rFonts w:ascii="Cambria" w:hAnsi="Cambria" w:asciiTheme="majorAscii" w:hAnsiTheme="majorAscii"/>
          <w:color w:val="000000" w:themeColor="text1" w:themeTint="FF" w:themeShade="FF"/>
          <w:sz w:val="20"/>
          <w:szCs w:val="20"/>
          <w:highlight w:val="yellow"/>
          <w:rPrChange w:author="ReachIvy Help" w:date="2021-11-11T13:27:35.844Z" w:id="37844563">
            <w:rPr>
              <w:rFonts w:ascii="Cambria" w:hAnsi="Cambria" w:asciiTheme="majorAscii" w:hAnsiTheme="majorAscii"/>
              <w:color w:val="000000" w:themeColor="text1" w:themeTint="FF" w:themeShade="FF"/>
              <w:sz w:val="20"/>
              <w:szCs w:val="20"/>
            </w:rPr>
          </w:rPrChange>
        </w:rPr>
        <w:t>rainstorming sessions and multiple edits of all your essays, resume and review your LORs</w:t>
      </w:r>
      <w:r w:rsidRPr="000D08F4" w:rsidR="519C4C05">
        <w:rPr>
          <w:rFonts w:ascii="Cambria" w:hAnsi="Cambria" w:asciiTheme="majorAscii" w:hAnsiTheme="majorAscii"/>
          <w:color w:val="000000" w:themeColor="text1" w:themeTint="FF" w:themeShade="FF"/>
          <w:sz w:val="20"/>
          <w:szCs w:val="20"/>
          <w:highlight w:val="yellow"/>
          <w:rPrChange w:author="ReachIvy Help" w:date="2021-11-11T13:27:35.846Z" w:id="2027964740">
            <w:rPr>
              <w:rFonts w:ascii="Cambria" w:hAnsi="Cambria" w:asciiTheme="majorAscii" w:hAnsiTheme="majorAscii"/>
              <w:color w:val="000000" w:themeColor="text1" w:themeTint="FF" w:themeShade="FF"/>
              <w:sz w:val="20"/>
              <w:szCs w:val="20"/>
            </w:rPr>
          </w:rPrChange>
        </w:rPr>
        <w:t xml:space="preserve"> and Post Resul</w:t>
      </w:r>
      <w:r w:rsidRPr="000D08F4" w:rsidR="519C4C05">
        <w:rPr>
          <w:rFonts w:ascii="Cambria" w:hAnsi="Cambria" w:asciiTheme="majorAscii" w:hAnsiTheme="majorAscii"/>
          <w:color w:val="000000" w:themeColor="text1" w:themeTint="FF" w:themeShade="FF"/>
          <w:sz w:val="20"/>
          <w:szCs w:val="20"/>
          <w:highlight w:val="yellow"/>
          <w:rPrChange w:author="ReachIvy Help" w:date="2021-11-11T13:27:35.846Z" w:id="1565712163">
            <w:rPr>
              <w:rFonts w:ascii="Cambria" w:hAnsi="Cambria" w:asciiTheme="majorAscii" w:hAnsiTheme="majorAscii"/>
              <w:color w:val="000000" w:themeColor="text1" w:themeTint="FF" w:themeShade="FF"/>
              <w:sz w:val="20"/>
              <w:szCs w:val="20"/>
            </w:rPr>
          </w:rPrChange>
        </w:rPr>
        <w:t xml:space="preserve">t </w:t>
      </w:r>
      <w:r w:rsidRPr="000D08F4" w:rsidR="519C4C05">
        <w:rPr>
          <w:rFonts w:ascii="Cambria" w:hAnsi="Cambria" w:asciiTheme="majorAscii" w:hAnsiTheme="majorAscii"/>
          <w:color w:val="000000" w:themeColor="text1" w:themeTint="FF" w:themeShade="FF"/>
          <w:sz w:val="20"/>
          <w:szCs w:val="20"/>
          <w:highlight w:val="yellow"/>
          <w:rPrChange w:author="ReachIvy Help" w:date="2021-11-11T13:27:35.848Z" w:id="1750358745">
            <w:rPr>
              <w:rFonts w:ascii="Cambria" w:hAnsi="Cambria" w:asciiTheme="majorAscii" w:hAnsiTheme="majorAscii"/>
              <w:color w:val="000000" w:themeColor="text1" w:themeTint="FF" w:themeShade="FF"/>
              <w:sz w:val="20"/>
              <w:szCs w:val="20"/>
            </w:rPr>
          </w:rPrChange>
        </w:rPr>
        <w:t>Counseli</w:t>
      </w:r>
      <w:r w:rsidRPr="000D08F4" w:rsidR="519C4C05">
        <w:rPr>
          <w:rFonts w:ascii="Cambria" w:hAnsi="Cambria" w:asciiTheme="majorAscii" w:hAnsiTheme="majorAscii"/>
          <w:color w:val="000000" w:themeColor="text1" w:themeTint="FF" w:themeShade="FF"/>
          <w:sz w:val="20"/>
          <w:szCs w:val="20"/>
          <w:highlight w:val="yellow"/>
          <w:rPrChange w:author="ReachIvy Help" w:date="2021-11-11T13:27:35.848Z" w:id="382375179">
            <w:rPr>
              <w:rFonts w:ascii="Cambria" w:hAnsi="Cambria" w:asciiTheme="majorAscii" w:hAnsiTheme="majorAscii"/>
              <w:color w:val="000000" w:themeColor="text1" w:themeTint="FF" w:themeShade="FF"/>
              <w:sz w:val="20"/>
              <w:szCs w:val="20"/>
            </w:rPr>
          </w:rPrChange>
        </w:rPr>
        <w:t>ng</w:t>
      </w:r>
      <w:r w:rsidRPr="000D08F4" w:rsidR="519C4C05">
        <w:rPr>
          <w:rFonts w:ascii="Cambria" w:hAnsi="Cambria" w:asciiTheme="majorAscii" w:hAnsiTheme="majorAscii"/>
          <w:color w:val="000000" w:themeColor="text1" w:themeTint="FF" w:themeShade="FF"/>
          <w:sz w:val="20"/>
          <w:szCs w:val="20"/>
          <w:highlight w:val="yellow"/>
          <w:rPrChange w:author="ReachIvy Help" w:date="2021-11-11T13:27:35.855Z" w:id="275889414">
            <w:rPr>
              <w:rFonts w:ascii="Cambria" w:hAnsi="Cambria" w:asciiTheme="majorAscii" w:hAnsiTheme="majorAscii"/>
              <w:color w:val="000000" w:themeColor="text1" w:themeTint="FF" w:themeShade="FF"/>
              <w:sz w:val="20"/>
              <w:szCs w:val="20"/>
            </w:rPr>
          </w:rPrChange>
        </w:rPr>
        <w:t xml:space="preserve"> Session</w:t>
      </w:r>
      <w:r w:rsidRPr="000D08F4" w:rsidR="519C4C05">
        <w:rPr>
          <w:rFonts w:ascii="Cambria" w:hAnsi="Cambria" w:asciiTheme="majorAscii" w:hAnsiTheme="majorAscii"/>
          <w:color w:val="000000" w:themeColor="text1" w:themeTint="FF" w:themeShade="FF"/>
          <w:sz w:val="20"/>
          <w:szCs w:val="20"/>
          <w:highlight w:val="yellow"/>
          <w:rPrChange w:author="ReachIvy Help" w:date="2021-11-11T13:27:35.861Z" w:id="53748361">
            <w:rPr>
              <w:rFonts w:ascii="Cambria" w:hAnsi="Cambria" w:asciiTheme="majorAscii" w:hAnsiTheme="majorAscii"/>
              <w:color w:val="000000" w:themeColor="text1" w:themeTint="FF" w:themeShade="FF"/>
              <w:sz w:val="20"/>
              <w:szCs w:val="20"/>
            </w:rPr>
          </w:rPrChange>
        </w:rPr>
        <w:t xml:space="preserve"> (5 schools +)</w:t>
      </w:r>
      <w:r w:rsidRPr="000D08F4" w:rsidR="519C4C05">
        <w:rPr>
          <w:rFonts w:ascii="Cambria" w:hAnsi="Cambria" w:asciiTheme="majorAscii" w:hAnsiTheme="majorAscii"/>
          <w:color w:val="000000" w:themeColor="text1" w:themeTint="FF" w:themeShade="FF"/>
          <w:sz w:val="20"/>
          <w:szCs w:val="20"/>
          <w:highlight w:val="yellow"/>
          <w:rPrChange w:author="ReachIvy Help" w:date="2021-11-11T13:27:35.863Z" w:id="2001516081">
            <w:rPr>
              <w:rFonts w:ascii="Cambria" w:hAnsi="Cambria" w:asciiTheme="majorAscii" w:hAnsiTheme="majorAscii"/>
              <w:color w:val="000000" w:themeColor="text1" w:themeTint="FF" w:themeShade="FF"/>
              <w:sz w:val="20"/>
              <w:szCs w:val="20"/>
            </w:rPr>
          </w:rPrChange>
        </w:rPr>
        <w:t xml:space="preserve"> to help you make the right selection in the event you get multiple admits</w:t>
      </w:r>
      <w:r w:rsidRPr="000D08F4" w:rsidR="519C4C05">
        <w:rPr>
          <w:rFonts w:ascii="Cambria" w:hAnsi="Cambria" w:asciiTheme="majorAscii" w:hAnsiTheme="majorAscii"/>
          <w:color w:val="000000" w:themeColor="text1" w:themeTint="FF" w:themeShade="FF"/>
          <w:sz w:val="20"/>
          <w:szCs w:val="20"/>
          <w:highlight w:val="yellow"/>
          <w:rPrChange w:author="ReachIvy Help" w:date="2021-11-11T13:27:35.865Z" w:id="1826895370">
            <w:rPr>
              <w:rFonts w:ascii="Cambria" w:hAnsi="Cambria" w:asciiTheme="majorAscii" w:hAnsiTheme="majorAscii"/>
              <w:color w:val="000000" w:themeColor="text1" w:themeTint="FF" w:themeShade="FF"/>
              <w:sz w:val="20"/>
              <w:szCs w:val="20"/>
            </w:rPr>
          </w:rPrChange>
        </w:rPr>
        <w:t>.</w:t>
      </w:r>
      <w:r w:rsidRPr="000D08F4" w:rsidR="519C4C05">
        <w:rPr>
          <w:rFonts w:ascii="Cambria" w:hAnsi="Cambria" w:asciiTheme="majorAscii" w:hAnsiTheme="majorAscii"/>
          <w:color w:val="000000" w:themeColor="text1" w:themeTint="FF" w:themeShade="FF"/>
          <w:sz w:val="20"/>
          <w:szCs w:val="20"/>
        </w:rPr>
        <w:t xml:space="preserve"> </w:t>
      </w:r>
    </w:p>
    <w:p w:rsidRPr="0066450A" w:rsidR="002177AF" w:rsidP="0076405D" w:rsidRDefault="0076405D" w14:paraId="64CF261A" w14:textId="1EFAF3ED">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For a 7 and 10 school comprehensive package, you will start with a Career test, followed by a detailed counselling session prior to your brainstorming session and multiple edits on your essays, resume and a LOR review. As part of these packages, you can also avail of an hour of interview prep.</w:t>
      </w:r>
      <w:r w:rsidR="009E0A17">
        <w:rPr>
          <w:rFonts w:asciiTheme="majorHAnsi" w:hAnsiTheme="majorHAnsi"/>
          <w:color w:val="000000" w:themeColor="text1"/>
          <w:sz w:val="20"/>
          <w:szCs w:val="20"/>
        </w:rPr>
        <w:t xml:space="preserve"> Waitlist letter and a Post Result </w:t>
      </w:r>
      <w:proofErr w:type="spellStart"/>
      <w:r w:rsidR="009E0A17">
        <w:rPr>
          <w:rFonts w:asciiTheme="majorHAnsi" w:hAnsiTheme="majorHAnsi"/>
          <w:color w:val="000000" w:themeColor="text1"/>
          <w:sz w:val="20"/>
          <w:szCs w:val="20"/>
        </w:rPr>
        <w:t>Counseling</w:t>
      </w:r>
      <w:proofErr w:type="spellEnd"/>
      <w:r w:rsidR="009E0A17">
        <w:rPr>
          <w:rFonts w:asciiTheme="majorHAnsi" w:hAnsiTheme="majorHAnsi"/>
          <w:color w:val="000000" w:themeColor="text1"/>
          <w:sz w:val="20"/>
          <w:szCs w:val="20"/>
        </w:rPr>
        <w:t xml:space="preserve"> Session is also included in this package.</w:t>
      </w:r>
    </w:p>
    <w:p w:rsidRPr="0066450A" w:rsidR="00742093" w:rsidP="002177AF" w:rsidRDefault="00742093" w14:paraId="1EE34B6C" w14:textId="6834168B">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A critical part of our comprehensive application packages is the brainstorming session prior to writing your essays – which help our students in laying the plot and structure of the essays.</w:t>
      </w:r>
    </w:p>
    <w:p w:rsidRPr="0066450A" w:rsidR="00A43E94" w:rsidP="0076405D" w:rsidRDefault="00742093" w14:paraId="678CD554" w14:textId="0646F0D7">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 xml:space="preserve">We currently have </w:t>
      </w:r>
      <w:r w:rsidR="006E13AB">
        <w:rPr>
          <w:rFonts w:asciiTheme="majorHAnsi" w:hAnsiTheme="majorHAnsi"/>
          <w:color w:val="000000" w:themeColor="text1"/>
          <w:sz w:val="20"/>
          <w:szCs w:val="20"/>
        </w:rPr>
        <w:t>few</w:t>
      </w:r>
      <w:del w:author="DF" w:date="2019-05-09T12:17:00Z" w:id="335">
        <w:r w:rsidRPr="0066450A" w:rsidDel="006E13AB">
          <w:rPr>
            <w:rFonts w:asciiTheme="majorHAnsi" w:hAnsiTheme="majorHAnsi"/>
            <w:color w:val="000000" w:themeColor="text1"/>
            <w:sz w:val="20"/>
            <w:szCs w:val="20"/>
          </w:rPr>
          <w:delText>5</w:delText>
        </w:r>
      </w:del>
      <w:r w:rsidRPr="0066450A">
        <w:rPr>
          <w:rFonts w:asciiTheme="majorHAnsi" w:hAnsiTheme="majorHAnsi"/>
          <w:color w:val="000000" w:themeColor="text1"/>
          <w:sz w:val="20"/>
          <w:szCs w:val="20"/>
        </w:rPr>
        <w:t xml:space="preserve"> slots left for a FREE </w:t>
      </w:r>
      <w:r w:rsidR="006E13AB">
        <w:rPr>
          <w:rFonts w:asciiTheme="majorHAnsi" w:hAnsiTheme="majorHAnsi"/>
          <w:color w:val="000000" w:themeColor="text1"/>
          <w:sz w:val="20"/>
          <w:szCs w:val="20"/>
        </w:rPr>
        <w:t xml:space="preserve">Life Skill Coaching session, </w:t>
      </w:r>
      <w:r w:rsidRPr="0066450A">
        <w:rPr>
          <w:rFonts w:asciiTheme="majorHAnsi" w:hAnsiTheme="majorHAnsi"/>
          <w:color w:val="000000" w:themeColor="text1"/>
          <w:sz w:val="20"/>
          <w:szCs w:val="20"/>
        </w:rPr>
        <w:t xml:space="preserve">College Selection and </w:t>
      </w:r>
      <w:r w:rsidR="006E13AB">
        <w:rPr>
          <w:rFonts w:asciiTheme="majorHAnsi" w:hAnsiTheme="majorHAnsi"/>
          <w:color w:val="000000" w:themeColor="text1"/>
          <w:sz w:val="20"/>
          <w:szCs w:val="20"/>
        </w:rPr>
        <w:t xml:space="preserve">2 </w:t>
      </w:r>
      <w:r w:rsidRPr="0066450A">
        <w:rPr>
          <w:rFonts w:asciiTheme="majorHAnsi" w:hAnsiTheme="majorHAnsi"/>
          <w:color w:val="000000" w:themeColor="text1"/>
          <w:sz w:val="20"/>
          <w:szCs w:val="20"/>
        </w:rPr>
        <w:t xml:space="preserve">Interview Prep on all comprehensive packages of 5 schools or more. </w:t>
      </w:r>
      <w:r w:rsidRPr="0066450A" w:rsidR="00D01E44">
        <w:rPr>
          <w:rFonts w:asciiTheme="majorHAnsi" w:hAnsiTheme="majorHAnsi"/>
          <w:color w:val="000000" w:themeColor="text1"/>
          <w:sz w:val="20"/>
          <w:szCs w:val="20"/>
        </w:rPr>
        <w:t xml:space="preserve">On booking your package, you will be able to avail of these services </w:t>
      </w:r>
      <w:del w:author="DF" w:date="2019-05-09T12:18:00Z" w:id="336">
        <w:r w:rsidRPr="0066450A" w:rsidDel="006E13AB" w:rsidR="00D01E44">
          <w:rPr>
            <w:rFonts w:asciiTheme="majorHAnsi" w:hAnsiTheme="majorHAnsi"/>
            <w:color w:val="000000" w:themeColor="text1"/>
            <w:sz w:val="20"/>
            <w:szCs w:val="20"/>
          </w:rPr>
          <w:delText>worth INR 21000</w:delText>
        </w:r>
      </w:del>
      <w:proofErr w:type="spellStart"/>
      <w:r w:rsidR="006E13AB">
        <w:rPr>
          <w:rFonts w:asciiTheme="majorHAnsi" w:hAnsiTheme="majorHAnsi"/>
          <w:color w:val="000000" w:themeColor="text1"/>
          <w:sz w:val="20"/>
          <w:szCs w:val="20"/>
        </w:rPr>
        <w:t>upto</w:t>
      </w:r>
      <w:proofErr w:type="spellEnd"/>
      <w:r w:rsidR="006E13AB">
        <w:rPr>
          <w:rFonts w:asciiTheme="majorHAnsi" w:hAnsiTheme="majorHAnsi"/>
          <w:color w:val="000000" w:themeColor="text1"/>
          <w:sz w:val="20"/>
          <w:szCs w:val="20"/>
        </w:rPr>
        <w:t xml:space="preserve"> 35000</w:t>
      </w:r>
      <w:r w:rsidRPr="0066450A" w:rsidR="00D01E44">
        <w:rPr>
          <w:rFonts w:asciiTheme="majorHAnsi" w:hAnsiTheme="majorHAnsi"/>
          <w:color w:val="000000" w:themeColor="text1"/>
          <w:sz w:val="20"/>
          <w:szCs w:val="20"/>
        </w:rPr>
        <w:t>, absolutely free.</w:t>
      </w:r>
    </w:p>
    <w:p w:rsidRPr="0066450A" w:rsidR="00A43E94" w:rsidP="05EB2A60" w:rsidRDefault="002C1779" w14:paraId="6E0E27BC" w14:textId="781A1D9B">
      <w:pPr>
        <w:pStyle w:val="Heading2"/>
        <w:pPrChange w:author="Simran" w:date="2018-11-21T17:09:00Z" w:id="337">
          <w:pPr>
            <w:spacing w:line="240" w:lineRule="auto"/>
            <w:ind w:left="360"/>
            <w:jc w:val="both"/>
          </w:pPr>
        </w:pPrChange>
      </w:pPr>
      <w:bookmarkStart w:name="_Toc1382366043" w:id="1451095614"/>
      <w:r w:rsidR="002C1779">
        <w:rPr/>
        <w:t xml:space="preserve">10] </w:t>
      </w:r>
      <w:r w:rsidR="00A43E94">
        <w:rPr/>
        <w:t xml:space="preserve">Do you </w:t>
      </w:r>
      <w:r w:rsidR="00A43E94">
        <w:rPr/>
        <w:t>write</w:t>
      </w:r>
      <w:r w:rsidR="00A43E94">
        <w:rPr/>
        <w:t xml:space="preserve"> the essays for me?</w:t>
      </w:r>
      <w:r w:rsidR="00E45905">
        <w:rPr/>
        <w:t xml:space="preserve"> I will pay that much only if you write me the essays.</w:t>
      </w:r>
      <w:bookmarkEnd w:id="1451095614"/>
    </w:p>
    <w:p w:rsidRPr="0066450A" w:rsidR="005F6231" w:rsidRDefault="00B540BC" w14:paraId="31823577" w14:textId="6B49EF8B">
      <w:pPr>
        <w:spacing w:line="240" w:lineRule="auto"/>
        <w:jc w:val="both"/>
        <w:rPr>
          <w:rFonts w:asciiTheme="majorHAnsi" w:hAnsiTheme="majorHAnsi"/>
          <w:color w:val="000000" w:themeColor="text1"/>
          <w:sz w:val="20"/>
          <w:szCs w:val="20"/>
        </w:rPr>
        <w:pPrChange w:author="DF" w:date="2019-05-09T12:21:00Z" w:id="339">
          <w:pPr>
            <w:spacing w:line="240" w:lineRule="auto"/>
            <w:ind w:left="360"/>
            <w:jc w:val="both"/>
          </w:pPr>
        </w:pPrChange>
      </w:pPr>
      <w:r w:rsidRPr="0066450A">
        <w:rPr>
          <w:rFonts w:asciiTheme="majorHAnsi" w:hAnsiTheme="majorHAnsi"/>
          <w:color w:val="000000" w:themeColor="text1"/>
          <w:sz w:val="20"/>
          <w:szCs w:val="20"/>
        </w:rPr>
        <w:t xml:space="preserve">If we were to write your essays we will be hurting not just your chances of getting admission this year, we will possibly hurt your chances of getting accepted at all! </w:t>
      </w:r>
      <w:r w:rsidRPr="0066450A" w:rsidR="005F6231">
        <w:rPr>
          <w:rFonts w:asciiTheme="majorHAnsi" w:hAnsiTheme="majorHAnsi"/>
          <w:color w:val="000000" w:themeColor="text1"/>
          <w:sz w:val="20"/>
          <w:szCs w:val="20"/>
        </w:rPr>
        <w:t xml:space="preserve">Colleges want essays that bring your voice to the </w:t>
      </w:r>
      <w:r w:rsidRPr="0066450A" w:rsidR="005F6231">
        <w:rPr>
          <w:rFonts w:asciiTheme="majorHAnsi" w:hAnsiTheme="majorHAnsi"/>
          <w:color w:val="000000" w:themeColor="text1"/>
          <w:sz w:val="20"/>
          <w:szCs w:val="20"/>
        </w:rPr>
        <w:t>story, and not ours. The practice of writing essays for others is not just unethical, it is detrimental to your admission.</w:t>
      </w:r>
      <w:ins w:author="Microsoft Office User" w:date="2018-11-05T17:44:00Z" w:id="340">
        <w:r w:rsidRPr="0066450A" w:rsidR="005F6231">
          <w:rPr>
            <w:rFonts w:asciiTheme="majorHAnsi" w:hAnsiTheme="majorHAnsi"/>
            <w:color w:val="000000" w:themeColor="text1"/>
            <w:sz w:val="20"/>
            <w:szCs w:val="20"/>
          </w:rPr>
          <w:t xml:space="preserve"> </w:t>
        </w:r>
      </w:ins>
      <w:r w:rsidRPr="0066450A" w:rsidR="005F6231">
        <w:rPr>
          <w:rFonts w:asciiTheme="majorHAnsi" w:hAnsiTheme="majorHAnsi"/>
          <w:color w:val="000000" w:themeColor="text1"/>
          <w:sz w:val="20"/>
          <w:szCs w:val="20"/>
        </w:rPr>
        <w:t xml:space="preserve">So, I would not recommend that anyone write your essays. </w:t>
      </w:r>
    </w:p>
    <w:p w:rsidRPr="0066450A" w:rsidR="005F6231" w:rsidP="005F6231" w:rsidRDefault="005F6231" w14:paraId="02EA646E" w14:textId="77777777">
      <w:pPr>
        <w:spacing w:line="240" w:lineRule="auto"/>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We believe in you getting your admit on your own merit. We first assist you with firming up of the plot for the essays through the brainstorming session. The counsellor then leaves you with a prompt to enable you to draft your essay. An essay editing manual is shared with you – and over a series of edits a stellar essay is written! We make you work hard so you feel you have earned the admit!</w:t>
      </w:r>
    </w:p>
    <w:p w:rsidRPr="0066450A" w:rsidR="005F6231" w:rsidP="00B540BC" w:rsidRDefault="005F6231" w14:paraId="751B85D5" w14:textId="77777777">
      <w:pPr>
        <w:spacing w:line="240" w:lineRule="auto"/>
        <w:ind w:left="360"/>
        <w:jc w:val="both"/>
        <w:rPr>
          <w:ins w:author="Microsoft Office User" w:date="2018-11-05T17:44:00Z" w:id="341"/>
          <w:rFonts w:asciiTheme="majorHAnsi" w:hAnsiTheme="majorHAnsi"/>
          <w:color w:val="000000" w:themeColor="text1"/>
          <w:sz w:val="20"/>
          <w:szCs w:val="20"/>
        </w:rPr>
      </w:pPr>
    </w:p>
    <w:p w:rsidR="00A43E94" w:rsidRDefault="002C1779" w14:paraId="070C634A" w14:textId="108D543E">
      <w:pPr>
        <w:pStyle w:val="Heading2"/>
        <w:rPr>
          <w:ins w:author="Simran" w:date="2018-11-22T09:36:00Z" w:id="219367792"/>
        </w:rPr>
      </w:pPr>
      <w:bookmarkStart w:name="_Toc1501592763" w:id="1527262378"/>
      <w:r w:rsidR="002C1779">
        <w:rPr/>
        <w:t xml:space="preserve">11] </w:t>
      </w:r>
      <w:r w:rsidR="00A43E94">
        <w:rPr/>
        <w:t>What if I need more than 4 edits on my essay?</w:t>
      </w:r>
      <w:bookmarkEnd w:id="1527262378"/>
    </w:p>
    <w:p w:rsidRPr="003752A9" w:rsidR="003752A9" w:rsidRDefault="003752A9" w14:paraId="18E584D9" w14:textId="77777777">
      <w:pPr>
        <w:pPrChange w:author="Simran" w:date="2018-11-22T09:36:00Z" w:id="344">
          <w:pPr>
            <w:spacing w:line="240" w:lineRule="auto"/>
            <w:ind w:left="360"/>
            <w:jc w:val="both"/>
          </w:pPr>
        </w:pPrChange>
      </w:pPr>
    </w:p>
    <w:p w:rsidR="00206BEA" w:rsidDel="00320A7A" w:rsidRDefault="00206BEA" w14:paraId="0E87E0D8" w14:textId="7625C09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del w:author="DF" w:date="2019-05-09T12:23:00Z" w:id="345"/>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Basis the strength of a BS session, most students require up to 2-3 edits in our experience. In rare cases, students have needed up</w:t>
      </w:r>
      <w:ins w:author="Simran" w:date="2018-10-30T14:56:00Z" w:id="346">
        <w:r w:rsidRPr="0066450A" w:rsidR="00E23531">
          <w:rPr>
            <w:rFonts w:eastAsia="Times New Roman" w:cs="Times New Roman" w:asciiTheme="majorHAnsi" w:hAnsiTheme="majorHAnsi"/>
            <w:color w:val="000000" w:themeColor="text1"/>
            <w:sz w:val="20"/>
            <w:szCs w:val="20"/>
          </w:rPr>
          <w:t xml:space="preserve"> </w:t>
        </w:r>
      </w:ins>
      <w:r w:rsidRPr="0066450A">
        <w:rPr>
          <w:rFonts w:eastAsia="Times New Roman" w:cs="Times New Roman" w:asciiTheme="majorHAnsi" w:hAnsiTheme="majorHAnsi"/>
          <w:color w:val="000000" w:themeColor="text1"/>
          <w:sz w:val="20"/>
          <w:szCs w:val="20"/>
        </w:rPr>
        <w:t>to 4 sessions.</w:t>
      </w:r>
    </w:p>
    <w:p w:rsidR="00320A7A" w:rsidP="0055223C" w:rsidRDefault="00320A7A" w14:paraId="215AF27F" w14:textId="3915B31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ins w:author="Alex J" w:date="2019-08-05T12:58:00Z" w:id="347"/>
          <w:rFonts w:eastAsia="Times New Roman" w:cs="Times New Roman" w:asciiTheme="majorHAnsi" w:hAnsiTheme="majorHAnsi"/>
          <w:color w:val="000000" w:themeColor="text1"/>
          <w:sz w:val="20"/>
          <w:szCs w:val="20"/>
        </w:rPr>
      </w:pPr>
    </w:p>
    <w:p w:rsidRPr="0066450A" w:rsidR="00320A7A" w:rsidP="0055223C" w:rsidRDefault="00320A7A" w14:paraId="1084B26E"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ins w:author="Alex J" w:date="2019-08-05T12:58:00Z" w:id="348"/>
          <w:rFonts w:eastAsia="Times New Roman" w:cs="Times New Roman" w:asciiTheme="majorHAnsi" w:hAnsiTheme="majorHAnsi"/>
          <w:color w:val="000000" w:themeColor="text1"/>
          <w:sz w:val="20"/>
          <w:szCs w:val="20"/>
        </w:rPr>
      </w:pPr>
    </w:p>
    <w:p w:rsidR="00206BEA" w:rsidDel="00320A7A" w:rsidRDefault="00206BEA" w14:paraId="7333B75E" w14:textId="4DBDF2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del w:author="DF" w:date="2019-05-09T12:23:00Z" w:id="349"/>
          <w:rFonts w:eastAsia="Times New Roman" w:cs="Times New Roman" w:asciiTheme="majorHAnsi" w:hAnsiTheme="majorHAnsi"/>
          <w:color w:val="000000" w:themeColor="text1"/>
          <w:sz w:val="20"/>
          <w:szCs w:val="20"/>
        </w:rPr>
      </w:pPr>
    </w:p>
    <w:p w:rsidRPr="0066450A" w:rsidR="00320A7A" w:rsidRDefault="00320A7A" w14:paraId="0B0B842B" w14:textId="5B5A5BB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ins w:author="Alex J" w:date="2019-08-05T12:58:00Z" w:id="350"/>
          <w:rFonts w:eastAsia="Times New Roman" w:cs="Times New Roman" w:asciiTheme="majorHAnsi" w:hAnsiTheme="majorHAnsi"/>
          <w:color w:val="000000" w:themeColor="text1"/>
          <w:sz w:val="20"/>
          <w:szCs w:val="20"/>
        </w:rPr>
      </w:pPr>
      <w:ins w:author="Alex J" w:date="2019-08-05T12:58:00Z" w:id="351">
        <w:r>
          <w:rPr>
            <w:rFonts w:eastAsia="Times New Roman" w:cs="Times New Roman" w:asciiTheme="majorHAnsi" w:hAnsiTheme="majorHAnsi"/>
            <w:color w:val="000000" w:themeColor="text1"/>
            <w:sz w:val="20"/>
            <w:szCs w:val="20"/>
          </w:rPr>
          <w:t>OR</w:t>
        </w:r>
      </w:ins>
    </w:p>
    <w:p w:rsidRPr="0066450A" w:rsidR="00206BEA" w:rsidRDefault="00206BEA" w14:paraId="07865BAA" w14:textId="1540D4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eastAsia="Times New Roman" w:cs="Times New Roman" w:asciiTheme="majorHAnsi" w:hAnsiTheme="majorHAnsi"/>
          <w:color w:val="000000" w:themeColor="text1"/>
          <w:sz w:val="20"/>
          <w:szCs w:val="20"/>
        </w:rPr>
      </w:pPr>
      <w:del w:author="DF" w:date="2019-05-09T12:23:00Z" w:id="352">
        <w:r w:rsidRPr="0066450A" w:rsidDel="00056C47">
          <w:rPr>
            <w:rFonts w:eastAsia="Times New Roman" w:cs="Times New Roman" w:asciiTheme="majorHAnsi" w:hAnsiTheme="majorHAnsi"/>
            <w:color w:val="000000" w:themeColor="text1"/>
            <w:sz w:val="20"/>
            <w:szCs w:val="20"/>
          </w:rPr>
          <w:delText>OR</w:delText>
        </w:r>
      </w:del>
    </w:p>
    <w:p w:rsidRPr="0066450A" w:rsidR="00206BEA" w:rsidRDefault="00206BEA" w14:paraId="20FFED57"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eastAsia="Times New Roman" w:cs="Times New Roman" w:asciiTheme="majorHAnsi" w:hAnsiTheme="majorHAnsi"/>
          <w:color w:val="000000" w:themeColor="text1"/>
          <w:sz w:val="20"/>
          <w:szCs w:val="20"/>
        </w:rPr>
      </w:pPr>
    </w:p>
    <w:p w:rsidRPr="0066450A" w:rsidR="00A43E94" w:rsidRDefault="00A43E94" w14:paraId="0149AFE8" w14:textId="4AA578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eastAsia="Times New Roman" w:cs="Times New Roman" w:asciiTheme="majorHAnsi" w:hAnsiTheme="majorHAnsi"/>
          <w:color w:val="000000" w:themeColor="text1"/>
          <w:sz w:val="20"/>
          <w:szCs w:val="20"/>
        </w:rPr>
      </w:pPr>
      <w:del w:author="DF" w:date="2019-05-09T12:23:00Z" w:id="353">
        <w:r w:rsidRPr="0066450A" w:rsidDel="00056C47">
          <w:rPr>
            <w:rFonts w:eastAsia="Times New Roman" w:cs="Times New Roman" w:asciiTheme="majorHAnsi" w:hAnsiTheme="majorHAnsi"/>
            <w:color w:val="000000" w:themeColor="text1"/>
            <w:sz w:val="20"/>
            <w:szCs w:val="20"/>
          </w:rPr>
          <w:delText xml:space="preserve">This </w:delText>
        </w:r>
      </w:del>
      <w:proofErr w:type="spellStart"/>
      <w:r w:rsidR="00056C47">
        <w:rPr>
          <w:rFonts w:eastAsia="Times New Roman" w:cs="Times New Roman" w:asciiTheme="majorHAnsi" w:hAnsiTheme="majorHAnsi"/>
          <w:color w:val="000000" w:themeColor="text1"/>
          <w:sz w:val="20"/>
          <w:szCs w:val="20"/>
        </w:rPr>
        <w:t>Upto</w:t>
      </w:r>
      <w:proofErr w:type="spellEnd"/>
      <w:r w:rsidR="00056C47">
        <w:rPr>
          <w:rFonts w:eastAsia="Times New Roman" w:cs="Times New Roman" w:asciiTheme="majorHAnsi" w:hAnsiTheme="majorHAnsi"/>
          <w:color w:val="000000" w:themeColor="text1"/>
          <w:sz w:val="20"/>
          <w:szCs w:val="20"/>
        </w:rPr>
        <w:t xml:space="preserve"> 4 edits</w:t>
      </w:r>
      <w:r w:rsidRPr="0066450A" w:rsidR="00056C47">
        <w:rPr>
          <w:rFonts w:eastAsia="Times New Roman" w:cs="Times New Roman" w:asciiTheme="majorHAnsi" w:hAnsiTheme="majorHAnsi"/>
          <w:color w:val="000000" w:themeColor="text1"/>
          <w:sz w:val="20"/>
          <w:szCs w:val="20"/>
        </w:rPr>
        <w:t xml:space="preserve"> </w:t>
      </w:r>
      <w:r w:rsidRPr="0066450A">
        <w:rPr>
          <w:rFonts w:eastAsia="Times New Roman" w:cs="Times New Roman" w:asciiTheme="majorHAnsi" w:hAnsiTheme="majorHAnsi"/>
          <w:color w:val="000000" w:themeColor="text1"/>
          <w:sz w:val="20"/>
          <w:szCs w:val="20"/>
        </w:rPr>
        <w:t xml:space="preserve">is company policy. However we will not give a go ahead on an essay that is not </w:t>
      </w:r>
      <w:proofErr w:type="spellStart"/>
      <w:r w:rsidRPr="0066450A">
        <w:rPr>
          <w:rFonts w:eastAsia="Times New Roman" w:cs="Times New Roman" w:asciiTheme="majorHAnsi" w:hAnsiTheme="majorHAnsi"/>
          <w:color w:val="000000" w:themeColor="text1"/>
          <w:sz w:val="20"/>
          <w:szCs w:val="20"/>
        </w:rPr>
        <w:t>upto</w:t>
      </w:r>
      <w:proofErr w:type="spellEnd"/>
      <w:r w:rsidRPr="0066450A">
        <w:rPr>
          <w:rFonts w:eastAsia="Times New Roman" w:cs="Times New Roman" w:asciiTheme="majorHAnsi" w:hAnsiTheme="majorHAnsi"/>
          <w:color w:val="000000" w:themeColor="text1"/>
          <w:sz w:val="20"/>
          <w:szCs w:val="20"/>
        </w:rPr>
        <w:t xml:space="preserve"> our standards. </w:t>
      </w:r>
    </w:p>
    <w:p w:rsidRPr="0066450A" w:rsidR="00206BEA" w:rsidRDefault="00206BEA" w14:paraId="41906213"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heme="majorHAnsi" w:hAnsiTheme="majorHAnsi"/>
          <w:color w:val="000000" w:themeColor="text1"/>
          <w:sz w:val="20"/>
          <w:szCs w:val="20"/>
        </w:rPr>
      </w:pPr>
    </w:p>
    <w:p w:rsidRPr="0066450A" w:rsidR="00A43E94" w:rsidP="05EB2A60" w:rsidRDefault="002C1779" w14:paraId="02EDF63B" w14:textId="0C87C485">
      <w:pPr>
        <w:pStyle w:val="Heading2"/>
        <w:pPrChange w:author="Simran" w:date="2018-11-21T17:10:00Z" w:id="354">
          <w:pPr>
            <w:spacing w:line="240" w:lineRule="auto"/>
            <w:ind w:left="360"/>
            <w:jc w:val="both"/>
          </w:pPr>
        </w:pPrChange>
      </w:pPr>
      <w:bookmarkStart w:name="_Toc1876367066" w:id="306816334"/>
      <w:r w:rsidR="002C1779">
        <w:rPr/>
        <w:t xml:space="preserve">12] </w:t>
      </w:r>
      <w:r w:rsidR="00A43E94">
        <w:rPr/>
        <w:t>Can you share your success rate?</w:t>
      </w:r>
      <w:bookmarkEnd w:id="306816334"/>
    </w:p>
    <w:p w:rsidRPr="0066450A" w:rsidR="00A43E94" w:rsidP="00695929" w:rsidRDefault="00A43E94" w14:paraId="7E0BE995" w14:textId="223BCED8">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99% of our students who work with us on the 5 school pa</w:t>
      </w:r>
      <w:r w:rsidRPr="0066450A" w:rsidR="00206BEA">
        <w:rPr>
          <w:rFonts w:asciiTheme="majorHAnsi" w:hAnsiTheme="majorHAnsi"/>
          <w:color w:val="000000" w:themeColor="text1"/>
          <w:sz w:val="20"/>
          <w:szCs w:val="20"/>
        </w:rPr>
        <w:t xml:space="preserve">ckage get at least one admit to </w:t>
      </w:r>
      <w:r w:rsidRPr="0066450A">
        <w:rPr>
          <w:rFonts w:asciiTheme="majorHAnsi" w:hAnsiTheme="majorHAnsi"/>
          <w:color w:val="000000" w:themeColor="text1"/>
          <w:sz w:val="20"/>
          <w:szCs w:val="20"/>
        </w:rPr>
        <w:t xml:space="preserve">a top tier college. </w:t>
      </w:r>
    </w:p>
    <w:p w:rsidRPr="0066450A" w:rsidR="00177B40" w:rsidP="05EB2A60" w:rsidRDefault="002C1779" w14:paraId="52444039" w14:textId="4F8ACDED">
      <w:pPr>
        <w:pStyle w:val="Heading2"/>
        <w:rPr>
          <w:rFonts w:eastAsia="Times New Roman"/>
        </w:rPr>
        <w:pPrChange w:author="Simran" w:date="2018-11-21T17:10:00Z" w:id="35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pPr>
        </w:pPrChange>
      </w:pPr>
      <w:bookmarkStart w:name="_Toc1741564980" w:id="44137199"/>
      <w:r w:rsidR="002C1779">
        <w:rPr/>
        <w:t xml:space="preserve">13] </w:t>
      </w:r>
      <w:r w:rsidR="00A43E94">
        <w:rPr/>
        <w:t>Can you share details of students who have worked with you before for a reference check?</w:t>
      </w:r>
      <w:r w:rsidR="00177B40">
        <w:rPr/>
        <w:t xml:space="preserve"> / </w:t>
      </w:r>
      <w:r w:rsidRPr="05EB2A60" w:rsidR="00177B40">
        <w:rPr>
          <w:rFonts w:eastAsia="Times New Roman"/>
        </w:rPr>
        <w:t>Have you helped people crack an admit for __________ background? Where can I find the testimonial?</w:t>
      </w:r>
      <w:bookmarkEnd w:id="44137199"/>
    </w:p>
    <w:p w:rsidRPr="0066450A" w:rsidR="00EF2EB0" w:rsidP="00455FA9" w:rsidRDefault="00EF2EB0" w14:paraId="74088DA0"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eastAsia="Times New Roman" w:cs="Times New Roman" w:asciiTheme="majorHAnsi" w:hAnsiTheme="majorHAnsi"/>
          <w:b/>
          <w:color w:val="000000" w:themeColor="text1"/>
          <w:sz w:val="20"/>
          <w:szCs w:val="20"/>
        </w:rPr>
      </w:pPr>
    </w:p>
    <w:p w:rsidRPr="0066450A" w:rsidR="00A43E94" w:rsidP="004163F4" w:rsidRDefault="00A43E94" w14:paraId="4D2C4F04" w14:textId="77777777">
      <w:pPr>
        <w:spacing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You can review our testimonials on our website. All our students are not listed on the website – But you will get a fair idea on the schools/ colleges our students have got admitted into.</w:t>
      </w:r>
    </w:p>
    <w:p w:rsidRPr="0066450A" w:rsidR="00C92218" w:rsidP="004163F4" w:rsidRDefault="00C92218" w14:paraId="37E017D5" w14:textId="77777777">
      <w:pPr>
        <w:spacing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Feel free to find them on LinkedIn and enquire about our services.</w:t>
      </w:r>
    </w:p>
    <w:p w:rsidRPr="0066450A" w:rsidR="00A43E94" w:rsidP="05EB2A60" w:rsidRDefault="002C1779" w14:paraId="2AFF15E1" w14:textId="1B0ACC00">
      <w:pPr>
        <w:pStyle w:val="Heading2"/>
        <w:pPrChange w:author="Simran" w:date="2018-11-21T17:10:00Z" w:id="358">
          <w:pPr>
            <w:spacing w:line="240" w:lineRule="auto"/>
            <w:ind w:left="360"/>
            <w:jc w:val="both"/>
          </w:pPr>
        </w:pPrChange>
      </w:pPr>
      <w:bookmarkStart w:name="_Toc1361131624" w:id="226930108"/>
      <w:r w:rsidR="002C1779">
        <w:rPr/>
        <w:t xml:space="preserve">14] </w:t>
      </w:r>
      <w:r w:rsidR="00A43E94">
        <w:rPr/>
        <w:t xml:space="preserve">Do institutes accept GATE/ any other exam scores as well? I have taken </w:t>
      </w:r>
      <w:r w:rsidR="00A43E94">
        <w:rPr/>
        <w:t>GATE,</w:t>
      </w:r>
      <w:r w:rsidR="00A43E94">
        <w:rPr/>
        <w:t xml:space="preserve"> would my score be held equivalent to GRE and GMAT?</w:t>
      </w:r>
      <w:bookmarkEnd w:id="226930108"/>
    </w:p>
    <w:p w:rsidRPr="0066450A" w:rsidR="00A43E94" w:rsidP="004163F4" w:rsidRDefault="00A43E94" w14:paraId="16F727DE" w14:textId="77777777">
      <w:pPr>
        <w:spacing w:line="240" w:lineRule="auto"/>
        <w:ind w:left="360"/>
        <w:jc w:val="both"/>
        <w:rPr>
          <w:rFonts w:asciiTheme="majorHAnsi" w:hAnsiTheme="majorHAnsi"/>
          <w:b/>
          <w:bCs/>
          <w:color w:val="000000" w:themeColor="text1"/>
          <w:sz w:val="20"/>
          <w:szCs w:val="20"/>
        </w:rPr>
      </w:pPr>
      <w:r w:rsidRPr="0066450A">
        <w:rPr>
          <w:rFonts w:eastAsia="Times New Roman" w:cs="Times New Roman" w:asciiTheme="majorHAnsi" w:hAnsiTheme="majorHAnsi"/>
          <w:color w:val="000000" w:themeColor="text1"/>
          <w:sz w:val="20"/>
          <w:szCs w:val="20"/>
        </w:rPr>
        <w:t xml:space="preserve">Each school is different. Check on the school website or you should email the school and they would be able to answer this question for you. </w:t>
      </w:r>
    </w:p>
    <w:p w:rsidRPr="0066450A" w:rsidR="00A43E94" w:rsidP="05EB2A60" w:rsidRDefault="002C1779" w14:paraId="1E25D7C3" w14:textId="0840D9BF">
      <w:pPr>
        <w:pStyle w:val="Heading2"/>
        <w:pPrChange w:author="Simran" w:date="2018-11-21T17:10:00Z" w:id="360">
          <w:pPr>
            <w:spacing w:line="240" w:lineRule="auto"/>
            <w:ind w:left="360"/>
            <w:jc w:val="both"/>
          </w:pPr>
        </w:pPrChange>
      </w:pPr>
      <w:bookmarkStart w:name="_Toc893384147" w:id="2082610569"/>
      <w:r w:rsidR="002C1779">
        <w:rPr/>
        <w:t xml:space="preserve">15] </w:t>
      </w:r>
      <w:r w:rsidR="00A43E94">
        <w:rPr/>
        <w:t>How many colleges should I apply to?</w:t>
      </w:r>
      <w:bookmarkEnd w:id="2082610569"/>
    </w:p>
    <w:p w:rsidR="001C1A1E" w:rsidP="004163F4" w:rsidRDefault="00A43E94" w14:paraId="0B75B3CE" w14:textId="77777777">
      <w:pPr>
        <w:spacing w:line="240" w:lineRule="auto"/>
        <w:ind w:left="360"/>
        <w:jc w:val="both"/>
        <w:rPr>
          <w:ins w:author="Alex J" w:date="2019-08-05T13:06:00Z" w:id="362"/>
          <w:rFonts w:asciiTheme="majorHAnsi" w:hAnsiTheme="majorHAnsi"/>
          <w:color w:val="000000" w:themeColor="text1"/>
          <w:sz w:val="20"/>
          <w:szCs w:val="20"/>
        </w:rPr>
      </w:pPr>
      <w:r w:rsidRPr="0066450A">
        <w:rPr>
          <w:rFonts w:asciiTheme="majorHAnsi" w:hAnsiTheme="majorHAnsi"/>
          <w:color w:val="000000" w:themeColor="text1"/>
          <w:sz w:val="20"/>
          <w:szCs w:val="20"/>
        </w:rPr>
        <w:t xml:space="preserve">Typically we recommend you apply to 3-7 schools in each round. </w:t>
      </w:r>
      <w:ins w:author="Alex J" w:date="2019-08-05T13:04:00Z" w:id="363">
        <w:r w:rsidR="003D6B55">
          <w:rPr>
            <w:rFonts w:asciiTheme="majorHAnsi" w:hAnsiTheme="majorHAnsi"/>
            <w:color w:val="000000" w:themeColor="text1"/>
            <w:sz w:val="20"/>
            <w:szCs w:val="20"/>
          </w:rPr>
          <w:t xml:space="preserve">Mostly students work with us on 5 schools and then get a good understanding </w:t>
        </w:r>
      </w:ins>
      <w:ins w:author="Alex J" w:date="2019-08-05T13:05:00Z" w:id="364">
        <w:r w:rsidR="003D6B55">
          <w:rPr>
            <w:rFonts w:asciiTheme="majorHAnsi" w:hAnsiTheme="majorHAnsi"/>
            <w:color w:val="000000" w:themeColor="text1"/>
            <w:sz w:val="20"/>
            <w:szCs w:val="20"/>
          </w:rPr>
          <w:t>of the process / strategy involved and manage further applications accordingly.</w:t>
        </w:r>
      </w:ins>
      <w:ins w:author="Alex J" w:date="2019-08-05T13:04:00Z" w:id="365">
        <w:r w:rsidR="003D6B55">
          <w:rPr>
            <w:rFonts w:asciiTheme="majorHAnsi" w:hAnsiTheme="majorHAnsi"/>
            <w:color w:val="000000" w:themeColor="text1"/>
            <w:sz w:val="20"/>
            <w:szCs w:val="20"/>
          </w:rPr>
          <w:t xml:space="preserve"> </w:t>
        </w:r>
      </w:ins>
    </w:p>
    <w:p w:rsidRPr="0066450A" w:rsidR="00A43E94" w:rsidP="004163F4" w:rsidRDefault="00A43E94" w14:paraId="1511678C" w14:textId="3777D6BC">
      <w:pPr>
        <w:spacing w:line="240" w:lineRule="auto"/>
        <w:ind w:left="360"/>
        <w:jc w:val="both"/>
        <w:rPr>
          <w:rFonts w:asciiTheme="majorHAnsi" w:hAnsiTheme="majorHAnsi"/>
          <w:color w:val="000000" w:themeColor="text1"/>
          <w:sz w:val="20"/>
          <w:szCs w:val="20"/>
        </w:rPr>
      </w:pPr>
      <w:del w:author="Alex J" w:date="2019-08-05T13:05:00Z" w:id="366">
        <w:r w:rsidRPr="0066450A" w:rsidDel="003D6B55">
          <w:rPr>
            <w:rFonts w:asciiTheme="majorHAnsi" w:hAnsiTheme="majorHAnsi"/>
            <w:color w:val="000000" w:themeColor="text1"/>
            <w:sz w:val="20"/>
            <w:szCs w:val="20"/>
          </w:rPr>
          <w:delText xml:space="preserve">You can tackle 5 with us and rest on your own. </w:delText>
        </w:r>
      </w:del>
      <w:r w:rsidRPr="0066450A">
        <w:rPr>
          <w:rFonts w:asciiTheme="majorHAnsi" w:hAnsiTheme="majorHAnsi"/>
          <w:color w:val="000000" w:themeColor="text1"/>
          <w:sz w:val="20"/>
          <w:szCs w:val="20"/>
        </w:rPr>
        <w:t xml:space="preserve">We recommend you do a college selection session so our experts can guide you. We believe in a well-researched and focussed strategy rather than a broad diversified strategy. </w:t>
      </w:r>
    </w:p>
    <w:p w:rsidRPr="0066450A" w:rsidR="00A43E94" w:rsidP="05EB2A60" w:rsidRDefault="002C1779" w14:paraId="57BE1669" w14:textId="5953811C">
      <w:pPr>
        <w:pStyle w:val="Heading2"/>
        <w:pPrChange w:author="Simran" w:date="2018-11-21T17:10:00Z" w:id="367">
          <w:pPr>
            <w:spacing w:line="240" w:lineRule="auto"/>
            <w:ind w:left="360"/>
            <w:jc w:val="both"/>
          </w:pPr>
        </w:pPrChange>
      </w:pPr>
      <w:bookmarkStart w:name="_Toc2032052832" w:id="1006781811"/>
      <w:r w:rsidR="002C1779">
        <w:rPr/>
        <w:t xml:space="preserve">16] </w:t>
      </w:r>
      <w:r w:rsidR="00A43E94">
        <w:rPr/>
        <w:t>How many brainstorming sessions will you conduct?</w:t>
      </w:r>
      <w:r w:rsidR="000D3DF3">
        <w:rPr/>
        <w:t xml:space="preserve"> / Why not more brainstorming sessions for the </w:t>
      </w:r>
      <w:r w:rsidR="000D3DF3">
        <w:rPr/>
        <w:t>10 school</w:t>
      </w:r>
      <w:r w:rsidR="000D3DF3">
        <w:rPr/>
        <w:t xml:space="preserve"> package?</w:t>
      </w:r>
      <w:bookmarkEnd w:id="1006781811"/>
    </w:p>
    <w:p w:rsidR="00EE518A" w:rsidP="004163F4" w:rsidRDefault="00A43E94" w14:paraId="7EBC177B" w14:textId="77777777">
      <w:pPr>
        <w:spacing w:line="240" w:lineRule="auto"/>
        <w:ind w:left="360"/>
        <w:jc w:val="both"/>
        <w:rPr>
          <w:ins w:author="JT" w:date="2019-10-01T18:14:00Z" w:id="369"/>
          <w:rFonts w:asciiTheme="majorHAnsi" w:hAnsiTheme="majorHAnsi"/>
          <w:color w:val="000000" w:themeColor="text1"/>
          <w:sz w:val="20"/>
          <w:szCs w:val="20"/>
        </w:rPr>
      </w:pPr>
      <w:r w:rsidRPr="0066450A">
        <w:rPr>
          <w:rFonts w:asciiTheme="majorHAnsi" w:hAnsiTheme="majorHAnsi"/>
          <w:color w:val="000000" w:themeColor="text1"/>
          <w:sz w:val="20"/>
          <w:szCs w:val="20"/>
        </w:rPr>
        <w:t>The number of brainstorming sessions is decided based on the number of schools</w:t>
      </w:r>
      <w:ins w:author="JT" w:date="2019-10-01T18:14:00Z" w:id="370">
        <w:r w:rsidR="00EE518A">
          <w:rPr>
            <w:rFonts w:asciiTheme="majorHAnsi" w:hAnsiTheme="majorHAnsi"/>
            <w:color w:val="000000" w:themeColor="text1"/>
            <w:sz w:val="20"/>
            <w:szCs w:val="20"/>
          </w:rPr>
          <w:t xml:space="preserve"> you are working with us on.</w:t>
        </w:r>
      </w:ins>
    </w:p>
    <w:p w:rsidRPr="0066450A" w:rsidR="00A43E94" w:rsidP="004163F4" w:rsidRDefault="00A43E94" w14:paraId="326EAEF5" w14:textId="317E5CB6">
      <w:pPr>
        <w:spacing w:line="240" w:lineRule="auto"/>
        <w:ind w:left="360"/>
        <w:jc w:val="both"/>
        <w:rPr>
          <w:rFonts w:asciiTheme="majorHAnsi" w:hAnsiTheme="majorHAnsi"/>
          <w:color w:val="000000" w:themeColor="text1"/>
          <w:sz w:val="20"/>
          <w:szCs w:val="20"/>
        </w:rPr>
      </w:pPr>
      <w:del w:author="JT" w:date="2019-10-01T18:13:00Z" w:id="371">
        <w:r w:rsidRPr="0066450A" w:rsidDel="00EE518A">
          <w:rPr>
            <w:rFonts w:asciiTheme="majorHAnsi" w:hAnsiTheme="majorHAnsi"/>
            <w:color w:val="000000" w:themeColor="text1"/>
            <w:sz w:val="20"/>
            <w:szCs w:val="20"/>
          </w:rPr>
          <w:delText xml:space="preserve"> </w:delText>
        </w:r>
      </w:del>
      <w:del w:author="JT" w:date="2019-10-01T18:14:00Z" w:id="372">
        <w:r w:rsidRPr="0066450A" w:rsidDel="00EE518A">
          <w:rPr>
            <w:rFonts w:asciiTheme="majorHAnsi" w:hAnsiTheme="majorHAnsi"/>
            <w:color w:val="000000" w:themeColor="text1"/>
            <w:sz w:val="20"/>
            <w:szCs w:val="20"/>
          </w:rPr>
          <w:delText>you are working with us on.</w:delText>
        </w:r>
      </w:del>
      <w:ins w:author="JT" w:date="2019-10-01T18:14:00Z" w:id="373">
        <w:r w:rsidR="00EE518A">
          <w:rPr>
            <w:rFonts w:asciiTheme="majorHAnsi" w:hAnsiTheme="majorHAnsi"/>
            <w:color w:val="000000" w:themeColor="text1"/>
            <w:sz w:val="20"/>
            <w:szCs w:val="20"/>
          </w:rPr>
          <w:t>Additionally</w:t>
        </w:r>
      </w:ins>
      <w:ins w:author="JT" w:date="2019-10-01T18:15:00Z" w:id="374">
        <w:r w:rsidR="00EE518A">
          <w:rPr>
            <w:rFonts w:asciiTheme="majorHAnsi" w:hAnsiTheme="majorHAnsi"/>
            <w:color w:val="000000" w:themeColor="text1"/>
            <w:sz w:val="20"/>
            <w:szCs w:val="20"/>
          </w:rPr>
          <w:t>,</w:t>
        </w:r>
      </w:ins>
      <w:ins w:author="JT" w:date="2019-10-01T18:13:00Z" w:id="375">
        <w:r w:rsidR="00EE518A">
          <w:rPr>
            <w:rFonts w:asciiTheme="majorHAnsi" w:hAnsiTheme="majorHAnsi"/>
            <w:color w:val="000000" w:themeColor="text1"/>
            <w:sz w:val="20"/>
            <w:szCs w:val="20"/>
          </w:rPr>
          <w:t xml:space="preserve"> eve</w:t>
        </w:r>
      </w:ins>
      <w:ins w:author="JT" w:date="2019-10-01T18:14:00Z" w:id="376">
        <w:r w:rsidR="00EE518A">
          <w:rPr>
            <w:rFonts w:asciiTheme="majorHAnsi" w:hAnsiTheme="majorHAnsi"/>
            <w:color w:val="000000" w:themeColor="text1"/>
            <w:sz w:val="20"/>
            <w:szCs w:val="20"/>
          </w:rPr>
          <w:t>ry</w:t>
        </w:r>
      </w:ins>
      <w:ins w:author="JT" w:date="2019-10-01T18:13:00Z" w:id="377">
        <w:r w:rsidR="00EE518A">
          <w:rPr>
            <w:rFonts w:asciiTheme="majorHAnsi" w:hAnsiTheme="majorHAnsi"/>
            <w:color w:val="000000" w:themeColor="text1"/>
            <w:sz w:val="20"/>
            <w:szCs w:val="20"/>
          </w:rPr>
          <w:t xml:space="preserve"> application has different req</w:t>
        </w:r>
      </w:ins>
      <w:ins w:author="JT" w:date="2019-10-01T18:14:00Z" w:id="378">
        <w:r w:rsidR="00EE518A">
          <w:rPr>
            <w:rFonts w:asciiTheme="majorHAnsi" w:hAnsiTheme="majorHAnsi"/>
            <w:color w:val="000000" w:themeColor="text1"/>
            <w:sz w:val="20"/>
            <w:szCs w:val="20"/>
          </w:rPr>
          <w:t>uirement. Some applications may need 1 essay</w:t>
        </w:r>
      </w:ins>
      <w:ins w:author="JT" w:date="2019-10-01T18:15:00Z" w:id="379">
        <w:r w:rsidR="00EE518A">
          <w:rPr>
            <w:rFonts w:asciiTheme="majorHAnsi" w:hAnsiTheme="majorHAnsi"/>
            <w:color w:val="000000" w:themeColor="text1"/>
            <w:sz w:val="20"/>
            <w:szCs w:val="20"/>
          </w:rPr>
          <w:t xml:space="preserve"> or some may need 4</w:t>
        </w:r>
      </w:ins>
      <w:ins w:author="JT" w:date="2019-10-01T18:14:00Z" w:id="380">
        <w:r w:rsidR="00EE518A">
          <w:rPr>
            <w:rFonts w:asciiTheme="majorHAnsi" w:hAnsiTheme="majorHAnsi"/>
            <w:color w:val="000000" w:themeColor="text1"/>
            <w:sz w:val="20"/>
            <w:szCs w:val="20"/>
          </w:rPr>
          <w:t>.</w:t>
        </w:r>
      </w:ins>
      <w:ins w:author="JT" w:date="2019-10-01T18:10:00Z" w:id="381">
        <w:r w:rsidR="00EE518A">
          <w:rPr>
            <w:rFonts w:asciiTheme="majorHAnsi" w:hAnsiTheme="majorHAnsi"/>
            <w:color w:val="000000" w:themeColor="text1"/>
            <w:sz w:val="20"/>
            <w:szCs w:val="20"/>
          </w:rPr>
          <w:t xml:space="preserve"> Each BS session is up to 2 hrs.</w:t>
        </w:r>
      </w:ins>
      <w:ins w:author="JT" w:date="2019-10-01T18:11:00Z" w:id="382">
        <w:r w:rsidR="00EE518A">
          <w:rPr>
            <w:rFonts w:asciiTheme="majorHAnsi" w:hAnsiTheme="majorHAnsi"/>
            <w:color w:val="000000" w:themeColor="text1"/>
            <w:sz w:val="20"/>
            <w:szCs w:val="20"/>
          </w:rPr>
          <w:t xml:space="preserve"> It’s a ver</w:t>
        </w:r>
      </w:ins>
      <w:ins w:author="JT" w:date="2019-10-01T18:12:00Z" w:id="383">
        <w:r w:rsidR="00EE518A">
          <w:rPr>
            <w:rFonts w:asciiTheme="majorHAnsi" w:hAnsiTheme="majorHAnsi"/>
            <w:color w:val="000000" w:themeColor="text1"/>
            <w:sz w:val="20"/>
            <w:szCs w:val="20"/>
          </w:rPr>
          <w:t>y</w:t>
        </w:r>
      </w:ins>
      <w:ins w:author="JT" w:date="2019-10-01T18:11:00Z" w:id="384">
        <w:r w:rsidR="00EE518A">
          <w:rPr>
            <w:rFonts w:asciiTheme="majorHAnsi" w:hAnsiTheme="majorHAnsi"/>
            <w:color w:val="000000" w:themeColor="text1"/>
            <w:sz w:val="20"/>
            <w:szCs w:val="20"/>
          </w:rPr>
          <w:t xml:space="preserve"> creative process and the number of sessions/hours </w:t>
        </w:r>
        <w:r w:rsidR="00EE518A">
          <w:rPr>
            <w:rFonts w:asciiTheme="majorHAnsi" w:hAnsiTheme="majorHAnsi"/>
            <w:color w:val="000000" w:themeColor="text1"/>
            <w:sz w:val="20"/>
            <w:szCs w:val="20"/>
          </w:rPr>
          <w:t xml:space="preserve">of BS session depends on how much you and your </w:t>
        </w:r>
      </w:ins>
      <w:ins w:author="JT" w:date="2019-10-01T18:12:00Z" w:id="385">
        <w:r w:rsidR="00EE518A">
          <w:rPr>
            <w:rFonts w:asciiTheme="majorHAnsi" w:hAnsiTheme="majorHAnsi"/>
            <w:color w:val="000000" w:themeColor="text1"/>
            <w:sz w:val="20"/>
            <w:szCs w:val="20"/>
          </w:rPr>
          <w:t>counsellor are able to cover in each session. Depending on number of schools that you choose to work with us on, the BS session can range from 1 to 4 or more.</w:t>
        </w:r>
      </w:ins>
    </w:p>
    <w:p w:rsidRPr="00AA4EF8" w:rsidR="00A43E94" w:rsidRDefault="00A43E94" w14:paraId="5B3ACDA9" w14:textId="77777777">
      <w:pPr>
        <w:pStyle w:val="ListParagraph"/>
        <w:numPr>
          <w:ilvl w:val="0"/>
          <w:numId w:val="16"/>
        </w:numPr>
        <w:spacing w:line="240" w:lineRule="auto"/>
        <w:jc w:val="both"/>
        <w:rPr>
          <w:rFonts w:asciiTheme="majorHAnsi" w:hAnsiTheme="majorHAnsi"/>
          <w:color w:val="000000" w:themeColor="text1"/>
          <w:sz w:val="20"/>
          <w:szCs w:val="20"/>
          <w:rPrChange w:author="Alex J" w:date="2019-08-05T13:06:00Z" w:id="386">
            <w:rPr/>
          </w:rPrChange>
        </w:rPr>
        <w:pPrChange w:author="Alex J" w:date="2019-08-05T13:06:00Z" w:id="387">
          <w:pPr>
            <w:spacing w:line="240" w:lineRule="auto"/>
            <w:ind w:left="360"/>
            <w:jc w:val="both"/>
          </w:pPr>
        </w:pPrChange>
      </w:pPr>
      <w:r w:rsidRPr="00AA4EF8">
        <w:rPr>
          <w:rFonts w:asciiTheme="majorHAnsi" w:hAnsiTheme="majorHAnsi"/>
          <w:color w:val="000000" w:themeColor="text1"/>
          <w:sz w:val="20"/>
          <w:szCs w:val="20"/>
          <w:rPrChange w:author="Alex J" w:date="2019-08-05T13:06:00Z" w:id="388">
            <w:rPr/>
          </w:rPrChange>
        </w:rPr>
        <w:t>One school, 1 bs session</w:t>
      </w:r>
    </w:p>
    <w:p w:rsidRPr="00AA4EF8" w:rsidR="00A43E94" w:rsidRDefault="00A43E94" w14:paraId="79F0B25E" w14:textId="77777777">
      <w:pPr>
        <w:pStyle w:val="ListParagraph"/>
        <w:numPr>
          <w:ilvl w:val="0"/>
          <w:numId w:val="16"/>
        </w:numPr>
        <w:spacing w:line="240" w:lineRule="auto"/>
        <w:jc w:val="both"/>
        <w:rPr>
          <w:rFonts w:asciiTheme="majorHAnsi" w:hAnsiTheme="majorHAnsi"/>
          <w:color w:val="000000" w:themeColor="text1"/>
          <w:sz w:val="20"/>
          <w:szCs w:val="20"/>
          <w:rPrChange w:author="Alex J" w:date="2019-08-05T13:06:00Z" w:id="389">
            <w:rPr/>
          </w:rPrChange>
        </w:rPr>
        <w:pPrChange w:author="Alex J" w:date="2019-08-05T13:06:00Z" w:id="390">
          <w:pPr>
            <w:spacing w:line="240" w:lineRule="auto"/>
            <w:ind w:left="360"/>
            <w:jc w:val="both"/>
          </w:pPr>
        </w:pPrChange>
      </w:pPr>
      <w:r w:rsidRPr="00AA4EF8">
        <w:rPr>
          <w:rFonts w:asciiTheme="majorHAnsi" w:hAnsiTheme="majorHAnsi"/>
          <w:color w:val="000000" w:themeColor="text1"/>
          <w:sz w:val="20"/>
          <w:szCs w:val="20"/>
          <w:rPrChange w:author="Alex J" w:date="2019-08-05T13:06:00Z" w:id="391">
            <w:rPr/>
          </w:rPrChange>
        </w:rPr>
        <w:t>Two schools, 1 bs session</w:t>
      </w:r>
    </w:p>
    <w:p w:rsidRPr="00AA4EF8" w:rsidR="00A43E94" w:rsidRDefault="00A43E94" w14:paraId="21F7C885" w14:textId="1EAC53F8">
      <w:pPr>
        <w:pStyle w:val="ListParagraph"/>
        <w:numPr>
          <w:ilvl w:val="0"/>
          <w:numId w:val="16"/>
        </w:numPr>
        <w:spacing w:line="240" w:lineRule="auto"/>
        <w:jc w:val="both"/>
        <w:rPr>
          <w:rFonts w:asciiTheme="majorHAnsi" w:hAnsiTheme="majorHAnsi"/>
          <w:color w:val="000000" w:themeColor="text1"/>
          <w:sz w:val="20"/>
          <w:szCs w:val="20"/>
          <w:rPrChange w:author="Alex J" w:date="2019-08-05T13:06:00Z" w:id="392">
            <w:rPr/>
          </w:rPrChange>
        </w:rPr>
        <w:pPrChange w:author="Alex J" w:date="2019-08-05T13:06:00Z" w:id="393">
          <w:pPr>
            <w:spacing w:line="240" w:lineRule="auto"/>
            <w:ind w:left="360"/>
            <w:jc w:val="both"/>
          </w:pPr>
        </w:pPrChange>
      </w:pPr>
      <w:r w:rsidRPr="00AA4EF8">
        <w:rPr>
          <w:rFonts w:asciiTheme="majorHAnsi" w:hAnsiTheme="majorHAnsi"/>
          <w:color w:val="000000" w:themeColor="text1"/>
          <w:sz w:val="20"/>
          <w:szCs w:val="20"/>
          <w:rPrChange w:author="Alex J" w:date="2019-08-05T13:06:00Z" w:id="394">
            <w:rPr/>
          </w:rPrChange>
        </w:rPr>
        <w:t xml:space="preserve">Three schools, </w:t>
      </w:r>
      <w:r w:rsidRPr="00AA4EF8" w:rsidR="00A31675">
        <w:rPr>
          <w:rFonts w:asciiTheme="majorHAnsi" w:hAnsiTheme="majorHAnsi"/>
          <w:color w:val="000000" w:themeColor="text1"/>
          <w:sz w:val="20"/>
          <w:szCs w:val="20"/>
          <w:rPrChange w:author="Alex J" w:date="2019-08-05T13:06:00Z" w:id="395">
            <w:rPr/>
          </w:rPrChange>
        </w:rPr>
        <w:t>1</w:t>
      </w:r>
      <w:r w:rsidRPr="00AA4EF8">
        <w:rPr>
          <w:rFonts w:asciiTheme="majorHAnsi" w:hAnsiTheme="majorHAnsi"/>
          <w:color w:val="000000" w:themeColor="text1"/>
          <w:sz w:val="20"/>
          <w:szCs w:val="20"/>
          <w:rPrChange w:author="Alex J" w:date="2019-08-05T13:06:00Z" w:id="396">
            <w:rPr/>
          </w:rPrChange>
        </w:rPr>
        <w:t xml:space="preserve"> bs sessions</w:t>
      </w:r>
    </w:p>
    <w:p w:rsidRPr="00AA4EF8" w:rsidR="00A43E94" w:rsidRDefault="00A43E94" w14:paraId="39D46045" w14:textId="77777777">
      <w:pPr>
        <w:pStyle w:val="ListParagraph"/>
        <w:numPr>
          <w:ilvl w:val="0"/>
          <w:numId w:val="16"/>
        </w:numPr>
        <w:spacing w:line="240" w:lineRule="auto"/>
        <w:jc w:val="both"/>
        <w:rPr>
          <w:rFonts w:asciiTheme="majorHAnsi" w:hAnsiTheme="majorHAnsi"/>
          <w:color w:val="000000" w:themeColor="text1"/>
          <w:sz w:val="20"/>
          <w:szCs w:val="20"/>
          <w:rPrChange w:author="Alex J" w:date="2019-08-05T13:06:00Z" w:id="397">
            <w:rPr/>
          </w:rPrChange>
        </w:rPr>
        <w:pPrChange w:author="Alex J" w:date="2019-08-05T13:06:00Z" w:id="398">
          <w:pPr>
            <w:spacing w:line="240" w:lineRule="auto"/>
            <w:ind w:left="360"/>
            <w:jc w:val="both"/>
          </w:pPr>
        </w:pPrChange>
      </w:pPr>
      <w:r w:rsidRPr="00AA4EF8">
        <w:rPr>
          <w:rFonts w:asciiTheme="majorHAnsi" w:hAnsiTheme="majorHAnsi"/>
          <w:color w:val="000000" w:themeColor="text1"/>
          <w:sz w:val="20"/>
          <w:szCs w:val="20"/>
          <w:rPrChange w:author="Alex J" w:date="2019-08-05T13:06:00Z" w:id="399">
            <w:rPr/>
          </w:rPrChange>
        </w:rPr>
        <w:t>Four schools, 2 bs sessions</w:t>
      </w:r>
    </w:p>
    <w:p w:rsidRPr="00AA4EF8" w:rsidR="00A43E94" w:rsidRDefault="00A43E94" w14:paraId="237E1B9F" w14:textId="2193ACE2">
      <w:pPr>
        <w:pStyle w:val="ListParagraph"/>
        <w:numPr>
          <w:ilvl w:val="0"/>
          <w:numId w:val="16"/>
        </w:numPr>
        <w:spacing w:line="240" w:lineRule="auto"/>
        <w:jc w:val="both"/>
        <w:rPr>
          <w:rFonts w:asciiTheme="majorHAnsi" w:hAnsiTheme="majorHAnsi"/>
          <w:color w:val="000000" w:themeColor="text1"/>
          <w:sz w:val="20"/>
          <w:szCs w:val="20"/>
          <w:rPrChange w:author="Alex J" w:date="2019-08-05T13:06:00Z" w:id="400">
            <w:rPr/>
          </w:rPrChange>
        </w:rPr>
        <w:pPrChange w:author="Alex J" w:date="2019-08-05T13:06:00Z" w:id="401">
          <w:pPr>
            <w:spacing w:line="240" w:lineRule="auto"/>
            <w:ind w:left="360"/>
            <w:jc w:val="both"/>
          </w:pPr>
        </w:pPrChange>
      </w:pPr>
      <w:r w:rsidRPr="00AA4EF8">
        <w:rPr>
          <w:rFonts w:asciiTheme="majorHAnsi" w:hAnsiTheme="majorHAnsi"/>
          <w:color w:val="000000" w:themeColor="text1"/>
          <w:sz w:val="20"/>
          <w:szCs w:val="20"/>
          <w:rPrChange w:author="Alex J" w:date="2019-08-05T13:06:00Z" w:id="402">
            <w:rPr/>
          </w:rPrChange>
        </w:rPr>
        <w:t xml:space="preserve">Five schools, </w:t>
      </w:r>
      <w:r w:rsidRPr="00AA4EF8" w:rsidR="00A31675">
        <w:rPr>
          <w:rFonts w:asciiTheme="majorHAnsi" w:hAnsiTheme="majorHAnsi"/>
          <w:color w:val="000000" w:themeColor="text1"/>
          <w:sz w:val="20"/>
          <w:szCs w:val="20"/>
          <w:rPrChange w:author="Alex J" w:date="2019-08-05T13:06:00Z" w:id="403">
            <w:rPr/>
          </w:rPrChange>
        </w:rPr>
        <w:t>2</w:t>
      </w:r>
      <w:r w:rsidRPr="00AA4EF8">
        <w:rPr>
          <w:rFonts w:asciiTheme="majorHAnsi" w:hAnsiTheme="majorHAnsi"/>
          <w:color w:val="000000" w:themeColor="text1"/>
          <w:sz w:val="20"/>
          <w:szCs w:val="20"/>
          <w:rPrChange w:author="Alex J" w:date="2019-08-05T13:06:00Z" w:id="404">
            <w:rPr/>
          </w:rPrChange>
        </w:rPr>
        <w:t xml:space="preserve"> bs sessions</w:t>
      </w:r>
    </w:p>
    <w:p w:rsidRPr="00AA4EF8" w:rsidR="00460AE3" w:rsidRDefault="00460AE3" w14:paraId="37F67376" w14:textId="40B3252C">
      <w:pPr>
        <w:pStyle w:val="ListParagraph"/>
        <w:numPr>
          <w:ilvl w:val="0"/>
          <w:numId w:val="16"/>
        </w:numPr>
        <w:spacing w:line="240" w:lineRule="auto"/>
        <w:jc w:val="both"/>
        <w:rPr>
          <w:rFonts w:asciiTheme="majorHAnsi" w:hAnsiTheme="majorHAnsi"/>
          <w:color w:val="000000" w:themeColor="text1"/>
          <w:sz w:val="20"/>
          <w:szCs w:val="20"/>
          <w:rPrChange w:author="Alex J" w:date="2019-08-05T13:06:00Z" w:id="405">
            <w:rPr/>
          </w:rPrChange>
        </w:rPr>
        <w:pPrChange w:author="Alex J" w:date="2019-08-05T13:06:00Z" w:id="406">
          <w:pPr>
            <w:spacing w:line="240" w:lineRule="auto"/>
            <w:ind w:left="360"/>
            <w:jc w:val="both"/>
          </w:pPr>
        </w:pPrChange>
      </w:pPr>
      <w:r w:rsidRPr="00AA4EF8">
        <w:rPr>
          <w:rFonts w:asciiTheme="majorHAnsi" w:hAnsiTheme="majorHAnsi"/>
          <w:color w:val="000000" w:themeColor="text1"/>
          <w:sz w:val="20"/>
          <w:szCs w:val="20"/>
          <w:rPrChange w:author="Alex J" w:date="2019-08-05T13:06:00Z" w:id="407">
            <w:rPr/>
          </w:rPrChange>
        </w:rPr>
        <w:t>7 Schools</w:t>
      </w:r>
      <w:r w:rsidRPr="00AA4EF8" w:rsidR="00DA1D60">
        <w:rPr>
          <w:rFonts w:asciiTheme="majorHAnsi" w:hAnsiTheme="majorHAnsi"/>
          <w:color w:val="000000" w:themeColor="text1"/>
          <w:sz w:val="20"/>
          <w:szCs w:val="20"/>
          <w:rPrChange w:author="Alex J" w:date="2019-08-05T13:06:00Z" w:id="408">
            <w:rPr/>
          </w:rPrChange>
        </w:rPr>
        <w:t>, 3</w:t>
      </w:r>
      <w:r w:rsidRPr="00AA4EF8" w:rsidR="000D3DF3">
        <w:rPr>
          <w:rFonts w:asciiTheme="majorHAnsi" w:hAnsiTheme="majorHAnsi"/>
          <w:color w:val="000000" w:themeColor="text1"/>
          <w:sz w:val="20"/>
          <w:szCs w:val="20"/>
          <w:rPrChange w:author="Alex J" w:date="2019-08-05T13:06:00Z" w:id="409">
            <w:rPr/>
          </w:rPrChange>
        </w:rPr>
        <w:t xml:space="preserve"> bs sessions</w:t>
      </w:r>
    </w:p>
    <w:p w:rsidRPr="00AA4EF8" w:rsidR="00460AE3" w:rsidRDefault="00460AE3" w14:paraId="04B84166" w14:textId="7DF8AA73">
      <w:pPr>
        <w:pStyle w:val="ListParagraph"/>
        <w:numPr>
          <w:ilvl w:val="0"/>
          <w:numId w:val="16"/>
        </w:numPr>
        <w:spacing w:line="240" w:lineRule="auto"/>
        <w:jc w:val="both"/>
        <w:rPr>
          <w:rFonts w:asciiTheme="majorHAnsi" w:hAnsiTheme="majorHAnsi"/>
          <w:color w:val="000000" w:themeColor="text1"/>
          <w:sz w:val="20"/>
          <w:szCs w:val="20"/>
          <w:rPrChange w:author="Alex J" w:date="2019-08-05T13:06:00Z" w:id="410">
            <w:rPr/>
          </w:rPrChange>
        </w:rPr>
        <w:pPrChange w:author="Alex J" w:date="2019-08-05T13:06:00Z" w:id="411">
          <w:pPr>
            <w:spacing w:line="240" w:lineRule="auto"/>
            <w:ind w:left="360"/>
            <w:jc w:val="both"/>
          </w:pPr>
        </w:pPrChange>
      </w:pPr>
      <w:r w:rsidRPr="00AA4EF8">
        <w:rPr>
          <w:rFonts w:asciiTheme="majorHAnsi" w:hAnsiTheme="majorHAnsi"/>
          <w:color w:val="000000" w:themeColor="text1"/>
          <w:sz w:val="20"/>
          <w:szCs w:val="20"/>
          <w:rPrChange w:author="Alex J" w:date="2019-08-05T13:06:00Z" w:id="412">
            <w:rPr/>
          </w:rPrChange>
        </w:rPr>
        <w:t>10 schools</w:t>
      </w:r>
      <w:r w:rsidRPr="00AA4EF8" w:rsidR="00DA1D60">
        <w:rPr>
          <w:rFonts w:asciiTheme="majorHAnsi" w:hAnsiTheme="majorHAnsi"/>
          <w:color w:val="000000" w:themeColor="text1"/>
          <w:sz w:val="20"/>
          <w:szCs w:val="20"/>
          <w:rPrChange w:author="Alex J" w:date="2019-08-05T13:06:00Z" w:id="413">
            <w:rPr/>
          </w:rPrChange>
        </w:rPr>
        <w:t xml:space="preserve">, </w:t>
      </w:r>
      <w:r w:rsidRPr="00AA4EF8" w:rsidR="00A31675">
        <w:rPr>
          <w:rFonts w:asciiTheme="majorHAnsi" w:hAnsiTheme="majorHAnsi"/>
          <w:color w:val="000000" w:themeColor="text1"/>
          <w:sz w:val="20"/>
          <w:szCs w:val="20"/>
          <w:rPrChange w:author="Alex J" w:date="2019-08-05T13:06:00Z" w:id="414">
            <w:rPr/>
          </w:rPrChange>
        </w:rPr>
        <w:t>4</w:t>
      </w:r>
      <w:r w:rsidRPr="00AA4EF8" w:rsidR="000D3DF3">
        <w:rPr>
          <w:rFonts w:asciiTheme="majorHAnsi" w:hAnsiTheme="majorHAnsi"/>
          <w:color w:val="000000" w:themeColor="text1"/>
          <w:sz w:val="20"/>
          <w:szCs w:val="20"/>
          <w:rPrChange w:author="Alex J" w:date="2019-08-05T13:06:00Z" w:id="415">
            <w:rPr/>
          </w:rPrChange>
        </w:rPr>
        <w:t xml:space="preserve"> bs sessions</w:t>
      </w:r>
    </w:p>
    <w:p w:rsidRPr="0066450A" w:rsidR="00A43E94" w:rsidP="004163F4" w:rsidRDefault="00A43E94" w14:paraId="2BB19D21" w14:textId="77777777">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 xml:space="preserve">The above is the structure we recommend, however it also depends on how many essays/ short answers are to be brainstormed per school. How much are you and your brainstormer are able to cover in each session. </w:t>
      </w:r>
    </w:p>
    <w:p w:rsidRPr="0066450A" w:rsidR="001A0111" w:rsidP="001A0111" w:rsidRDefault="00A43E94" w14:paraId="07021DD1" w14:textId="451ABA9F">
      <w:pPr>
        <w:spacing w:line="240" w:lineRule="auto"/>
        <w:ind w:left="360"/>
        <w:jc w:val="both"/>
        <w:rPr>
          <w:rFonts w:eastAsia="Times New Roman" w:cs="Arial" w:asciiTheme="majorHAnsi" w:hAnsiTheme="majorHAnsi"/>
          <w:color w:val="222222"/>
          <w:sz w:val="20"/>
          <w:szCs w:val="20"/>
          <w:lang w:val="en-GB" w:eastAsia="en-GB"/>
          <w:rPrChange w:author="Microsoft Office User" w:date="2018-11-16T15:41:00Z" w:id="416">
            <w:rPr>
              <w:rFonts w:ascii="Arial" w:hAnsi="Arial" w:eastAsia="Times New Roman" w:cs="Arial"/>
              <w:color w:val="222222"/>
              <w:sz w:val="24"/>
              <w:szCs w:val="24"/>
              <w:lang w:val="en-GB" w:eastAsia="en-GB"/>
            </w:rPr>
          </w:rPrChange>
        </w:rPr>
      </w:pPr>
      <w:r w:rsidRPr="0066450A">
        <w:rPr>
          <w:rFonts w:asciiTheme="majorHAnsi" w:hAnsiTheme="majorHAnsi"/>
          <w:color w:val="000000" w:themeColor="text1"/>
          <w:sz w:val="20"/>
          <w:szCs w:val="20"/>
        </w:rPr>
        <w:t>From our experience over the years, we have</w:t>
      </w:r>
      <w:del w:author="Alex J" w:date="2019-08-05T13:07:00Z" w:id="417">
        <w:r w:rsidRPr="0066450A" w:rsidDel="00FB4E9F">
          <w:rPr>
            <w:rFonts w:asciiTheme="majorHAnsi" w:hAnsiTheme="majorHAnsi"/>
            <w:color w:val="000000" w:themeColor="text1"/>
            <w:sz w:val="20"/>
            <w:szCs w:val="20"/>
          </w:rPr>
          <w:delText xml:space="preserve"> try and</w:delText>
        </w:r>
      </w:del>
      <w:r w:rsidRPr="0066450A">
        <w:rPr>
          <w:rFonts w:asciiTheme="majorHAnsi" w:hAnsiTheme="majorHAnsi"/>
          <w:color w:val="000000" w:themeColor="text1"/>
          <w:sz w:val="20"/>
          <w:szCs w:val="20"/>
        </w:rPr>
        <w:t xml:space="preserve"> structure</w:t>
      </w:r>
      <w:ins w:author="Alex J" w:date="2019-08-05T13:07:00Z" w:id="418">
        <w:r w:rsidR="00FB4E9F">
          <w:rPr>
            <w:rFonts w:asciiTheme="majorHAnsi" w:hAnsiTheme="majorHAnsi"/>
            <w:color w:val="000000" w:themeColor="text1"/>
            <w:sz w:val="20"/>
            <w:szCs w:val="20"/>
          </w:rPr>
          <w:t>d</w:t>
        </w:r>
      </w:ins>
      <w:r w:rsidRPr="0066450A">
        <w:rPr>
          <w:rFonts w:asciiTheme="majorHAnsi" w:hAnsiTheme="majorHAnsi"/>
          <w:color w:val="000000" w:themeColor="text1"/>
          <w:sz w:val="20"/>
          <w:szCs w:val="20"/>
        </w:rPr>
        <w:t xml:space="preserve"> the sessions to ensure students maximize each session. However as in any creative process, we are very flexibl</w:t>
      </w:r>
      <w:ins w:author="JT" w:date="2019-10-01T18:06:00Z" w:id="419">
        <w:r w:rsidR="001D20B7">
          <w:rPr>
            <w:rFonts w:asciiTheme="majorHAnsi" w:hAnsiTheme="majorHAnsi"/>
            <w:color w:val="000000" w:themeColor="text1"/>
            <w:sz w:val="20"/>
            <w:szCs w:val="20"/>
          </w:rPr>
          <w:t>e and it depends on the flow of the call</w:t>
        </w:r>
      </w:ins>
      <w:ins w:author="JT" w:date="2019-10-01T18:16:00Z" w:id="420">
        <w:r w:rsidR="00EE518A">
          <w:rPr>
            <w:rFonts w:asciiTheme="majorHAnsi" w:hAnsiTheme="majorHAnsi"/>
            <w:color w:val="000000" w:themeColor="text1"/>
            <w:sz w:val="20"/>
            <w:szCs w:val="20"/>
          </w:rPr>
          <w:t xml:space="preserve"> and how well you have filled the BS form before the call.</w:t>
        </w:r>
      </w:ins>
      <w:del w:author="JT" w:date="2019-10-01T18:06:00Z" w:id="421">
        <w:r w:rsidRPr="0066450A" w:rsidDel="001D20B7">
          <w:rPr>
            <w:rFonts w:asciiTheme="majorHAnsi" w:hAnsiTheme="majorHAnsi"/>
            <w:color w:val="000000" w:themeColor="text1"/>
            <w:sz w:val="20"/>
            <w:szCs w:val="20"/>
          </w:rPr>
          <w:delText>e.</w:delText>
        </w:r>
      </w:del>
      <w:r w:rsidRPr="0066450A">
        <w:rPr>
          <w:rFonts w:asciiTheme="majorHAnsi" w:hAnsiTheme="majorHAnsi"/>
          <w:color w:val="000000" w:themeColor="text1"/>
          <w:sz w:val="20"/>
          <w:szCs w:val="20"/>
        </w:rPr>
        <w:t xml:space="preserve"> </w:t>
      </w:r>
      <w:r w:rsidRPr="0066450A" w:rsidR="001A0111">
        <w:rPr>
          <w:rFonts w:eastAsia="Times New Roman" w:cs="Arial" w:asciiTheme="majorHAnsi" w:hAnsiTheme="majorHAnsi"/>
          <w:color w:val="222222"/>
          <w:sz w:val="20"/>
          <w:szCs w:val="20"/>
          <w:lang w:val="en-GB" w:eastAsia="en-GB"/>
          <w:rPrChange w:author="Microsoft Office User" w:date="2018-11-16T15:41:00Z" w:id="422">
            <w:rPr>
              <w:rFonts w:ascii="Arial" w:hAnsi="Arial" w:eastAsia="Times New Roman" w:cs="Arial"/>
              <w:color w:val="222222"/>
              <w:sz w:val="24"/>
              <w:szCs w:val="24"/>
              <w:lang w:val="en-GB" w:eastAsia="en-GB"/>
            </w:rPr>
          </w:rPrChange>
        </w:rPr>
        <w:t>As our students would swear by, our team has gone above and beyond and we have ensured that we leave no stone unturned in discussing each and every essay prompt and ensuring that no essay gets submitted unless it meets our standards.</w:t>
      </w:r>
    </w:p>
    <w:p w:rsidRPr="0066450A" w:rsidR="001A0111" w:rsidP="004163F4" w:rsidRDefault="001A0111" w14:paraId="707B7309" w14:textId="77777777">
      <w:pPr>
        <w:spacing w:line="240" w:lineRule="auto"/>
        <w:ind w:left="360"/>
        <w:jc w:val="both"/>
        <w:rPr>
          <w:rFonts w:asciiTheme="majorHAnsi" w:hAnsiTheme="majorHAnsi"/>
          <w:color w:val="000000" w:themeColor="text1"/>
          <w:sz w:val="20"/>
          <w:szCs w:val="20"/>
        </w:rPr>
      </w:pPr>
    </w:p>
    <w:p w:rsidRPr="0066450A" w:rsidR="00A43E94" w:rsidP="05EB2A60" w:rsidRDefault="002C1779" w14:paraId="79FE84FC" w14:textId="3797D6D6">
      <w:pPr>
        <w:pStyle w:val="Heading2"/>
        <w:pPrChange w:author="Simran" w:date="2018-11-21T17:10:00Z" w:id="423">
          <w:pPr>
            <w:spacing w:line="240" w:lineRule="auto"/>
            <w:ind w:left="360"/>
            <w:jc w:val="both"/>
          </w:pPr>
        </w:pPrChange>
      </w:pPr>
      <w:bookmarkStart w:name="_Toc1615091530" w:id="806001881"/>
      <w:r w:rsidR="002C1779">
        <w:rPr/>
        <w:t xml:space="preserve">17] </w:t>
      </w:r>
      <w:r w:rsidR="00A43E94">
        <w:rPr/>
        <w:t xml:space="preserve">I want a free session/ </w:t>
      </w:r>
      <w:r w:rsidR="00A43E94">
        <w:rPr/>
        <w:t>10 minute</w:t>
      </w:r>
      <w:r w:rsidR="00A43E94">
        <w:rPr/>
        <w:t xml:space="preserve"> call with counsellor. Can you arrange that?</w:t>
      </w:r>
      <w:bookmarkEnd w:id="806001881"/>
    </w:p>
    <w:p w:rsidRPr="0066450A" w:rsidR="00A43E94" w:rsidP="004163F4" w:rsidRDefault="00A43E94" w14:paraId="3440C071" w14:textId="77777777">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 xml:space="preserve">As a policy, we do not allow brief conversations with counsellors as we do not think we can add any value  to you in 10 minutes. </w:t>
      </w:r>
    </w:p>
    <w:p w:rsidRPr="0066450A" w:rsidR="00A43E94" w:rsidP="004163F4" w:rsidRDefault="00A43E94" w14:paraId="3323837F" w14:textId="3E5DE15E">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The process at ReachIvy is extremely detailed. We evaluate your profile class 10</w:t>
      </w:r>
      <w:r w:rsidRPr="0066450A">
        <w:rPr>
          <w:rFonts w:asciiTheme="majorHAnsi" w:hAnsiTheme="majorHAnsi"/>
          <w:color w:val="000000" w:themeColor="text1"/>
          <w:sz w:val="20"/>
          <w:szCs w:val="20"/>
          <w:vertAlign w:val="superscript"/>
        </w:rPr>
        <w:t>th</w:t>
      </w:r>
      <w:r w:rsidRPr="0066450A">
        <w:rPr>
          <w:rFonts w:asciiTheme="majorHAnsi" w:hAnsiTheme="majorHAnsi"/>
          <w:color w:val="000000" w:themeColor="text1"/>
          <w:sz w:val="20"/>
          <w:szCs w:val="20"/>
        </w:rPr>
        <w:t xml:space="preserve"> onwards and help you build a holistic profile </w:t>
      </w:r>
      <w:r w:rsidRPr="0066450A" w:rsidR="0024782A">
        <w:rPr>
          <w:rFonts w:asciiTheme="majorHAnsi" w:hAnsiTheme="majorHAnsi"/>
          <w:color w:val="000000" w:themeColor="text1"/>
          <w:sz w:val="20"/>
          <w:szCs w:val="20"/>
        </w:rPr>
        <w:t>keeping</w:t>
      </w:r>
      <w:r w:rsidRPr="0066450A">
        <w:rPr>
          <w:rFonts w:asciiTheme="majorHAnsi" w:hAnsiTheme="majorHAnsi"/>
          <w:color w:val="000000" w:themeColor="text1"/>
          <w:sz w:val="20"/>
          <w:szCs w:val="20"/>
        </w:rPr>
        <w:t xml:space="preserve"> in mind the admission requirements for top schools.</w:t>
      </w:r>
    </w:p>
    <w:p w:rsidRPr="0066450A" w:rsidR="00A43E94" w:rsidP="004163F4" w:rsidRDefault="00A43E94" w14:paraId="74786DCF" w14:textId="77777777">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Prior to your counselling session, you have to complete a form detailing your entire candidature class 10</w:t>
      </w:r>
      <w:r w:rsidRPr="0066450A">
        <w:rPr>
          <w:rFonts w:asciiTheme="majorHAnsi" w:hAnsiTheme="majorHAnsi"/>
          <w:color w:val="000000" w:themeColor="text1"/>
          <w:sz w:val="20"/>
          <w:szCs w:val="20"/>
          <w:vertAlign w:val="superscript"/>
        </w:rPr>
        <w:t>th</w:t>
      </w:r>
      <w:r w:rsidRPr="0066450A">
        <w:rPr>
          <w:rFonts w:asciiTheme="majorHAnsi" w:hAnsiTheme="majorHAnsi"/>
          <w:color w:val="000000" w:themeColor="text1"/>
          <w:sz w:val="20"/>
          <w:szCs w:val="20"/>
        </w:rPr>
        <w:t xml:space="preserve"> onwards. </w:t>
      </w:r>
    </w:p>
    <w:p w:rsidRPr="0066450A" w:rsidR="00A43E94" w:rsidP="004163F4" w:rsidRDefault="00A43E94" w14:paraId="4B1993C3" w14:textId="23AB01B2">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 xml:space="preserve">The counsellor will review it and then get on a call with you. </w:t>
      </w:r>
    </w:p>
    <w:p w:rsidRPr="0066450A" w:rsidR="00C86732" w:rsidP="004163F4" w:rsidRDefault="00C86732" w14:paraId="1D0ADEE7" w14:textId="6EF90EAD">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OR</w:t>
      </w:r>
    </w:p>
    <w:p w:rsidRPr="0066450A" w:rsidR="00C86732" w:rsidP="0055223C" w:rsidRDefault="00C86732" w14:paraId="7AA062BE"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 xml:space="preserve">Sorry we do not offer quick reviews. We firmly believe that to offer adequate guidance and assist you in your study abroad options our </w:t>
      </w:r>
      <w:proofErr w:type="spellStart"/>
      <w:r w:rsidRPr="0066450A">
        <w:rPr>
          <w:rFonts w:eastAsia="Times New Roman" w:cs="Times New Roman" w:asciiTheme="majorHAnsi" w:hAnsiTheme="majorHAnsi"/>
          <w:color w:val="000000" w:themeColor="text1"/>
          <w:sz w:val="20"/>
          <w:szCs w:val="20"/>
        </w:rPr>
        <w:t>counselor</w:t>
      </w:r>
      <w:proofErr w:type="spellEnd"/>
      <w:r w:rsidRPr="0066450A">
        <w:rPr>
          <w:rFonts w:eastAsia="Times New Roman" w:cs="Times New Roman" w:asciiTheme="majorHAnsi" w:hAnsiTheme="majorHAnsi"/>
          <w:color w:val="000000" w:themeColor="text1"/>
          <w:sz w:val="20"/>
          <w:szCs w:val="20"/>
        </w:rPr>
        <w:t xml:space="preserve"> needs to speak to you for an hour.</w:t>
      </w:r>
    </w:p>
    <w:p w:rsidRPr="0066450A" w:rsidR="00EF2EB0" w:rsidRDefault="00EF2EB0" w14:paraId="072E2E63"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eastAsia="Times New Roman" w:cs="Times New Roman" w:asciiTheme="majorHAnsi" w:hAnsiTheme="majorHAnsi"/>
          <w:color w:val="000000" w:themeColor="text1"/>
          <w:sz w:val="20"/>
          <w:szCs w:val="20"/>
        </w:rPr>
      </w:pPr>
    </w:p>
    <w:p w:rsidRPr="0066450A" w:rsidR="00C86732" w:rsidRDefault="00C86732" w14:paraId="4516113E" w14:textId="11B637C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 xml:space="preserve">Strongly suggest you do the one hour session. Our </w:t>
      </w:r>
      <w:proofErr w:type="spellStart"/>
      <w:r w:rsidRPr="0066450A">
        <w:rPr>
          <w:rFonts w:eastAsia="Times New Roman" w:cs="Times New Roman" w:asciiTheme="majorHAnsi" w:hAnsiTheme="majorHAnsi"/>
          <w:color w:val="000000" w:themeColor="text1"/>
          <w:sz w:val="20"/>
          <w:szCs w:val="20"/>
        </w:rPr>
        <w:t>counselor</w:t>
      </w:r>
      <w:proofErr w:type="spellEnd"/>
      <w:r w:rsidRPr="0066450A">
        <w:rPr>
          <w:rFonts w:eastAsia="Times New Roman" w:cs="Times New Roman" w:asciiTheme="majorHAnsi" w:hAnsiTheme="majorHAnsi"/>
          <w:color w:val="000000" w:themeColor="text1"/>
          <w:sz w:val="20"/>
          <w:szCs w:val="20"/>
        </w:rPr>
        <w:t xml:space="preserve"> will be able to assist you on the immediate steps your child needs to take to build their profile to get admission in a top tier school. They will guide you with a road map for the coming months. </w:t>
      </w:r>
    </w:p>
    <w:p w:rsidRPr="0066450A" w:rsidR="00EF2EB0" w:rsidRDefault="00EF2EB0" w14:paraId="168770EB"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eastAsia="Times New Roman" w:cs="Times New Roman" w:asciiTheme="majorHAnsi" w:hAnsiTheme="majorHAnsi"/>
          <w:color w:val="000000" w:themeColor="text1"/>
          <w:sz w:val="20"/>
          <w:szCs w:val="20"/>
        </w:rPr>
      </w:pPr>
    </w:p>
    <w:p w:rsidRPr="0066450A" w:rsidR="00AF5E4F" w:rsidP="05EB2A60" w:rsidRDefault="002C1779" w14:paraId="2C85B02D" w14:textId="1EED84C4">
      <w:pPr>
        <w:spacing w:line="240" w:lineRule="auto"/>
        <w:ind w:left="360"/>
        <w:jc w:val="both"/>
        <w:rPr>
          <w:rFonts w:ascii="Cambria" w:hAnsi="Cambria" w:asciiTheme="majorAscii" w:hAnsiTheme="majorAscii"/>
          <w:b w:val="1"/>
          <w:bCs w:val="1"/>
          <w:color w:val="000000" w:themeColor="text1"/>
          <w:sz w:val="20"/>
          <w:szCs w:val="20"/>
        </w:rPr>
      </w:pPr>
      <w:bookmarkStart w:name="_Toc1802527862" w:id="953179335"/>
      <w:r w:rsidRPr="05EB2A60" w:rsidR="002C1779">
        <w:rPr>
          <w:rStyle w:val="Heading2Char"/>
          <w:rPrChange w:author="Simran" w:date="2018-11-21T17:10:00Z" w:id="136022964">
            <w:rPr>
              <w:rFonts w:ascii="Cambria" w:hAnsi="Cambria" w:asciiTheme="majorAscii" w:hAnsiTheme="majorAscii"/>
              <w:b w:val="1"/>
              <w:bCs w:val="1"/>
              <w:color w:val="000000" w:themeColor="text1" w:themeTint="FF" w:themeShade="FF"/>
              <w:sz w:val="20"/>
              <w:szCs w:val="20"/>
            </w:rPr>
          </w:rPrChange>
        </w:rPr>
        <w:t xml:space="preserve">18] </w:t>
      </w:r>
      <w:r w:rsidRPr="05EB2A60" w:rsidR="00AF5E4F">
        <w:rPr>
          <w:rStyle w:val="Heading2Char"/>
          <w:rPrChange w:author="Simran" w:date="2018-11-21T17:10:00Z" w:id="1458208768">
            <w:rPr>
              <w:rFonts w:ascii="Cambria" w:hAnsi="Cambria" w:asciiTheme="majorAscii" w:hAnsiTheme="majorAscii"/>
              <w:b w:val="1"/>
              <w:bCs w:val="1"/>
              <w:color w:val="000000" w:themeColor="text1" w:themeTint="FF" w:themeShade="FF"/>
              <w:sz w:val="20"/>
              <w:szCs w:val="20"/>
            </w:rPr>
          </w:rPrChange>
        </w:rPr>
        <w:t xml:space="preserve">I have worked with you on apps, please arrange for free </w:t>
      </w:r>
      <w:r w:rsidRPr="05EB2A60" w:rsidR="00AF5E4F">
        <w:rPr>
          <w:rStyle w:val="Heading2Char"/>
          <w:rPrChange w:author="Simran" w:date="2018-11-21T17:10:00Z" w:id="2027048123">
            <w:rPr>
              <w:rFonts w:ascii="Cambria" w:hAnsi="Cambria" w:asciiTheme="majorAscii" w:hAnsiTheme="majorAscii"/>
              <w:b w:val="1"/>
              <w:bCs w:val="1"/>
              <w:color w:val="000000" w:themeColor="text1" w:themeTint="FF" w:themeShade="FF"/>
              <w:sz w:val="20"/>
              <w:szCs w:val="20"/>
            </w:rPr>
          </w:rPrChange>
        </w:rPr>
        <w:t>assistance</w:t>
      </w:r>
      <w:r w:rsidRPr="05EB2A60" w:rsidR="00AF5E4F">
        <w:rPr>
          <w:rStyle w:val="Heading2Char"/>
          <w:rPrChange w:author="Simran" w:date="2018-11-21T17:10:00Z" w:id="1512919220">
            <w:rPr>
              <w:rFonts w:ascii="Cambria" w:hAnsi="Cambria" w:asciiTheme="majorAscii" w:hAnsiTheme="majorAscii"/>
              <w:b w:val="1"/>
              <w:bCs w:val="1"/>
              <w:color w:val="000000" w:themeColor="text1" w:themeTint="FF" w:themeShade="FF"/>
              <w:sz w:val="20"/>
              <w:szCs w:val="20"/>
            </w:rPr>
          </w:rPrChange>
        </w:rPr>
        <w:t xml:space="preserve"> on my Scholarship essay</w:t>
      </w:r>
      <w:bookmarkEnd w:id="953179335"/>
      <w:r w:rsidRPr="05EB2A60" w:rsidR="00AF5E4F">
        <w:rPr>
          <w:rFonts w:ascii="Cambria" w:hAnsi="Cambria" w:asciiTheme="majorAscii" w:hAnsiTheme="majorAscii"/>
          <w:b w:val="1"/>
          <w:bCs w:val="1"/>
          <w:color w:val="000000" w:themeColor="text1" w:themeTint="FF" w:themeShade="FF"/>
          <w:sz w:val="20"/>
          <w:szCs w:val="20"/>
        </w:rPr>
        <w:t>?</w:t>
      </w:r>
    </w:p>
    <w:p w:rsidR="00B05EE5" w:rsidP="003439D4" w:rsidRDefault="00AF5E4F" w14:paraId="09768178" w14:textId="074D0FC8">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We have worked with numerous students and have helped them craft compelling scholarship essays. They avail of the same as an add on to their package. Our students have secured scholarships from $10000 to $50000 and some have even received a full scholarship with us.</w:t>
      </w:r>
    </w:p>
    <w:p w:rsidR="006216B7" w:rsidP="003439D4" w:rsidRDefault="006216B7" w14:paraId="3E5F1641" w14:textId="1BEA7ACC">
      <w:pPr>
        <w:spacing w:line="240" w:lineRule="auto"/>
        <w:ind w:left="360"/>
        <w:jc w:val="both"/>
        <w:rPr>
          <w:rFonts w:asciiTheme="majorHAnsi" w:hAnsiTheme="majorHAnsi"/>
          <w:color w:val="000000" w:themeColor="text1"/>
          <w:sz w:val="20"/>
          <w:szCs w:val="20"/>
        </w:rPr>
      </w:pPr>
      <w:r>
        <w:rPr>
          <w:rFonts w:asciiTheme="majorHAnsi" w:hAnsiTheme="majorHAnsi"/>
          <w:color w:val="000000" w:themeColor="text1"/>
          <w:sz w:val="20"/>
          <w:szCs w:val="20"/>
        </w:rPr>
        <w:t>Useful points</w:t>
      </w:r>
      <w:r w:rsidR="003336B2">
        <w:rPr>
          <w:rFonts w:asciiTheme="majorHAnsi" w:hAnsiTheme="majorHAnsi"/>
          <w:color w:val="000000" w:themeColor="text1"/>
          <w:sz w:val="20"/>
          <w:szCs w:val="20"/>
        </w:rPr>
        <w:t xml:space="preserve"> depending on conversation:</w:t>
      </w:r>
    </w:p>
    <w:p w:rsidRPr="006216B7" w:rsidR="006216B7" w:rsidP="006216B7" w:rsidRDefault="006216B7" w14:paraId="2268A6B7" w14:textId="19418A4E">
      <w:pPr>
        <w:pStyle w:val="ListParagraph"/>
        <w:numPr>
          <w:ilvl w:val="0"/>
          <w:numId w:val="15"/>
        </w:numPr>
        <w:spacing w:line="240" w:lineRule="auto"/>
        <w:jc w:val="both"/>
        <w:rPr>
          <w:rFonts w:asciiTheme="majorHAnsi" w:hAnsiTheme="majorHAnsi"/>
          <w:color w:val="000000" w:themeColor="text1"/>
          <w:sz w:val="20"/>
          <w:szCs w:val="20"/>
        </w:rPr>
      </w:pPr>
      <w:r w:rsidRPr="006216B7">
        <w:rPr>
          <w:rFonts w:asciiTheme="majorHAnsi" w:hAnsiTheme="majorHAnsi"/>
          <w:color w:val="000000" w:themeColor="text1"/>
          <w:sz w:val="20"/>
          <w:szCs w:val="20"/>
        </w:rPr>
        <w:t>For 7 schools, Waitlist Letter can be swapped with a Scholarship Letter (500 words)</w:t>
      </w:r>
    </w:p>
    <w:p w:rsidRPr="006216B7" w:rsidR="006216B7" w:rsidP="006216B7" w:rsidRDefault="006216B7" w14:paraId="132BFACF" w14:textId="0263812C">
      <w:pPr>
        <w:pStyle w:val="ListParagraph"/>
        <w:numPr>
          <w:ilvl w:val="0"/>
          <w:numId w:val="15"/>
        </w:numPr>
        <w:spacing w:line="240" w:lineRule="auto"/>
        <w:jc w:val="both"/>
        <w:rPr>
          <w:rFonts w:asciiTheme="majorHAnsi" w:hAnsiTheme="majorHAnsi"/>
          <w:color w:val="000000" w:themeColor="text1"/>
          <w:sz w:val="20"/>
          <w:szCs w:val="20"/>
        </w:rPr>
      </w:pPr>
      <w:r w:rsidRPr="006216B7">
        <w:rPr>
          <w:rFonts w:asciiTheme="majorHAnsi" w:hAnsiTheme="majorHAnsi"/>
          <w:color w:val="000000" w:themeColor="text1"/>
          <w:sz w:val="20"/>
          <w:szCs w:val="20"/>
        </w:rPr>
        <w:t>For 5 schools, u can avail of a 50% discount on your Scholarship Letter.</w:t>
      </w:r>
    </w:p>
    <w:p w:rsidRPr="0066450A" w:rsidR="00B05EE5" w:rsidP="05EB2A60" w:rsidRDefault="002C1779" w14:paraId="46185801" w14:textId="190B08DB">
      <w:pPr>
        <w:pStyle w:val="Heading2"/>
        <w:rPr>
          <w:rFonts w:eastAsia="Times New Roman"/>
          <w:lang w:eastAsia="en-IN"/>
        </w:rPr>
        <w:pPrChange w:author="Simran" w:date="2018-11-21T17:11:00Z" w:id="428">
          <w:pPr>
            <w:shd w:val="clear" w:color="auto" w:fill="FFFFFF" w:themeFill="background1"/>
            <w:spacing w:after="0" w:line="240" w:lineRule="auto"/>
            <w:ind w:left="360"/>
            <w:jc w:val="both"/>
          </w:pPr>
        </w:pPrChange>
      </w:pPr>
      <w:bookmarkStart w:name="_Toc1247309620" w:id="1594439771"/>
      <w:r w:rsidRPr="05EB2A60" w:rsidR="002C1779">
        <w:rPr>
          <w:rFonts w:eastAsia="Times New Roman"/>
          <w:lang w:eastAsia="en-IN"/>
        </w:rPr>
        <w:t xml:space="preserve">19] </w:t>
      </w:r>
      <w:r w:rsidRPr="05EB2A60" w:rsidR="00B05EE5">
        <w:rPr>
          <w:rFonts w:eastAsia="Times New Roman"/>
          <w:lang w:eastAsia="en-IN"/>
        </w:rPr>
        <w:t>For the add-ons that have multiple edits on 1000 words essay, does that mean a single essay with 1000 words or can there be multiple edits on 4 essays with 250 words each.</w:t>
      </w:r>
      <w:bookmarkEnd w:id="1594439771"/>
    </w:p>
    <w:p w:rsidRPr="0066450A" w:rsidR="00EF2EB0" w:rsidRDefault="00EF2EB0" w14:paraId="37D3AE2D" w14:textId="77777777">
      <w:pPr>
        <w:shd w:val="clear" w:color="auto" w:fill="FFFFFF"/>
        <w:spacing w:after="0" w:line="240" w:lineRule="auto"/>
        <w:jc w:val="both"/>
        <w:rPr>
          <w:rFonts w:eastAsia="Times New Roman" w:cs="Times New Roman" w:asciiTheme="majorHAnsi" w:hAnsiTheme="majorHAnsi"/>
          <w:b/>
          <w:color w:val="000000" w:themeColor="text1"/>
          <w:sz w:val="20"/>
          <w:szCs w:val="20"/>
          <w:lang w:eastAsia="en-IN"/>
        </w:rPr>
      </w:pPr>
    </w:p>
    <w:p w:rsidRPr="0066450A" w:rsidR="00B05EE5" w:rsidRDefault="00B05EE5" w14:paraId="2EF4FAFA" w14:textId="650398BF">
      <w:pPr>
        <w:shd w:val="clear" w:color="auto" w:fill="FFFFFF"/>
        <w:spacing w:after="0" w:line="240" w:lineRule="auto"/>
        <w:ind w:left="360"/>
        <w:jc w:val="both"/>
        <w:rPr>
          <w:rFonts w:cs="Arial" w:asciiTheme="majorHAnsi" w:hAnsiTheme="majorHAnsi"/>
          <w:color w:val="000000" w:themeColor="text1"/>
          <w:sz w:val="20"/>
          <w:szCs w:val="20"/>
          <w:shd w:val="clear" w:color="auto" w:fill="FFFFFF"/>
        </w:rPr>
      </w:pPr>
      <w:r w:rsidRPr="0066450A">
        <w:rPr>
          <w:rFonts w:cs="Arial" w:asciiTheme="majorHAnsi" w:hAnsiTheme="majorHAnsi"/>
          <w:color w:val="000000" w:themeColor="text1"/>
          <w:sz w:val="20"/>
          <w:szCs w:val="20"/>
          <w:shd w:val="clear" w:color="auto" w:fill="FFFFFF"/>
        </w:rPr>
        <w:t>The add-on for 1000 words means a single essay of 1000 words. For 250 word essays can look as a separate add-on listed under the same link.</w:t>
      </w:r>
    </w:p>
    <w:p w:rsidRPr="0066450A" w:rsidR="00B05EE5" w:rsidP="00FC048C" w:rsidRDefault="00B05EE5" w14:paraId="22518747" w14:textId="77777777">
      <w:pPr>
        <w:spacing w:line="240" w:lineRule="auto"/>
        <w:jc w:val="both"/>
        <w:rPr>
          <w:rFonts w:asciiTheme="majorHAnsi" w:hAnsiTheme="majorHAnsi"/>
          <w:color w:val="000000" w:themeColor="text1"/>
          <w:sz w:val="20"/>
          <w:szCs w:val="20"/>
        </w:rPr>
      </w:pPr>
    </w:p>
    <w:p w:rsidRPr="0066450A" w:rsidR="00A43E94" w:rsidP="05EB2A60" w:rsidRDefault="002C1779" w14:paraId="2F467988" w14:textId="3C746F3D">
      <w:pPr>
        <w:pStyle w:val="Heading2"/>
        <w:pPrChange w:author="Simran" w:date="2018-11-21T17:11:00Z" w:id="430">
          <w:pPr>
            <w:spacing w:line="240" w:lineRule="auto"/>
            <w:ind w:left="360"/>
            <w:jc w:val="both"/>
          </w:pPr>
        </w:pPrChange>
      </w:pPr>
      <w:bookmarkStart w:name="_Toc1510056862" w:id="582743120"/>
      <w:r w:rsidR="002C1779">
        <w:rPr/>
        <w:t xml:space="preserve">20] </w:t>
      </w:r>
      <w:r w:rsidR="00A43E94">
        <w:rPr/>
        <w:t>What is a bs session and what happens in a bs session?</w:t>
      </w:r>
      <w:r w:rsidR="000D3DF3">
        <w:rPr/>
        <w:t xml:space="preserve"> / Why so many brainstorming questions?</w:t>
      </w:r>
      <w:bookmarkEnd w:id="582743120"/>
    </w:p>
    <w:p w:rsidRPr="0066450A" w:rsidR="00A43E94" w:rsidP="00FC048C" w:rsidRDefault="00A43E94" w14:paraId="3DB11A24" w14:textId="6D3413F3">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BS sessions are conducted to help the student</w:t>
      </w:r>
      <w:r w:rsidRPr="0066450A" w:rsidR="00E2298F">
        <w:rPr>
          <w:rFonts w:asciiTheme="majorHAnsi" w:hAnsiTheme="majorHAnsi"/>
          <w:color w:val="000000" w:themeColor="text1"/>
          <w:sz w:val="20"/>
          <w:szCs w:val="20"/>
        </w:rPr>
        <w:t>s leverage various aspects in their profile to</w:t>
      </w:r>
      <w:r w:rsidRPr="0066450A">
        <w:rPr>
          <w:rFonts w:asciiTheme="majorHAnsi" w:hAnsiTheme="majorHAnsi"/>
          <w:color w:val="000000" w:themeColor="text1"/>
          <w:sz w:val="20"/>
          <w:szCs w:val="20"/>
        </w:rPr>
        <w:t xml:space="preserve"> structure their </w:t>
      </w:r>
      <w:r w:rsidRPr="0066450A" w:rsidR="00E2298F">
        <w:rPr>
          <w:rFonts w:asciiTheme="majorHAnsi" w:hAnsiTheme="majorHAnsi"/>
          <w:color w:val="000000" w:themeColor="text1"/>
          <w:sz w:val="20"/>
          <w:szCs w:val="20"/>
        </w:rPr>
        <w:t xml:space="preserve">essays and </w:t>
      </w:r>
      <w:r w:rsidRPr="0066450A">
        <w:rPr>
          <w:rFonts w:asciiTheme="majorHAnsi" w:hAnsiTheme="majorHAnsi"/>
          <w:color w:val="000000" w:themeColor="text1"/>
          <w:sz w:val="20"/>
          <w:szCs w:val="20"/>
        </w:rPr>
        <w:t xml:space="preserve">applications. These are detailed sessions conducted over skype in which students discuss their essays and </w:t>
      </w:r>
      <w:proofErr w:type="spellStart"/>
      <w:r w:rsidRPr="0066450A">
        <w:rPr>
          <w:rFonts w:asciiTheme="majorHAnsi" w:hAnsiTheme="majorHAnsi"/>
          <w:color w:val="000000" w:themeColor="text1"/>
          <w:sz w:val="20"/>
          <w:szCs w:val="20"/>
        </w:rPr>
        <w:t>recos</w:t>
      </w:r>
      <w:proofErr w:type="spellEnd"/>
      <w:r w:rsidRPr="0066450A">
        <w:rPr>
          <w:rFonts w:asciiTheme="majorHAnsi" w:hAnsiTheme="majorHAnsi"/>
          <w:color w:val="000000" w:themeColor="text1"/>
          <w:sz w:val="20"/>
          <w:szCs w:val="20"/>
        </w:rPr>
        <w:t xml:space="preserve">. </w:t>
      </w:r>
      <w:ins w:author="JT" w:date="2019-10-01T18:10:00Z" w:id="432">
        <w:r w:rsidR="00EE518A">
          <w:rPr>
            <w:rFonts w:asciiTheme="majorHAnsi" w:hAnsiTheme="majorHAnsi"/>
            <w:color w:val="000000" w:themeColor="text1"/>
            <w:sz w:val="20"/>
            <w:szCs w:val="20"/>
          </w:rPr>
          <w:t>Each BS session is up to 2 hrs.</w:t>
        </w:r>
      </w:ins>
    </w:p>
    <w:p w:rsidRPr="0066450A" w:rsidR="00A43E94" w:rsidP="00FC048C" w:rsidRDefault="00A43E94" w14:paraId="4E44B8B6" w14:textId="77777777">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Prior to a bs session, students complete a bs form.</w:t>
      </w:r>
    </w:p>
    <w:p w:rsidRPr="0066450A" w:rsidR="00A43E94" w:rsidP="00FC048C" w:rsidRDefault="00A43E94" w14:paraId="3D6EEB98" w14:textId="77777777">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Students have to share their entire candidature class 10</w:t>
      </w:r>
      <w:r w:rsidRPr="0066450A">
        <w:rPr>
          <w:rFonts w:asciiTheme="majorHAnsi" w:hAnsiTheme="majorHAnsi"/>
          <w:color w:val="000000" w:themeColor="text1"/>
          <w:sz w:val="20"/>
          <w:szCs w:val="20"/>
          <w:vertAlign w:val="superscript"/>
        </w:rPr>
        <w:t>th</w:t>
      </w:r>
      <w:r w:rsidRPr="0066450A">
        <w:rPr>
          <w:rFonts w:asciiTheme="majorHAnsi" w:hAnsiTheme="majorHAnsi"/>
          <w:color w:val="000000" w:themeColor="text1"/>
          <w:sz w:val="20"/>
          <w:szCs w:val="20"/>
        </w:rPr>
        <w:t xml:space="preserve"> onwards, </w:t>
      </w:r>
    </w:p>
    <w:p w:rsidRPr="0066450A" w:rsidR="00A43E94" w:rsidP="00FC048C" w:rsidRDefault="00A43E94" w14:paraId="6350F903" w14:textId="77777777">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The form also needs the students to share their personal and professional stories, when did they occur and how they have been impacted by the stories.</w:t>
      </w:r>
    </w:p>
    <w:p w:rsidRPr="0066450A" w:rsidR="00A43E94" w:rsidP="00FC048C" w:rsidRDefault="00A43E94" w14:paraId="346DDD47" w14:textId="77777777">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 xml:space="preserve">Students also list out their short term and long term goals. </w:t>
      </w:r>
    </w:p>
    <w:p w:rsidRPr="0066450A" w:rsidR="00A43E94" w:rsidP="00FC048C" w:rsidRDefault="00A43E94" w14:paraId="75CEC9ED" w14:textId="77777777">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 xml:space="preserve">Lastly we need recommender details – who, why, how long have u known them, what is their profile, etc. </w:t>
      </w:r>
    </w:p>
    <w:p w:rsidRPr="0066450A" w:rsidR="00A43E94" w:rsidP="00FC048C" w:rsidRDefault="00A43E94" w14:paraId="192580D6" w14:textId="77777777">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 xml:space="preserve">The counsellor reviews the form, makes their notes and then get on a call with you to discuss each essay topic. The structure and content for each essay topic is finalized. Brainstormer will leave you with a detailed prompt which u will follow, to write your essay. They will also finalize the content for LORs. </w:t>
      </w:r>
    </w:p>
    <w:p w:rsidRPr="0066450A" w:rsidR="002946E2" w:rsidP="05EB2A60" w:rsidRDefault="002C1779" w14:paraId="4ECC4F68" w14:textId="03374053">
      <w:pPr>
        <w:pStyle w:val="Heading2"/>
        <w:rPr>
          <w:rFonts w:eastAsia="Times New Roman"/>
        </w:rPr>
        <w:pPrChange w:author="Simran" w:date="2018-11-21T17:11:00Z" w:id="43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pPr>
        </w:pPrChange>
      </w:pPr>
      <w:bookmarkStart w:name="_Toc306357442" w:id="1284466807"/>
      <w:r w:rsidRPr="05EB2A60" w:rsidR="002C1779">
        <w:rPr>
          <w:rFonts w:eastAsia="Times New Roman"/>
        </w:rPr>
        <w:t xml:space="preserve">21] </w:t>
      </w:r>
      <w:r w:rsidRPr="05EB2A60" w:rsidR="002946E2">
        <w:rPr>
          <w:rFonts w:eastAsia="Times New Roman"/>
        </w:rPr>
        <w:t>I already have my essays ready – do I need BS?</w:t>
      </w:r>
      <w:bookmarkEnd w:id="1284466807"/>
    </w:p>
    <w:p w:rsidRPr="0066450A" w:rsidR="002946E2" w:rsidRDefault="002946E2" w14:paraId="0F0F356E"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eastAsia="Times New Roman" w:cs="Times New Roman" w:asciiTheme="majorHAnsi" w:hAnsiTheme="majorHAnsi"/>
          <w:color w:val="000000" w:themeColor="text1"/>
          <w:sz w:val="20"/>
          <w:szCs w:val="20"/>
        </w:rPr>
      </w:pPr>
    </w:p>
    <w:p w:rsidRPr="0066450A" w:rsidR="002946E2" w:rsidRDefault="002946E2" w14:paraId="55817EF9" w14:textId="329273A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 xml:space="preserve">Our senior counsellors have worked with numerous students and helped them build on / improve their essays immensely. </w:t>
      </w:r>
      <w:r w:rsidRPr="0066450A" w:rsidR="001D46D6">
        <w:rPr>
          <w:rFonts w:eastAsia="Times New Roman" w:cs="Times New Roman" w:asciiTheme="majorHAnsi" w:hAnsiTheme="majorHAnsi"/>
          <w:color w:val="000000" w:themeColor="text1"/>
          <w:sz w:val="20"/>
          <w:szCs w:val="20"/>
        </w:rPr>
        <w:t>Many who had their essays ready, took the session and rewired their essays completely.</w:t>
      </w:r>
    </w:p>
    <w:p w:rsidRPr="0066450A" w:rsidR="00FD40C9" w:rsidRDefault="00FD40C9" w14:paraId="27FF7F7E" w14:textId="777777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eastAsia="Times New Roman" w:cs="Times New Roman" w:asciiTheme="majorHAnsi" w:hAnsiTheme="majorHAnsi"/>
          <w:color w:val="000000" w:themeColor="text1"/>
          <w:sz w:val="20"/>
          <w:szCs w:val="20"/>
        </w:rPr>
      </w:pPr>
    </w:p>
    <w:p w:rsidRPr="0066450A" w:rsidR="00FD40C9" w:rsidP="05EB2A60" w:rsidRDefault="002C1779" w14:paraId="73948CAC" w14:textId="248DB68A">
      <w:pPr>
        <w:pStyle w:val="Heading2"/>
        <w:rPr>
          <w:rFonts w:eastAsia="Times New Roman" w:cs="Times New Roman"/>
          <w:lang w:val="en-US"/>
        </w:rPr>
        <w:pPrChange w:author="Simran" w:date="2018-11-21T17:11:00Z" w:id="435">
          <w:pPr>
            <w:spacing w:after="0" w:line="240" w:lineRule="auto"/>
            <w:ind w:left="360"/>
            <w:jc w:val="both"/>
          </w:pPr>
        </w:pPrChange>
      </w:pPr>
      <w:bookmarkStart w:name="_Toc1758983020" w:id="251835223"/>
      <w:r w:rsidRPr="0066450A" w:rsidR="002C1779">
        <w:rPr>
          <w:rFonts w:eastAsia="Times New Roman"/>
          <w:shd w:val="clear" w:color="auto" w:fill="FFFFFF"/>
          <w:lang w:val="en-US"/>
        </w:rPr>
        <w:t xml:space="preserve">22] </w:t>
      </w:r>
      <w:r w:rsidRPr="0066450A" w:rsidR="00FD40C9">
        <w:rPr>
          <w:rFonts w:eastAsia="Times New Roman"/>
          <w:shd w:val="clear" w:color="auto" w:fill="FFFFFF"/>
          <w:lang w:val="en-US"/>
        </w:rPr>
        <w:t xml:space="preserve">Should I work on a </w:t>
      </w:r>
      <w:r w:rsidRPr="0066450A" w:rsidR="00FD40C9">
        <w:rPr>
          <w:rFonts w:eastAsia="Times New Roman"/>
          <w:shd w:val="clear" w:color="auto" w:fill="FFFFFF"/>
          <w:lang w:val="en-US"/>
        </w:rPr>
        <w:t>last minute</w:t>
      </w:r>
      <w:r w:rsidRPr="0066450A" w:rsidR="00FD40C9">
        <w:rPr>
          <w:rFonts w:eastAsia="Times New Roman"/>
          <w:shd w:val="clear" w:color="auto" w:fill="FFFFFF"/>
          <w:lang w:val="en-US"/>
        </w:rPr>
        <w:t xml:space="preserve"> panic package? I find it cheaper</w:t>
      </w:r>
      <w:bookmarkEnd w:id="251835223"/>
    </w:p>
    <w:p w:rsidRPr="0066450A" w:rsidR="00FD40C9" w:rsidRDefault="00FD40C9" w14:paraId="24E592F4" w14:textId="77777777">
      <w:pPr>
        <w:pStyle w:val="Heading2"/>
        <w:rPr>
          <w:rFonts w:eastAsia="Times New Roman"/>
          <w:lang w:val="en-US"/>
        </w:rPr>
        <w:pPrChange w:author="Simran" w:date="2018-11-21T17:11:00Z" w:id="437">
          <w:pPr>
            <w:shd w:val="clear" w:color="auto" w:fill="FFFFFF"/>
            <w:spacing w:after="0" w:line="240" w:lineRule="auto"/>
            <w:jc w:val="both"/>
          </w:pPr>
        </w:pPrChange>
      </w:pPr>
    </w:p>
    <w:p w:rsidRPr="0066450A" w:rsidR="00FD40C9" w:rsidRDefault="00FD40C9" w14:paraId="164366D8" w14:textId="77777777">
      <w:pPr>
        <w:shd w:val="clear" w:color="auto" w:fill="FFFFFF"/>
        <w:spacing w:after="0" w:line="240" w:lineRule="auto"/>
        <w:ind w:left="360"/>
        <w:jc w:val="both"/>
        <w:rPr>
          <w:rFonts w:eastAsia="Times New Roman" w:cs="Arial" w:asciiTheme="majorHAnsi" w:hAnsiTheme="majorHAnsi"/>
          <w:color w:val="000000" w:themeColor="text1"/>
          <w:sz w:val="20"/>
          <w:szCs w:val="20"/>
          <w:lang w:val="en-US"/>
        </w:rPr>
      </w:pPr>
      <w:r w:rsidRPr="0066450A">
        <w:rPr>
          <w:rFonts w:eastAsia="Times New Roman" w:cs="Arial" w:asciiTheme="majorHAnsi" w:hAnsiTheme="majorHAnsi"/>
          <w:color w:val="000000" w:themeColor="text1"/>
          <w:sz w:val="20"/>
          <w:szCs w:val="20"/>
          <w:lang w:val="en-US"/>
        </w:rPr>
        <w:t>I recommend the comprehensive package for you - it is essential that we control ALL elements of the application process (</w:t>
      </w:r>
      <w:proofErr w:type="spellStart"/>
      <w:r w:rsidRPr="0066450A">
        <w:rPr>
          <w:rFonts w:eastAsia="Times New Roman" w:cs="Arial" w:asciiTheme="majorHAnsi" w:hAnsiTheme="majorHAnsi"/>
          <w:color w:val="000000" w:themeColor="text1"/>
          <w:sz w:val="20"/>
          <w:szCs w:val="20"/>
          <w:lang w:val="en-US"/>
        </w:rPr>
        <w:t>Recos</w:t>
      </w:r>
      <w:proofErr w:type="spellEnd"/>
      <w:r w:rsidRPr="0066450A">
        <w:rPr>
          <w:rFonts w:eastAsia="Times New Roman" w:cs="Arial" w:asciiTheme="majorHAnsi" w:hAnsiTheme="majorHAnsi"/>
          <w:color w:val="000000" w:themeColor="text1"/>
          <w:sz w:val="20"/>
          <w:szCs w:val="20"/>
          <w:lang w:val="en-US"/>
        </w:rPr>
        <w:t xml:space="preserve"> + resume + essays) to give our 100% attempt at securing an admit.</w:t>
      </w:r>
    </w:p>
    <w:p w:rsidRPr="0066450A" w:rsidR="00FD40C9" w:rsidRDefault="00FD40C9" w14:paraId="32CD3BE5" w14:textId="37DF19C7">
      <w:pPr>
        <w:shd w:val="clear" w:color="auto" w:fill="FFFFFF"/>
        <w:tabs>
          <w:tab w:val="left" w:pos="1076"/>
        </w:tabs>
        <w:spacing w:after="0" w:line="240" w:lineRule="auto"/>
        <w:ind w:left="1080"/>
        <w:jc w:val="both"/>
        <w:rPr>
          <w:rFonts w:eastAsia="Times New Roman" w:cs="Arial" w:asciiTheme="majorHAnsi" w:hAnsiTheme="majorHAnsi"/>
          <w:color w:val="000000" w:themeColor="text1"/>
          <w:sz w:val="20"/>
          <w:szCs w:val="20"/>
          <w:lang w:val="en-US"/>
        </w:rPr>
      </w:pPr>
    </w:p>
    <w:p w:rsidRPr="0066450A" w:rsidR="00FD40C9" w:rsidP="000D3DF3" w:rsidRDefault="000D3DF3" w14:paraId="067F885A" w14:textId="732509CB">
      <w:pPr>
        <w:shd w:val="clear" w:color="auto" w:fill="FFFFFF"/>
        <w:spacing w:after="0" w:line="240" w:lineRule="auto"/>
        <w:ind w:left="360"/>
        <w:jc w:val="both"/>
        <w:rPr>
          <w:rFonts w:eastAsia="Times New Roman" w:cs="Arial" w:asciiTheme="majorHAnsi" w:hAnsiTheme="majorHAnsi"/>
          <w:color w:val="000000" w:themeColor="text1"/>
          <w:sz w:val="20"/>
          <w:szCs w:val="20"/>
          <w:lang w:val="en-US"/>
        </w:rPr>
      </w:pPr>
      <w:r w:rsidRPr="0066450A">
        <w:rPr>
          <w:rFonts w:eastAsia="Times New Roman" w:cs="Arial" w:asciiTheme="majorHAnsi" w:hAnsiTheme="majorHAnsi"/>
          <w:i/>
          <w:color w:val="FF0000"/>
          <w:sz w:val="20"/>
          <w:szCs w:val="20"/>
          <w:lang w:val="en-US"/>
        </w:rPr>
        <w:t>Should someone who can afford a package ask for LMP</w:t>
      </w:r>
      <w:r w:rsidRPr="0066450A">
        <w:rPr>
          <w:rFonts w:eastAsia="Times New Roman" w:cs="Arial" w:asciiTheme="majorHAnsi" w:hAnsiTheme="majorHAnsi"/>
          <w:color w:val="000000" w:themeColor="text1"/>
          <w:sz w:val="20"/>
          <w:szCs w:val="20"/>
          <w:lang w:val="en-US"/>
        </w:rPr>
        <w:t xml:space="preserve"> - </w:t>
      </w:r>
      <w:r w:rsidRPr="0066450A" w:rsidR="00FD40C9">
        <w:rPr>
          <w:rFonts w:eastAsia="Times New Roman" w:cs="Arial" w:asciiTheme="majorHAnsi" w:hAnsiTheme="majorHAnsi"/>
          <w:color w:val="000000" w:themeColor="text1"/>
          <w:sz w:val="20"/>
          <w:szCs w:val="20"/>
          <w:lang w:val="en-US"/>
        </w:rPr>
        <w:t>The "Last Minute Panic package" is designed for middle-income students who cannot afford the full service but still need professional help.</w:t>
      </w:r>
    </w:p>
    <w:p w:rsidRPr="0066450A" w:rsidR="00FD40C9" w:rsidRDefault="00FD40C9" w14:paraId="659E9519" w14:textId="77777777">
      <w:pPr>
        <w:shd w:val="clear" w:color="auto" w:fill="FFFFFF"/>
        <w:spacing w:after="0" w:line="240" w:lineRule="auto"/>
        <w:jc w:val="both"/>
        <w:rPr>
          <w:rFonts w:eastAsia="Times New Roman" w:cs="Arial" w:asciiTheme="majorHAnsi" w:hAnsiTheme="majorHAnsi"/>
          <w:color w:val="000000" w:themeColor="text1"/>
          <w:sz w:val="20"/>
          <w:szCs w:val="20"/>
          <w:lang w:val="en-US"/>
        </w:rPr>
      </w:pPr>
    </w:p>
    <w:p w:rsidRPr="0066450A" w:rsidR="00D708C1" w:rsidP="05EB2A60" w:rsidRDefault="00D708C1" w14:paraId="7F35F1E3" w14:textId="6EF3BBF2">
      <w:pPr>
        <w:pStyle w:val="Heading2"/>
        <w:rPr>
          <w:rFonts w:eastAsia="Times New Roman" w:cs="Times New Roman"/>
          <w:lang w:val="en-US"/>
        </w:rPr>
        <w:pPrChange w:author="Simran" w:date="2018-11-21T17:11:00Z" w:id="438">
          <w:pPr>
            <w:spacing w:after="0" w:line="240" w:lineRule="auto"/>
            <w:ind w:left="360"/>
            <w:jc w:val="both"/>
          </w:pPr>
        </w:pPrChange>
      </w:pPr>
      <w:bookmarkStart w:name="_Toc773397396" w:id="1246173655"/>
      <w:r w:rsidRPr="0066450A" w:rsidR="00D708C1">
        <w:rPr>
          <w:rFonts w:eastAsia="Times New Roman"/>
          <w:shd w:val="clear" w:color="auto" w:fill="FFFFFF"/>
          <w:lang w:val="en-US"/>
        </w:rPr>
        <w:t>23] How much time will you take to close an application?</w:t>
      </w:r>
      <w:bookmarkEnd w:id="1246173655"/>
    </w:p>
    <w:p w:rsidRPr="0066450A" w:rsidR="00D708C1" w:rsidRDefault="00D708C1" w14:paraId="538D8E12" w14:textId="77777777">
      <w:pPr>
        <w:shd w:val="clear" w:color="auto" w:fill="FFFFFF"/>
        <w:spacing w:after="0" w:line="240" w:lineRule="auto"/>
        <w:ind w:left="360"/>
        <w:jc w:val="both"/>
        <w:rPr>
          <w:rFonts w:eastAsia="Times New Roman" w:cs="Arial" w:asciiTheme="majorHAnsi" w:hAnsiTheme="majorHAnsi"/>
          <w:color w:val="000000" w:themeColor="text1"/>
          <w:sz w:val="20"/>
          <w:szCs w:val="20"/>
          <w:lang w:val="en-US"/>
        </w:rPr>
      </w:pPr>
    </w:p>
    <w:p w:rsidRPr="0066450A" w:rsidR="00FD40C9" w:rsidRDefault="00FD40C9" w14:paraId="0FCAC6F6" w14:textId="3688E8E9">
      <w:pPr>
        <w:shd w:val="clear" w:color="auto" w:fill="FFFFFF"/>
        <w:spacing w:after="0" w:line="240" w:lineRule="auto"/>
        <w:ind w:left="360"/>
        <w:jc w:val="both"/>
        <w:rPr>
          <w:rFonts w:eastAsia="Times New Roman" w:cs="Arial" w:asciiTheme="majorHAnsi" w:hAnsiTheme="majorHAnsi"/>
          <w:color w:val="000000" w:themeColor="text1"/>
          <w:sz w:val="20"/>
          <w:szCs w:val="20"/>
          <w:lang w:val="en-US"/>
        </w:rPr>
      </w:pPr>
      <w:r w:rsidRPr="0066450A">
        <w:rPr>
          <w:rFonts w:eastAsia="Times New Roman" w:cs="Arial" w:asciiTheme="majorHAnsi" w:hAnsiTheme="majorHAnsi"/>
          <w:color w:val="000000" w:themeColor="text1"/>
          <w:sz w:val="20"/>
          <w:szCs w:val="20"/>
          <w:lang w:val="en-US"/>
        </w:rPr>
        <w:t xml:space="preserve">In terms of timelines, we can comfortably close the 2 applications in 7-15 days, depending on how quickly </w:t>
      </w:r>
      <w:r w:rsidRPr="0066450A" w:rsidR="001D46D6">
        <w:rPr>
          <w:rFonts w:eastAsia="Times New Roman" w:cs="Arial" w:asciiTheme="majorHAnsi" w:hAnsiTheme="majorHAnsi"/>
          <w:color w:val="000000" w:themeColor="text1"/>
          <w:sz w:val="20"/>
          <w:szCs w:val="20"/>
          <w:lang w:val="en-US"/>
        </w:rPr>
        <w:t>a student</w:t>
      </w:r>
      <w:r w:rsidRPr="0066450A">
        <w:rPr>
          <w:rFonts w:eastAsia="Times New Roman" w:cs="Arial" w:asciiTheme="majorHAnsi" w:hAnsiTheme="majorHAnsi"/>
          <w:color w:val="000000" w:themeColor="text1"/>
          <w:sz w:val="20"/>
          <w:szCs w:val="20"/>
          <w:lang w:val="en-US"/>
        </w:rPr>
        <w:t xml:space="preserve"> reverts to edits etc. We have an entire team of </w:t>
      </w:r>
      <w:r w:rsidRPr="0066450A" w:rsidR="00F42738">
        <w:rPr>
          <w:rFonts w:eastAsia="Times New Roman" w:cs="Arial" w:asciiTheme="majorHAnsi" w:hAnsiTheme="majorHAnsi"/>
          <w:color w:val="000000" w:themeColor="text1"/>
          <w:sz w:val="20"/>
          <w:szCs w:val="20"/>
          <w:lang w:val="en-US"/>
        </w:rPr>
        <w:t xml:space="preserve">domain </w:t>
      </w:r>
      <w:r w:rsidRPr="0066450A">
        <w:rPr>
          <w:rFonts w:eastAsia="Times New Roman" w:cs="Arial" w:asciiTheme="majorHAnsi" w:hAnsiTheme="majorHAnsi"/>
          <w:color w:val="000000" w:themeColor="text1"/>
          <w:sz w:val="20"/>
          <w:szCs w:val="20"/>
          <w:lang w:val="en-US"/>
        </w:rPr>
        <w:t>experts ensuring full support and no delay from our end.</w:t>
      </w:r>
    </w:p>
    <w:p w:rsidRPr="0066450A" w:rsidR="00FD40C9" w:rsidRDefault="00FD40C9" w14:paraId="713F8DE7" w14:textId="77777777">
      <w:pPr>
        <w:shd w:val="clear" w:color="auto" w:fill="FFFFFF"/>
        <w:spacing w:after="0" w:line="240" w:lineRule="auto"/>
        <w:jc w:val="both"/>
        <w:rPr>
          <w:rFonts w:eastAsia="Times New Roman" w:cs="Arial" w:asciiTheme="majorHAnsi" w:hAnsiTheme="majorHAnsi"/>
          <w:color w:val="000000" w:themeColor="text1"/>
          <w:sz w:val="20"/>
          <w:szCs w:val="20"/>
          <w:lang w:val="en-US"/>
        </w:rPr>
      </w:pPr>
    </w:p>
    <w:p w:rsidRPr="0066450A" w:rsidR="00A43E94" w:rsidRDefault="00FD40C9" w14:paraId="63F0F145" w14:textId="07FE2D58">
      <w:pPr>
        <w:shd w:val="clear" w:color="auto" w:fill="FFFFFF"/>
        <w:spacing w:after="0" w:line="240" w:lineRule="auto"/>
        <w:ind w:left="360"/>
        <w:jc w:val="both"/>
        <w:rPr>
          <w:rFonts w:eastAsia="Times New Roman" w:cs="Arial" w:asciiTheme="majorHAnsi" w:hAnsiTheme="majorHAnsi"/>
          <w:color w:val="000000" w:themeColor="text1"/>
          <w:sz w:val="20"/>
          <w:szCs w:val="20"/>
          <w:lang w:val="en-US"/>
        </w:rPr>
      </w:pPr>
      <w:r w:rsidRPr="0066450A">
        <w:rPr>
          <w:rFonts w:eastAsia="Times New Roman" w:cs="Arial" w:asciiTheme="majorHAnsi" w:hAnsiTheme="majorHAnsi"/>
          <w:color w:val="000000" w:themeColor="text1"/>
          <w:sz w:val="20"/>
          <w:szCs w:val="20"/>
          <w:lang w:val="en-US"/>
        </w:rPr>
        <w:t xml:space="preserve">I suggest we get started immediately, so we can give </w:t>
      </w:r>
      <w:r w:rsidRPr="0066450A" w:rsidR="000D3DF3">
        <w:rPr>
          <w:rFonts w:eastAsia="Times New Roman" w:cs="Arial" w:asciiTheme="majorHAnsi" w:hAnsiTheme="majorHAnsi"/>
          <w:color w:val="000000" w:themeColor="text1"/>
          <w:sz w:val="20"/>
          <w:szCs w:val="20"/>
          <w:lang w:val="en-US"/>
        </w:rPr>
        <w:t xml:space="preserve">you </w:t>
      </w:r>
      <w:r w:rsidRPr="0066450A">
        <w:rPr>
          <w:rFonts w:eastAsia="Times New Roman" w:cs="Arial" w:asciiTheme="majorHAnsi" w:hAnsiTheme="majorHAnsi"/>
          <w:color w:val="000000" w:themeColor="text1"/>
          <w:sz w:val="20"/>
          <w:szCs w:val="20"/>
          <w:lang w:val="en-US"/>
        </w:rPr>
        <w:t xml:space="preserve">access to all our forms, manuals etc. and she can start working on our brainstorming document </w:t>
      </w:r>
      <w:proofErr w:type="gramStart"/>
      <w:r w:rsidRPr="0066450A">
        <w:rPr>
          <w:rFonts w:eastAsia="Times New Roman" w:cs="Arial" w:asciiTheme="majorHAnsi" w:hAnsiTheme="majorHAnsi"/>
          <w:color w:val="000000" w:themeColor="text1"/>
          <w:sz w:val="20"/>
          <w:szCs w:val="20"/>
          <w:lang w:val="en-US"/>
        </w:rPr>
        <w:t>etc..</w:t>
      </w:r>
      <w:proofErr w:type="gramEnd"/>
    </w:p>
    <w:p w:rsidRPr="0066450A" w:rsidR="001D46D6" w:rsidRDefault="001D46D6" w14:paraId="2CA24CD3" w14:textId="77777777">
      <w:pPr>
        <w:shd w:val="clear" w:color="auto" w:fill="FFFFFF"/>
        <w:spacing w:after="0" w:line="240" w:lineRule="auto"/>
        <w:jc w:val="both"/>
        <w:rPr>
          <w:rFonts w:eastAsia="Times New Roman" w:cs="Arial" w:asciiTheme="majorHAnsi" w:hAnsiTheme="majorHAnsi"/>
          <w:color w:val="000000" w:themeColor="text1"/>
          <w:sz w:val="20"/>
          <w:szCs w:val="20"/>
          <w:lang w:val="en-US"/>
        </w:rPr>
      </w:pPr>
    </w:p>
    <w:p w:rsidRPr="0066450A" w:rsidR="001D46D6" w:rsidP="05EB2A60" w:rsidRDefault="005001D5" w14:paraId="259B37B5" w14:textId="38C827A2">
      <w:pPr>
        <w:pStyle w:val="Heading1"/>
        <w:pPrChange w:author="Simran" w:date="2018-11-21T17:11:00Z" w:id="440">
          <w:pPr>
            <w:spacing w:line="240" w:lineRule="auto"/>
            <w:ind w:left="360"/>
            <w:jc w:val="both"/>
          </w:pPr>
        </w:pPrChange>
      </w:pPr>
      <w:bookmarkStart w:name="_Toc985367742" w:id="1870243391"/>
      <w:r w:rsidR="005001D5">
        <w:rPr/>
        <w:t xml:space="preserve">E] </w:t>
      </w:r>
      <w:r w:rsidR="001D46D6">
        <w:rPr/>
        <w:t>INTERVIEW PREP</w:t>
      </w:r>
      <w:bookmarkEnd w:id="1870243391"/>
    </w:p>
    <w:p w:rsidRPr="0066450A" w:rsidR="00CC0FAE" w:rsidP="05EB2A60" w:rsidRDefault="002C1779" w14:paraId="032E17A9" w14:textId="3EFD2A75">
      <w:pPr>
        <w:pStyle w:val="Heading2"/>
        <w:pPrChange w:author="Simran" w:date="2018-11-21T17:12:00Z" w:id="442">
          <w:pPr>
            <w:spacing w:line="240" w:lineRule="auto"/>
            <w:ind w:left="360"/>
            <w:jc w:val="both"/>
          </w:pPr>
        </w:pPrChange>
      </w:pPr>
      <w:bookmarkStart w:name="_Toc2041304408" w:id="1490466972"/>
      <w:r w:rsidR="002C1779">
        <w:rPr/>
        <w:t xml:space="preserve">1] </w:t>
      </w:r>
      <w:r w:rsidR="00CC0FAE">
        <w:rPr/>
        <w:t>I already have an interview prep session as part of my package. Do I need any more sessions?</w:t>
      </w:r>
      <w:bookmarkEnd w:id="1490466972"/>
    </w:p>
    <w:p w:rsidRPr="0066450A" w:rsidR="00CC0FAE" w:rsidP="000D3DF3" w:rsidRDefault="00CC0FAE" w14:paraId="459D92BE" w14:textId="696A1457">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 xml:space="preserve">On an average, students need </w:t>
      </w:r>
      <w:r w:rsidRPr="0066450A" w:rsidR="00EB7360">
        <w:rPr>
          <w:rFonts w:asciiTheme="majorHAnsi" w:hAnsiTheme="majorHAnsi"/>
          <w:color w:val="000000" w:themeColor="text1"/>
          <w:sz w:val="20"/>
          <w:szCs w:val="20"/>
        </w:rPr>
        <w:t xml:space="preserve">a minimum of </w:t>
      </w:r>
      <w:r w:rsidRPr="0066450A">
        <w:rPr>
          <w:rFonts w:asciiTheme="majorHAnsi" w:hAnsiTheme="majorHAnsi"/>
          <w:color w:val="000000" w:themeColor="text1"/>
          <w:sz w:val="20"/>
          <w:szCs w:val="20"/>
        </w:rPr>
        <w:t>4 sessions to prepare holistically for an interview. We spend a good amount of time in the 1</w:t>
      </w:r>
      <w:r w:rsidRPr="0066450A">
        <w:rPr>
          <w:rFonts w:asciiTheme="majorHAnsi" w:hAnsiTheme="majorHAnsi"/>
          <w:color w:val="000000" w:themeColor="text1"/>
          <w:sz w:val="20"/>
          <w:szCs w:val="20"/>
          <w:vertAlign w:val="superscript"/>
        </w:rPr>
        <w:t>st</w:t>
      </w:r>
      <w:r w:rsidRPr="0066450A">
        <w:rPr>
          <w:rFonts w:asciiTheme="majorHAnsi" w:hAnsiTheme="majorHAnsi"/>
          <w:color w:val="000000" w:themeColor="text1"/>
          <w:sz w:val="20"/>
          <w:szCs w:val="20"/>
        </w:rPr>
        <w:t xml:space="preserve"> few sessions just building a strong base that comes handy for students </w:t>
      </w:r>
      <w:r w:rsidRPr="0066450A" w:rsidR="002608CC">
        <w:rPr>
          <w:rFonts w:asciiTheme="majorHAnsi" w:hAnsiTheme="majorHAnsi"/>
          <w:color w:val="000000" w:themeColor="text1"/>
          <w:sz w:val="20"/>
          <w:szCs w:val="20"/>
        </w:rPr>
        <w:t>th</w:t>
      </w:r>
      <w:r w:rsidRPr="0066450A" w:rsidR="001D46D6">
        <w:rPr>
          <w:rFonts w:asciiTheme="majorHAnsi" w:hAnsiTheme="majorHAnsi"/>
          <w:color w:val="000000" w:themeColor="text1"/>
          <w:sz w:val="20"/>
          <w:szCs w:val="20"/>
        </w:rPr>
        <w:t>r</w:t>
      </w:r>
      <w:r w:rsidRPr="0066450A" w:rsidR="002608CC">
        <w:rPr>
          <w:rFonts w:asciiTheme="majorHAnsi" w:hAnsiTheme="majorHAnsi"/>
          <w:color w:val="000000" w:themeColor="text1"/>
          <w:sz w:val="20"/>
          <w:szCs w:val="20"/>
        </w:rPr>
        <w:t>oughout the course of their interviews</w:t>
      </w:r>
      <w:r w:rsidRPr="0066450A" w:rsidR="00EB7360">
        <w:rPr>
          <w:rFonts w:asciiTheme="majorHAnsi" w:hAnsiTheme="majorHAnsi"/>
          <w:color w:val="000000" w:themeColor="text1"/>
          <w:sz w:val="20"/>
          <w:szCs w:val="20"/>
        </w:rPr>
        <w:t xml:space="preserve"> across top colleges of their choice</w:t>
      </w:r>
      <w:r w:rsidRPr="0066450A" w:rsidR="002608CC">
        <w:rPr>
          <w:rFonts w:asciiTheme="majorHAnsi" w:hAnsiTheme="majorHAnsi"/>
          <w:color w:val="000000" w:themeColor="text1"/>
          <w:sz w:val="20"/>
          <w:szCs w:val="20"/>
        </w:rPr>
        <w:t>.</w:t>
      </w:r>
      <w:r w:rsidRPr="0066450A" w:rsidR="00860790">
        <w:rPr>
          <w:rFonts w:asciiTheme="majorHAnsi" w:hAnsiTheme="majorHAnsi"/>
          <w:color w:val="000000" w:themeColor="text1"/>
          <w:sz w:val="20"/>
          <w:szCs w:val="20"/>
        </w:rPr>
        <w:t xml:space="preserve"> </w:t>
      </w:r>
      <w:r w:rsidRPr="0066450A" w:rsidR="002608CC">
        <w:rPr>
          <w:rFonts w:asciiTheme="majorHAnsi" w:hAnsiTheme="majorHAnsi"/>
          <w:color w:val="000000" w:themeColor="text1"/>
          <w:sz w:val="20"/>
          <w:szCs w:val="20"/>
        </w:rPr>
        <w:t xml:space="preserve"> Once we create a strong base, students typically just use an incremental session as they get more interview calls.</w:t>
      </w:r>
    </w:p>
    <w:p w:rsidRPr="0066450A" w:rsidR="00EB7360" w:rsidP="05EB2A60" w:rsidRDefault="002C1779" w14:paraId="23705DB8" w14:textId="11529775">
      <w:pPr>
        <w:pStyle w:val="Heading2"/>
        <w:pPrChange w:author="Simran" w:date="2018-11-21T17:12:00Z" w:id="444">
          <w:pPr>
            <w:spacing w:line="240" w:lineRule="auto"/>
            <w:ind w:left="360"/>
            <w:jc w:val="both"/>
          </w:pPr>
        </w:pPrChange>
      </w:pPr>
      <w:bookmarkStart w:name="_Toc1117138120" w:id="384161562"/>
      <w:r w:rsidR="002C1779">
        <w:rPr/>
        <w:t xml:space="preserve">2] </w:t>
      </w:r>
      <w:r w:rsidR="00EB7360">
        <w:rPr/>
        <w:t>Do I need to sign up for 4 interview sessions for every school I apply to?</w:t>
      </w:r>
      <w:bookmarkEnd w:id="384161562"/>
    </w:p>
    <w:p w:rsidRPr="0066450A" w:rsidR="00EB7360" w:rsidP="000D3DF3" w:rsidRDefault="00EB7360" w14:paraId="550A062C" w14:textId="7CA4ECE9">
      <w:pPr>
        <w:spacing w:line="240" w:lineRule="auto"/>
        <w:ind w:left="360"/>
        <w:jc w:val="both"/>
        <w:rPr>
          <w:rFonts w:asciiTheme="majorHAnsi" w:hAnsiTheme="majorHAnsi"/>
          <w:b/>
          <w:color w:val="000000" w:themeColor="text1"/>
          <w:sz w:val="20"/>
          <w:szCs w:val="20"/>
        </w:rPr>
      </w:pPr>
      <w:r w:rsidRPr="0066450A">
        <w:rPr>
          <w:rFonts w:cs="Arial" w:asciiTheme="majorHAnsi" w:hAnsiTheme="majorHAnsi"/>
          <w:color w:val="000000" w:themeColor="text1"/>
          <w:sz w:val="20"/>
          <w:szCs w:val="20"/>
          <w:shd w:val="clear" w:color="auto" w:fill="FFFFFF"/>
        </w:rPr>
        <w:t>You do not have to sign up for 4 sessions per school, training is comprehensive and can be used across schools</w:t>
      </w:r>
    </w:p>
    <w:p w:rsidRPr="0066450A" w:rsidR="00EB7360" w:rsidP="000D3DF3" w:rsidRDefault="00EB7360" w14:paraId="276E38A7" w14:textId="77777777">
      <w:pPr>
        <w:spacing w:line="240" w:lineRule="auto"/>
        <w:ind w:left="360"/>
        <w:jc w:val="both"/>
        <w:rPr>
          <w:rFonts w:asciiTheme="majorHAnsi" w:hAnsiTheme="majorHAnsi"/>
          <w:color w:val="000000" w:themeColor="text1"/>
          <w:sz w:val="20"/>
          <w:szCs w:val="20"/>
        </w:rPr>
      </w:pPr>
      <w:r w:rsidRPr="0066450A">
        <w:rPr>
          <w:rFonts w:cs="Arial" w:asciiTheme="majorHAnsi" w:hAnsiTheme="majorHAnsi"/>
          <w:color w:val="000000" w:themeColor="text1"/>
          <w:sz w:val="20"/>
          <w:szCs w:val="20"/>
          <w:shd w:val="clear" w:color="auto" w:fill="FFFFFF"/>
        </w:rPr>
        <w:t xml:space="preserve">You can apply the training you receive in the session for your interviews with multiple schools. </w:t>
      </w:r>
      <w:r w:rsidRPr="0066450A">
        <w:rPr>
          <w:rFonts w:asciiTheme="majorHAnsi" w:hAnsiTheme="majorHAnsi"/>
          <w:color w:val="000000" w:themeColor="text1"/>
          <w:sz w:val="20"/>
          <w:szCs w:val="20"/>
        </w:rPr>
        <w:t>Once we create a strong base, students typically just use an incremental session as they get more interview calls.</w:t>
      </w:r>
    </w:p>
    <w:p w:rsidRPr="0066450A" w:rsidR="002B0473" w:rsidP="05EB2A60" w:rsidRDefault="002C1779" w14:paraId="34BE7776" w14:textId="28892BE3">
      <w:pPr>
        <w:pStyle w:val="Heading2"/>
        <w:rPr>
          <w:rFonts w:eastAsia="Times New Roman"/>
          <w:lang w:val="en-GB" w:eastAsia="en-GB"/>
        </w:rPr>
        <w:pPrChange w:author="Simran" w:date="2018-11-21T17:12:00Z" w:id="446">
          <w:pPr>
            <w:shd w:val="clear" w:color="auto" w:fill="FFFFFF" w:themeFill="background1"/>
            <w:spacing w:after="0" w:line="240" w:lineRule="auto"/>
            <w:ind w:left="360"/>
            <w:jc w:val="both"/>
          </w:pPr>
        </w:pPrChange>
      </w:pPr>
      <w:bookmarkStart w:name="_Toc1640713323" w:id="299132366"/>
      <w:r w:rsidRPr="05EB2A60" w:rsidR="002C1779">
        <w:rPr>
          <w:rFonts w:eastAsia="Times New Roman"/>
          <w:lang w:val="en-GB" w:eastAsia="en-GB"/>
        </w:rPr>
        <w:t xml:space="preserve">3] </w:t>
      </w:r>
      <w:r w:rsidRPr="05EB2A60" w:rsidR="002B0473">
        <w:rPr>
          <w:rFonts w:eastAsia="Times New Roman"/>
          <w:lang w:val="en-GB" w:eastAsia="en-GB"/>
        </w:rPr>
        <w:t xml:space="preserve">Of all the people </w:t>
      </w:r>
      <w:r w:rsidRPr="05EB2A60" w:rsidR="002B0473">
        <w:rPr>
          <w:rFonts w:eastAsia="Times New Roman"/>
          <w:lang w:val="en-GB" w:eastAsia="en-GB"/>
        </w:rPr>
        <w:t>i</w:t>
      </w:r>
      <w:r w:rsidRPr="05EB2A60" w:rsidR="002B0473">
        <w:rPr>
          <w:rFonts w:eastAsia="Times New Roman"/>
          <w:lang w:val="en-GB" w:eastAsia="en-GB"/>
        </w:rPr>
        <w:t xml:space="preserve"> have interacted with so far (on call or on text), will anyone be on the interview prep panel?</w:t>
      </w:r>
      <w:bookmarkEnd w:id="299132366"/>
      <w:r w:rsidRPr="05EB2A60" w:rsidR="002B0473">
        <w:rPr>
          <w:rFonts w:eastAsia="Times New Roman"/>
          <w:lang w:val="en-GB" w:eastAsia="en-GB"/>
        </w:rPr>
        <w:t> </w:t>
      </w:r>
    </w:p>
    <w:p w:rsidRPr="0066450A" w:rsidR="002B0473" w:rsidRDefault="002B0473" w14:paraId="5227541B" w14:textId="77777777">
      <w:pPr>
        <w:shd w:val="clear" w:color="auto" w:fill="FFFFFF"/>
        <w:spacing w:after="0" w:line="240" w:lineRule="auto"/>
        <w:jc w:val="both"/>
        <w:rPr>
          <w:rFonts w:eastAsia="Times New Roman" w:cs="Arial" w:asciiTheme="majorHAnsi" w:hAnsiTheme="majorHAnsi"/>
          <w:color w:val="000000" w:themeColor="text1"/>
          <w:sz w:val="20"/>
          <w:szCs w:val="20"/>
          <w:lang w:val="en-GB" w:eastAsia="en-GB"/>
        </w:rPr>
      </w:pPr>
    </w:p>
    <w:p w:rsidRPr="0066450A" w:rsidR="002B0473" w:rsidRDefault="002B0473" w14:paraId="7FE72F8F" w14:textId="5492D3D2">
      <w:pPr>
        <w:shd w:val="clear" w:color="auto" w:fill="FFFFFF"/>
        <w:spacing w:after="0" w:line="240" w:lineRule="auto"/>
        <w:ind w:left="360"/>
        <w:jc w:val="both"/>
        <w:rPr>
          <w:rFonts w:eastAsia="Times New Roman" w:cs="Arial" w:asciiTheme="majorHAnsi" w:hAnsiTheme="majorHAnsi"/>
          <w:color w:val="000000" w:themeColor="text1"/>
          <w:sz w:val="20"/>
          <w:szCs w:val="20"/>
          <w:lang w:val="en-GB" w:eastAsia="en-GB"/>
        </w:rPr>
      </w:pPr>
      <w:r w:rsidRPr="0066450A">
        <w:rPr>
          <w:rFonts w:eastAsia="Times New Roman" w:cs="Arial" w:asciiTheme="majorHAnsi" w:hAnsiTheme="majorHAnsi"/>
          <w:color w:val="000000" w:themeColor="text1"/>
          <w:sz w:val="20"/>
          <w:szCs w:val="20"/>
          <w:lang w:val="en-GB" w:eastAsia="en-GB"/>
        </w:rPr>
        <w:t xml:space="preserve">For your interview prep, you will work with one of our </w:t>
      </w:r>
      <w:r w:rsidRPr="0066450A" w:rsidR="008412AB">
        <w:rPr>
          <w:rFonts w:eastAsia="Times New Roman" w:cs="Arial" w:asciiTheme="majorHAnsi" w:hAnsiTheme="majorHAnsi"/>
          <w:color w:val="000000" w:themeColor="text1"/>
          <w:sz w:val="20"/>
          <w:szCs w:val="20"/>
          <w:lang w:val="en-GB" w:eastAsia="en-GB"/>
        </w:rPr>
        <w:t>domain experts</w:t>
      </w:r>
      <w:r w:rsidRPr="0066450A">
        <w:rPr>
          <w:rFonts w:eastAsia="Times New Roman" w:cs="Arial" w:asciiTheme="majorHAnsi" w:hAnsiTheme="majorHAnsi"/>
          <w:color w:val="000000" w:themeColor="text1"/>
          <w:sz w:val="20"/>
          <w:szCs w:val="20"/>
          <w:lang w:val="en-GB" w:eastAsia="en-GB"/>
        </w:rPr>
        <w:t xml:space="preserve"> who is best equipped to help you. Please do have a look at all of our counsellor profiles on the link shared and we shall share the details of who you will be working with once you share your complete form with us.</w:t>
      </w:r>
    </w:p>
    <w:p w:rsidRPr="0066450A" w:rsidR="002B0473" w:rsidRDefault="002B0473" w14:paraId="635B8FC9" w14:textId="77777777">
      <w:pPr>
        <w:shd w:val="clear" w:color="auto" w:fill="FFFFFF"/>
        <w:spacing w:after="0" w:line="240" w:lineRule="auto"/>
        <w:jc w:val="both"/>
        <w:rPr>
          <w:rFonts w:eastAsia="Times New Roman" w:cs="Arial" w:asciiTheme="majorHAnsi" w:hAnsiTheme="majorHAnsi"/>
          <w:color w:val="000000" w:themeColor="text1"/>
          <w:sz w:val="20"/>
          <w:szCs w:val="20"/>
          <w:lang w:val="en-GB" w:eastAsia="en-GB"/>
        </w:rPr>
      </w:pPr>
    </w:p>
    <w:p w:rsidRPr="0066450A" w:rsidR="002B0473" w:rsidP="05EB2A60" w:rsidRDefault="002C1779" w14:paraId="09F9C2F6" w14:textId="316568C6">
      <w:pPr>
        <w:pStyle w:val="Heading2"/>
        <w:rPr>
          <w:rFonts w:eastAsia="Times New Roman"/>
          <w:lang w:val="en-GB" w:eastAsia="en-GB"/>
        </w:rPr>
        <w:pPrChange w:author="Simran" w:date="2018-11-21T17:12:00Z" w:id="448">
          <w:pPr>
            <w:shd w:val="clear" w:color="auto" w:fill="FFFFFF" w:themeFill="background1"/>
            <w:spacing w:after="0" w:line="240" w:lineRule="auto"/>
            <w:ind w:left="360"/>
            <w:jc w:val="both"/>
          </w:pPr>
        </w:pPrChange>
      </w:pPr>
      <w:bookmarkStart w:name="_Toc167456500" w:id="702026340"/>
      <w:r w:rsidRPr="05EB2A60" w:rsidR="002C1779">
        <w:rPr>
          <w:rFonts w:eastAsia="Times New Roman"/>
          <w:lang w:val="en-GB" w:eastAsia="en-GB"/>
        </w:rPr>
        <w:t xml:space="preserve">4] </w:t>
      </w:r>
      <w:r w:rsidRPr="05EB2A60" w:rsidR="002B0473">
        <w:rPr>
          <w:rFonts w:eastAsia="Times New Roman"/>
          <w:lang w:val="en-GB" w:eastAsia="en-GB"/>
        </w:rPr>
        <w:t>Will it be an audio only call or audio + video call?</w:t>
      </w:r>
      <w:bookmarkEnd w:id="702026340"/>
    </w:p>
    <w:p w:rsidRPr="0066450A" w:rsidR="002B0473" w:rsidRDefault="002B0473" w14:paraId="419A39C8" w14:textId="77777777">
      <w:pPr>
        <w:shd w:val="clear" w:color="auto" w:fill="FFFFFF"/>
        <w:spacing w:after="0" w:line="240" w:lineRule="auto"/>
        <w:jc w:val="both"/>
        <w:rPr>
          <w:rFonts w:eastAsia="Times New Roman" w:cs="Arial" w:asciiTheme="majorHAnsi" w:hAnsiTheme="majorHAnsi"/>
          <w:color w:val="000000" w:themeColor="text1"/>
          <w:sz w:val="20"/>
          <w:szCs w:val="20"/>
          <w:lang w:val="en-GB" w:eastAsia="en-GB"/>
        </w:rPr>
      </w:pPr>
    </w:p>
    <w:p w:rsidRPr="0066450A" w:rsidR="002B0473" w:rsidRDefault="002B0473" w14:paraId="54A78240" w14:textId="67E6BE3D">
      <w:pPr>
        <w:shd w:val="clear" w:color="auto" w:fill="FFFFFF"/>
        <w:spacing w:after="0" w:line="240" w:lineRule="auto"/>
        <w:ind w:left="360"/>
        <w:jc w:val="both"/>
        <w:rPr>
          <w:rFonts w:eastAsia="Times New Roman" w:cs="Arial" w:asciiTheme="majorHAnsi" w:hAnsiTheme="majorHAnsi"/>
          <w:color w:val="000000" w:themeColor="text1"/>
          <w:sz w:val="20"/>
          <w:szCs w:val="20"/>
          <w:lang w:val="en-GB" w:eastAsia="en-GB"/>
        </w:rPr>
      </w:pPr>
      <w:r w:rsidRPr="0066450A">
        <w:rPr>
          <w:rFonts w:eastAsia="Times New Roman" w:cs="Arial" w:asciiTheme="majorHAnsi" w:hAnsiTheme="majorHAnsi"/>
          <w:color w:val="000000" w:themeColor="text1"/>
          <w:sz w:val="20"/>
          <w:szCs w:val="20"/>
          <w:lang w:val="en-GB" w:eastAsia="en-GB"/>
        </w:rPr>
        <w:t>This will be an audio call.</w:t>
      </w:r>
    </w:p>
    <w:p w:rsidRPr="0066450A" w:rsidR="002B0473" w:rsidRDefault="002B0473" w14:paraId="393CADDD" w14:textId="77777777">
      <w:pPr>
        <w:shd w:val="clear" w:color="auto" w:fill="FFFFFF"/>
        <w:spacing w:after="0" w:line="240" w:lineRule="auto"/>
        <w:jc w:val="both"/>
        <w:rPr>
          <w:rFonts w:eastAsia="Times New Roman" w:cs="Arial" w:asciiTheme="majorHAnsi" w:hAnsiTheme="majorHAnsi"/>
          <w:color w:val="000000" w:themeColor="text1"/>
          <w:sz w:val="20"/>
          <w:szCs w:val="20"/>
          <w:lang w:val="en-GB" w:eastAsia="en-GB"/>
        </w:rPr>
      </w:pPr>
    </w:p>
    <w:p w:rsidRPr="0066450A" w:rsidR="002B0473" w:rsidP="05EB2A60" w:rsidRDefault="002C1779" w14:paraId="4DB909B8" w14:textId="1A714E72">
      <w:pPr>
        <w:pStyle w:val="Heading2"/>
        <w:rPr>
          <w:rFonts w:eastAsia="Times New Roman"/>
          <w:lang w:val="en-GB" w:eastAsia="en-GB"/>
        </w:rPr>
        <w:pPrChange w:author="Simran" w:date="2018-11-21T17:12:00Z" w:id="450">
          <w:pPr>
            <w:shd w:val="clear" w:color="auto" w:fill="FFFFFF" w:themeFill="background1"/>
            <w:spacing w:after="0" w:line="240" w:lineRule="auto"/>
            <w:ind w:left="360"/>
            <w:jc w:val="both"/>
          </w:pPr>
        </w:pPrChange>
      </w:pPr>
      <w:bookmarkStart w:name="_Toc812885537" w:id="380736799"/>
      <w:r w:rsidRPr="05EB2A60" w:rsidR="002C1779">
        <w:rPr>
          <w:rFonts w:eastAsia="Times New Roman"/>
          <w:lang w:val="en-GB" w:eastAsia="en-GB"/>
        </w:rPr>
        <w:t xml:space="preserve">5] </w:t>
      </w:r>
      <w:r w:rsidRPr="05EB2A60" w:rsidR="002B0473">
        <w:rPr>
          <w:rFonts w:eastAsia="Times New Roman"/>
          <w:lang w:val="en-GB" w:eastAsia="en-GB"/>
        </w:rPr>
        <w:t>How many people will be there on the interview prep panel?</w:t>
      </w:r>
      <w:bookmarkEnd w:id="380736799"/>
    </w:p>
    <w:p w:rsidRPr="0066450A" w:rsidR="002B0473" w:rsidRDefault="002B0473" w14:paraId="6C03228D" w14:textId="77777777">
      <w:pPr>
        <w:shd w:val="clear" w:color="auto" w:fill="FFFFFF"/>
        <w:spacing w:after="0" w:line="240" w:lineRule="auto"/>
        <w:jc w:val="both"/>
        <w:rPr>
          <w:rFonts w:eastAsia="Times New Roman" w:cs="Arial" w:asciiTheme="majorHAnsi" w:hAnsiTheme="majorHAnsi"/>
          <w:color w:val="000000" w:themeColor="text1"/>
          <w:sz w:val="20"/>
          <w:szCs w:val="20"/>
          <w:lang w:val="en-GB" w:eastAsia="en-GB"/>
        </w:rPr>
      </w:pPr>
    </w:p>
    <w:p w:rsidRPr="0066450A" w:rsidR="002B0473" w:rsidRDefault="002B0473" w14:paraId="4F515E21" w14:textId="0EB53336">
      <w:pPr>
        <w:shd w:val="clear" w:color="auto" w:fill="FFFFFF"/>
        <w:spacing w:after="0" w:line="240" w:lineRule="auto"/>
        <w:ind w:left="360"/>
        <w:jc w:val="both"/>
        <w:rPr>
          <w:rFonts w:eastAsia="Times New Roman" w:cs="Arial" w:asciiTheme="majorHAnsi" w:hAnsiTheme="majorHAnsi"/>
          <w:color w:val="000000" w:themeColor="text1"/>
          <w:sz w:val="20"/>
          <w:szCs w:val="20"/>
          <w:lang w:val="en-GB" w:eastAsia="en-GB"/>
        </w:rPr>
      </w:pPr>
      <w:r w:rsidRPr="0066450A">
        <w:rPr>
          <w:rFonts w:eastAsia="Times New Roman" w:cs="Arial" w:asciiTheme="majorHAnsi" w:hAnsiTheme="majorHAnsi"/>
          <w:color w:val="000000" w:themeColor="text1"/>
          <w:sz w:val="20"/>
          <w:szCs w:val="20"/>
          <w:lang w:val="en-GB" w:eastAsia="en-GB"/>
        </w:rPr>
        <w:t>You will be working with 1 interview prep expert who will help you present your profile in the best manner possible and ace your interview!</w:t>
      </w:r>
    </w:p>
    <w:p w:rsidRPr="0066450A" w:rsidR="002B0473" w:rsidRDefault="002B0473" w14:paraId="7F94E8D5" w14:textId="77777777">
      <w:pPr>
        <w:shd w:val="clear" w:color="auto" w:fill="FFFFFF"/>
        <w:spacing w:after="0" w:line="240" w:lineRule="auto"/>
        <w:jc w:val="both"/>
        <w:rPr>
          <w:rFonts w:eastAsia="Times New Roman" w:cs="Arial" w:asciiTheme="majorHAnsi" w:hAnsiTheme="majorHAnsi"/>
          <w:color w:val="000000" w:themeColor="text1"/>
          <w:sz w:val="20"/>
          <w:szCs w:val="20"/>
          <w:lang w:val="en-GB" w:eastAsia="en-GB"/>
        </w:rPr>
      </w:pPr>
    </w:p>
    <w:p w:rsidRPr="00DF41F1" w:rsidR="002B0473" w:rsidP="05EB2A60" w:rsidRDefault="002C1779" w14:paraId="4EB6B414" w14:textId="07DB2F14">
      <w:pPr>
        <w:pStyle w:val="Heading2"/>
        <w:rPr>
          <w:rPrChange w:author="Simran" w:date="2018-11-21T17:12:00Z" w:id="968161370">
            <w:rPr>
              <w:lang w:val="en-GB" w:eastAsia="en-GB"/>
            </w:rPr>
          </w:rPrChange>
        </w:rPr>
        <w:pPrChange w:author="Simran" w:date="2018-11-21T17:12:00Z" w:id="453">
          <w:pPr>
            <w:shd w:val="clear" w:color="auto" w:fill="FFFFFF" w:themeFill="background1"/>
            <w:spacing w:after="0" w:line="240" w:lineRule="auto"/>
            <w:ind w:left="360"/>
            <w:jc w:val="both"/>
          </w:pPr>
        </w:pPrChange>
      </w:pPr>
      <w:bookmarkStart w:name="_Toc150684509" w:id="2062034633"/>
      <w:r w:rsidRPr="05EB2A60" w:rsidR="002C1779">
        <w:rPr>
          <w:rPrChange w:author="Simran" w:date="2018-11-21T17:12:00Z" w:id="1952087957">
            <w:rPr>
              <w:lang w:val="en-GB" w:eastAsia="en-GB"/>
            </w:rPr>
          </w:rPrChange>
        </w:rPr>
        <w:t xml:space="preserve">6] </w:t>
      </w:r>
      <w:r w:rsidRPr="05EB2A60" w:rsidR="002B0473">
        <w:rPr>
          <w:rPrChange w:author="Simran" w:date="2018-11-21T17:12:00Z" w:id="17379749">
            <w:rPr>
              <w:lang w:val="en-GB" w:eastAsia="en-GB"/>
            </w:rPr>
          </w:rPrChange>
        </w:rPr>
        <w:t>If I go for multiple sessions of interview prep, will I get the same panel each time?</w:t>
      </w:r>
      <w:bookmarkEnd w:id="2062034633"/>
    </w:p>
    <w:p w:rsidRPr="00DF41F1" w:rsidR="00981486" w:rsidRDefault="00981486" w14:paraId="1F9E5CCE" w14:textId="77777777">
      <w:pPr>
        <w:pStyle w:val="Heading2"/>
        <w:rPr>
          <w:rPrChange w:author="Simran" w:date="2018-11-21T17:12:00Z" w:id="457">
            <w:rPr>
              <w:lang w:val="en-GB" w:eastAsia="en-GB"/>
            </w:rPr>
          </w:rPrChange>
        </w:rPr>
        <w:pPrChange w:author="Simran" w:date="2018-11-21T17:12:00Z" w:id="458">
          <w:pPr>
            <w:shd w:val="clear" w:color="auto" w:fill="FFFFFF"/>
            <w:spacing w:after="0" w:line="240" w:lineRule="auto"/>
            <w:jc w:val="both"/>
          </w:pPr>
        </w:pPrChange>
      </w:pPr>
    </w:p>
    <w:p w:rsidRPr="0066450A" w:rsidR="00B05EE5" w:rsidP="00072FD2" w:rsidRDefault="00981486" w14:paraId="54840854" w14:textId="4ECDD036">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 xml:space="preserve">Yes, we would recommend working with the same expert so the same expert can track your progress and share valuable inputs. </w:t>
      </w:r>
    </w:p>
    <w:p w:rsidRPr="0066450A" w:rsidR="00B05EE5" w:rsidP="05EB2A60" w:rsidRDefault="002C1779" w14:paraId="071771E8" w14:textId="7EA9C690">
      <w:pPr>
        <w:pStyle w:val="Heading2"/>
        <w:rPr>
          <w:shd w:val="clear" w:color="auto" w:fill="FFFFFF"/>
        </w:rPr>
        <w:pPrChange w:author="Simran" w:date="2018-11-21T17:12:00Z" w:id="459">
          <w:pPr>
            <w:spacing w:line="240" w:lineRule="auto"/>
            <w:ind w:left="360"/>
            <w:jc w:val="both"/>
          </w:pPr>
        </w:pPrChange>
      </w:pPr>
      <w:bookmarkStart w:name="_Toc1325261946" w:id="902703364"/>
      <w:r w:rsidRPr="0066450A" w:rsidR="002C1779">
        <w:rPr>
          <w:shd w:val="clear" w:color="auto" w:fill="FFFFFF"/>
        </w:rPr>
        <w:t xml:space="preserve">7] </w:t>
      </w:r>
      <w:r w:rsidRPr="0066450A" w:rsidR="00B05EE5">
        <w:rPr>
          <w:shd w:val="clear" w:color="auto" w:fill="FFFFFF"/>
        </w:rPr>
        <w:t xml:space="preserve">How are the hours </w:t>
      </w:r>
      <w:r w:rsidRPr="0066450A" w:rsidR="00B05EE5">
        <w:rPr>
          <w:shd w:val="clear" w:color="auto" w:fill="FFFFFF"/>
        </w:rPr>
        <w:t>allocated</w:t>
      </w:r>
      <w:r w:rsidRPr="0066450A" w:rsidR="00B05EE5">
        <w:rPr>
          <w:shd w:val="clear" w:color="auto" w:fill="FFFFFF"/>
        </w:rPr>
        <w:t xml:space="preserve"> for the interview preparations, and when do the preparations </w:t>
      </w:r>
      <w:r w:rsidRPr="0066450A" w:rsidR="00B05EE5">
        <w:rPr>
          <w:shd w:val="clear" w:color="auto" w:fill="FFFFFF"/>
        </w:rPr>
        <w:t>actually begin</w:t>
      </w:r>
      <w:r w:rsidRPr="0066450A" w:rsidR="00B05EE5">
        <w:rPr>
          <w:shd w:val="clear" w:color="auto" w:fill="FFFFFF"/>
        </w:rPr>
        <w:t>? Is it only after a candidate receives an invite or is it an ongoing process.</w:t>
      </w:r>
      <w:bookmarkEnd w:id="902703364"/>
      <w:r w:rsidRPr="0066450A" w:rsidR="00B05EE5">
        <w:rPr>
          <w:shd w:val="clear" w:color="auto" w:fill="FFFFFF"/>
        </w:rPr>
        <w:t>  </w:t>
      </w:r>
    </w:p>
    <w:p w:rsidRPr="0066450A" w:rsidR="00B05EE5" w:rsidP="00072FD2" w:rsidRDefault="00B05EE5" w14:paraId="29798FB3" w14:textId="65771276">
      <w:pPr>
        <w:spacing w:line="240" w:lineRule="auto"/>
        <w:ind w:left="360"/>
        <w:jc w:val="both"/>
        <w:rPr>
          <w:rFonts w:asciiTheme="majorHAnsi" w:hAnsiTheme="majorHAnsi"/>
          <w:color w:val="000000" w:themeColor="text1"/>
          <w:sz w:val="20"/>
          <w:szCs w:val="20"/>
          <w:shd w:val="clear" w:color="auto" w:fill="FFFFFF"/>
        </w:rPr>
      </w:pPr>
      <w:r w:rsidRPr="0066450A">
        <w:rPr>
          <w:rFonts w:cs="Arial" w:asciiTheme="majorHAnsi" w:hAnsiTheme="majorHAnsi"/>
          <w:color w:val="000000" w:themeColor="text1"/>
          <w:sz w:val="20"/>
          <w:szCs w:val="20"/>
          <w:shd w:val="clear" w:color="auto" w:fill="FFFFFF"/>
        </w:rPr>
        <w:t>Basis your application deadlines, we recommend focusing on College selection, Brain storming sessions first in order to build a stellar application. Further to which you can schedule your interview preparation session. However, your Interview preparation session can also be taken as per your convenience.</w:t>
      </w:r>
      <w:r w:rsidRPr="0066450A" w:rsidR="00B66927">
        <w:rPr>
          <w:rFonts w:cs="Arial" w:asciiTheme="majorHAnsi" w:hAnsiTheme="majorHAnsi"/>
          <w:color w:val="000000" w:themeColor="text1"/>
          <w:sz w:val="20"/>
          <w:szCs w:val="20"/>
          <w:shd w:val="clear" w:color="auto" w:fill="FFFFFF"/>
        </w:rPr>
        <w:t xml:space="preserve"> </w:t>
      </w:r>
      <w:r w:rsidRPr="0066450A">
        <w:rPr>
          <w:rFonts w:cs="Arial" w:asciiTheme="majorHAnsi" w:hAnsiTheme="majorHAnsi"/>
          <w:color w:val="000000" w:themeColor="text1"/>
          <w:sz w:val="20"/>
          <w:szCs w:val="20"/>
          <w:shd w:val="clear" w:color="auto" w:fill="FFFFFF"/>
        </w:rPr>
        <w:t>So if you wish to do it earlier ,you can choose to do so.</w:t>
      </w:r>
    </w:p>
    <w:p w:rsidRPr="0066450A" w:rsidR="00B05EE5" w:rsidP="05EB2A60" w:rsidRDefault="002C1779" w14:paraId="378A8545" w14:textId="029B2A01">
      <w:pPr>
        <w:pStyle w:val="Heading2"/>
        <w:rPr>
          <w:rFonts w:eastAsia="Times New Roman"/>
          <w:lang w:eastAsia="en-IN"/>
        </w:rPr>
        <w:pPrChange w:author="Simran" w:date="2018-11-21T17:13:00Z" w:id="461">
          <w:pPr>
            <w:shd w:val="clear" w:color="auto" w:fill="FFFFFF" w:themeFill="background1"/>
            <w:spacing w:after="0" w:line="240" w:lineRule="auto"/>
            <w:ind w:left="360"/>
            <w:jc w:val="both"/>
          </w:pPr>
        </w:pPrChange>
      </w:pPr>
      <w:bookmarkStart w:name="_Toc1754588967" w:id="579231488"/>
      <w:r w:rsidRPr="05EB2A60" w:rsidR="002C1779">
        <w:rPr>
          <w:rFonts w:eastAsia="Times New Roman"/>
          <w:lang w:eastAsia="en-IN"/>
        </w:rPr>
        <w:t xml:space="preserve">8] </w:t>
      </w:r>
      <w:r w:rsidRPr="05EB2A60" w:rsidR="00B05EE5">
        <w:rPr>
          <w:rFonts w:eastAsia="Times New Roman"/>
          <w:lang w:eastAsia="en-IN"/>
        </w:rPr>
        <w:t>For the packages that have 1 interview Prep, 2 interview prep, does the number "1", or "2" correspond to 1 college interview preparation or 2 colleges preparation</w:t>
      </w:r>
      <w:del w:author="Alex J" w:date="2019-08-07T11:54:00Z" w:id="244209920">
        <w:r w:rsidRPr="05EB2A60" w:rsidDel="00B05EE5">
          <w:rPr>
            <w:rFonts w:eastAsia="Times New Roman"/>
            <w:lang w:eastAsia="en-IN"/>
          </w:rPr>
          <w:delText>, or is the preparation carried out for all the colleges that have an invite? Or are all the colleges that are included in the product will be considered for interview preparations irrespective of an invite</w:delText>
        </w:r>
      </w:del>
      <w:r w:rsidRPr="05EB2A60" w:rsidR="00B05EE5">
        <w:rPr>
          <w:rFonts w:eastAsia="Times New Roman"/>
          <w:lang w:eastAsia="en-IN"/>
        </w:rPr>
        <w:t>?</w:t>
      </w:r>
      <w:bookmarkEnd w:id="579231488"/>
    </w:p>
    <w:p w:rsidRPr="0066450A" w:rsidR="00B05EE5" w:rsidRDefault="00B05EE5" w14:paraId="5827673B" w14:textId="77777777">
      <w:pPr>
        <w:shd w:val="clear" w:color="auto" w:fill="FFFFFF"/>
        <w:spacing w:after="0" w:line="240" w:lineRule="auto"/>
        <w:jc w:val="both"/>
        <w:rPr>
          <w:rFonts w:eastAsia="Times New Roman" w:cs="Times New Roman" w:asciiTheme="majorHAnsi" w:hAnsiTheme="majorHAnsi"/>
          <w:color w:val="000000" w:themeColor="text1"/>
          <w:sz w:val="20"/>
          <w:szCs w:val="20"/>
          <w:lang w:eastAsia="en-IN"/>
        </w:rPr>
      </w:pPr>
    </w:p>
    <w:p w:rsidRPr="0066450A" w:rsidR="00B05EE5" w:rsidP="00D708C1" w:rsidRDefault="00B05EE5" w14:paraId="7AB020FD" w14:textId="77777777">
      <w:pPr>
        <w:shd w:val="clear" w:color="auto" w:fill="FFFFFF"/>
        <w:spacing w:line="240" w:lineRule="auto"/>
        <w:ind w:left="360"/>
        <w:jc w:val="both"/>
        <w:rPr>
          <w:rFonts w:eastAsia="Times New Roman" w:cs="Arial" w:asciiTheme="majorHAnsi" w:hAnsiTheme="majorHAnsi"/>
          <w:color w:val="000000" w:themeColor="text1"/>
          <w:sz w:val="20"/>
          <w:szCs w:val="20"/>
          <w:lang w:eastAsia="en-IN"/>
        </w:rPr>
      </w:pPr>
      <w:r w:rsidRPr="0066450A">
        <w:rPr>
          <w:rFonts w:eastAsia="Times New Roman" w:cs="Arial" w:asciiTheme="majorHAnsi" w:hAnsiTheme="majorHAnsi"/>
          <w:color w:val="000000" w:themeColor="text1"/>
          <w:sz w:val="20"/>
          <w:szCs w:val="20"/>
          <w:lang w:eastAsia="en-IN"/>
        </w:rPr>
        <w:t>The interview preparation sessions will prepare you for interviews across top colleges. </w:t>
      </w:r>
      <w:r w:rsidRPr="0066450A">
        <w:rPr>
          <w:rFonts w:eastAsia="Times New Roman" w:cs="Arial" w:asciiTheme="majorHAnsi" w:hAnsiTheme="majorHAnsi"/>
          <w:color w:val="000000" w:themeColor="text1"/>
          <w:sz w:val="20"/>
          <w:szCs w:val="20"/>
          <w:shd w:val="clear" w:color="auto" w:fill="FFFFFF"/>
          <w:lang w:eastAsia="en-IN"/>
        </w:rPr>
        <w:t>A ReachIvy expert will conduct a one-to-one mock interview session with you and  will provide detailed feedback on your content, impact and areas of improvement.</w:t>
      </w:r>
    </w:p>
    <w:p w:rsidRPr="0066450A" w:rsidR="00B05EE5" w:rsidP="0055223C" w:rsidRDefault="00B05EE5" w14:paraId="51EE92F4" w14:textId="77777777">
      <w:pPr>
        <w:shd w:val="clear" w:color="auto" w:fill="FFFFFF"/>
        <w:spacing w:after="0" w:line="240" w:lineRule="auto"/>
        <w:ind w:left="360"/>
        <w:jc w:val="both"/>
        <w:rPr>
          <w:rFonts w:eastAsia="Times New Roman" w:cs="Arial" w:asciiTheme="majorHAnsi" w:hAnsiTheme="majorHAnsi"/>
          <w:color w:val="000000" w:themeColor="text1"/>
          <w:sz w:val="20"/>
          <w:szCs w:val="20"/>
          <w:shd w:val="clear" w:color="auto" w:fill="FFFFFF"/>
          <w:lang w:eastAsia="en-IN"/>
        </w:rPr>
      </w:pPr>
      <w:r w:rsidRPr="0066450A">
        <w:rPr>
          <w:rFonts w:eastAsia="Times New Roman" w:cs="Arial" w:asciiTheme="majorHAnsi" w:hAnsiTheme="majorHAnsi"/>
          <w:color w:val="000000" w:themeColor="text1"/>
          <w:sz w:val="20"/>
          <w:szCs w:val="20"/>
          <w:shd w:val="clear" w:color="auto" w:fill="FFFFFF"/>
          <w:lang w:eastAsia="en-IN"/>
        </w:rPr>
        <w:t>On purchasing this service, we will give you access to the following documents:</w:t>
      </w:r>
    </w:p>
    <w:p w:rsidRPr="0066450A" w:rsidR="00B05EE5" w:rsidRDefault="00B05EE5" w14:paraId="48887D05" w14:textId="77777777">
      <w:pPr>
        <w:shd w:val="clear" w:color="auto" w:fill="FFFFFF"/>
        <w:spacing w:after="0" w:line="240" w:lineRule="auto"/>
        <w:jc w:val="both"/>
        <w:rPr>
          <w:rFonts w:eastAsia="Times New Roman" w:cs="Arial" w:asciiTheme="majorHAnsi" w:hAnsiTheme="majorHAnsi"/>
          <w:color w:val="000000" w:themeColor="text1"/>
          <w:sz w:val="20"/>
          <w:szCs w:val="20"/>
          <w:shd w:val="clear" w:color="auto" w:fill="FFFFFF"/>
          <w:lang w:eastAsia="en-IN"/>
        </w:rPr>
      </w:pPr>
    </w:p>
    <w:p w:rsidRPr="0066450A" w:rsidR="00B05EE5" w:rsidRDefault="00B05EE5" w14:paraId="3731159D" w14:textId="58B25D62">
      <w:pPr>
        <w:shd w:val="clear" w:color="auto" w:fill="FFFFFF"/>
        <w:spacing w:after="0" w:line="240" w:lineRule="auto"/>
        <w:ind w:left="360"/>
        <w:jc w:val="both"/>
        <w:rPr>
          <w:rFonts w:eastAsia="Times New Roman" w:cs="Arial" w:asciiTheme="majorHAnsi" w:hAnsiTheme="majorHAnsi"/>
          <w:color w:val="000000" w:themeColor="text1"/>
          <w:sz w:val="20"/>
          <w:szCs w:val="20"/>
          <w:shd w:val="clear" w:color="auto" w:fill="FFFFFF"/>
          <w:lang w:eastAsia="en-IN"/>
        </w:rPr>
      </w:pPr>
      <w:r w:rsidRPr="0066450A">
        <w:rPr>
          <w:rFonts w:eastAsia="Times New Roman" w:cs="Arial" w:asciiTheme="majorHAnsi" w:hAnsiTheme="majorHAnsi"/>
          <w:color w:val="000000" w:themeColor="text1"/>
          <w:sz w:val="20"/>
          <w:szCs w:val="20"/>
          <w:shd w:val="clear" w:color="auto" w:fill="FFFFFF"/>
          <w:lang w:eastAsia="en-IN"/>
        </w:rPr>
        <w:t>'Interviewing Manual':- This includes a comprehensive list of over 250 questions and tips on the interview. Ensure you review these prior to your session. </w:t>
      </w:r>
    </w:p>
    <w:p w:rsidRPr="0066450A" w:rsidR="00B05EE5" w:rsidRDefault="00B05EE5" w14:paraId="7116F7FB" w14:textId="33ECD096">
      <w:pPr>
        <w:shd w:val="clear" w:color="auto" w:fill="FFFFFF"/>
        <w:spacing w:after="0" w:line="240" w:lineRule="auto"/>
        <w:ind w:left="360"/>
        <w:jc w:val="both"/>
        <w:rPr>
          <w:rFonts w:eastAsia="Times New Roman" w:cs="Arial" w:asciiTheme="majorHAnsi" w:hAnsiTheme="majorHAnsi"/>
          <w:color w:val="000000" w:themeColor="text1"/>
          <w:sz w:val="20"/>
          <w:szCs w:val="20"/>
          <w:shd w:val="clear" w:color="auto" w:fill="FFFFFF"/>
          <w:lang w:eastAsia="en-IN"/>
        </w:rPr>
      </w:pPr>
      <w:r w:rsidRPr="0066450A">
        <w:rPr>
          <w:rFonts w:eastAsia="Times New Roman" w:cs="Arial" w:asciiTheme="majorHAnsi" w:hAnsiTheme="majorHAnsi"/>
          <w:color w:val="000000" w:themeColor="text1"/>
          <w:sz w:val="20"/>
          <w:szCs w:val="20"/>
          <w:shd w:val="clear" w:color="auto" w:fill="FFFFFF"/>
          <w:lang w:eastAsia="en-IN"/>
        </w:rPr>
        <w:t>'Interview form':-  Your interviewer will provide you detailed written feedback on this form. </w:t>
      </w:r>
    </w:p>
    <w:p w:rsidRPr="0066450A" w:rsidR="00B05EE5" w:rsidRDefault="00B05EE5" w14:paraId="1934511F" w14:textId="77777777">
      <w:pPr>
        <w:shd w:val="clear" w:color="auto" w:fill="FFFFFF"/>
        <w:spacing w:after="0" w:line="240" w:lineRule="auto"/>
        <w:jc w:val="both"/>
        <w:rPr>
          <w:rFonts w:eastAsia="Times New Roman" w:cs="Arial" w:asciiTheme="majorHAnsi" w:hAnsiTheme="majorHAnsi"/>
          <w:color w:val="000000" w:themeColor="text1"/>
          <w:sz w:val="20"/>
          <w:szCs w:val="20"/>
          <w:shd w:val="clear" w:color="auto" w:fill="FFFFFF"/>
          <w:lang w:eastAsia="en-IN"/>
        </w:rPr>
      </w:pPr>
    </w:p>
    <w:p w:rsidRPr="0066450A" w:rsidR="00B05EE5" w:rsidRDefault="00B05EE5" w14:paraId="0718CC56" w14:textId="77777777">
      <w:pPr>
        <w:shd w:val="clear" w:color="auto" w:fill="FFFFFF"/>
        <w:spacing w:after="0" w:line="240" w:lineRule="auto"/>
        <w:ind w:left="360"/>
        <w:jc w:val="both"/>
        <w:rPr>
          <w:rFonts w:eastAsia="Times New Roman" w:cs="Arial" w:asciiTheme="majorHAnsi" w:hAnsiTheme="majorHAnsi"/>
          <w:color w:val="000000" w:themeColor="text1"/>
          <w:sz w:val="20"/>
          <w:szCs w:val="20"/>
          <w:lang w:eastAsia="en-IN"/>
        </w:rPr>
      </w:pPr>
      <w:r w:rsidRPr="0066450A">
        <w:rPr>
          <w:rFonts w:eastAsia="Times New Roman" w:cs="Arial" w:asciiTheme="majorHAnsi" w:hAnsiTheme="majorHAnsi"/>
          <w:color w:val="000000" w:themeColor="text1"/>
          <w:sz w:val="20"/>
          <w:szCs w:val="20"/>
          <w:shd w:val="clear" w:color="auto" w:fill="FFFFFF"/>
          <w:lang w:eastAsia="en-IN"/>
        </w:rPr>
        <w:t>In our experience students need minimum 4 practice sessions with our experts to crack the Interview. Your interview sessions could be of any school of your choice, apart from the ones worked on in the comprehensive application package.</w:t>
      </w:r>
    </w:p>
    <w:p w:rsidRPr="0066450A" w:rsidR="00B05EE5" w:rsidRDefault="00B05EE5" w14:paraId="243AF572" w14:textId="77777777">
      <w:pPr>
        <w:shd w:val="clear" w:color="auto" w:fill="FFFFFF"/>
        <w:spacing w:after="0" w:line="240" w:lineRule="auto"/>
        <w:jc w:val="both"/>
        <w:rPr>
          <w:rFonts w:eastAsia="Times New Roman" w:cs="Times New Roman" w:asciiTheme="majorHAnsi" w:hAnsiTheme="majorHAnsi"/>
          <w:color w:val="000000" w:themeColor="text1"/>
          <w:sz w:val="20"/>
          <w:szCs w:val="20"/>
          <w:lang w:eastAsia="en-IN"/>
        </w:rPr>
      </w:pPr>
    </w:p>
    <w:p w:rsidRPr="0066450A" w:rsidR="00B05EE5" w:rsidP="05EB2A60" w:rsidRDefault="002C1779" w14:paraId="04E6E9E3" w14:textId="1BE6A1EE">
      <w:pPr>
        <w:pStyle w:val="Heading2"/>
        <w:rPr>
          <w:rFonts w:eastAsia="Times New Roman"/>
          <w:lang w:eastAsia="en-IN"/>
        </w:rPr>
        <w:pPrChange w:author="Simran" w:date="2018-11-21T17:13:00Z" w:id="464">
          <w:pPr>
            <w:shd w:val="clear" w:color="auto" w:fill="FFFFFF" w:themeFill="background1"/>
            <w:spacing w:after="0" w:line="240" w:lineRule="auto"/>
            <w:ind w:left="360"/>
            <w:jc w:val="both"/>
          </w:pPr>
        </w:pPrChange>
      </w:pPr>
      <w:bookmarkStart w:name="_Toc950864102" w:id="351735838"/>
      <w:r w:rsidRPr="05EB2A60" w:rsidR="002C1779">
        <w:rPr>
          <w:rFonts w:eastAsia="Times New Roman"/>
          <w:lang w:eastAsia="en-IN"/>
        </w:rPr>
        <w:t xml:space="preserve">9] </w:t>
      </w:r>
      <w:r w:rsidRPr="05EB2A60" w:rsidR="00B05EE5">
        <w:rPr>
          <w:rFonts w:eastAsia="Times New Roman"/>
          <w:lang w:eastAsia="en-IN"/>
        </w:rPr>
        <w:t xml:space="preserve">How is the separate 'interview preparation' product related to the interview preparation that is included in the 5 schools or 7 </w:t>
      </w:r>
      <w:r w:rsidRPr="05EB2A60" w:rsidR="00B05EE5">
        <w:rPr>
          <w:rFonts w:eastAsia="Times New Roman"/>
          <w:lang w:eastAsia="en-IN"/>
        </w:rPr>
        <w:t>schools</w:t>
      </w:r>
      <w:r w:rsidRPr="05EB2A60" w:rsidR="00B05EE5">
        <w:rPr>
          <w:rFonts w:eastAsia="Times New Roman"/>
          <w:lang w:eastAsia="en-IN"/>
        </w:rPr>
        <w:t xml:space="preserve"> packages? Are those the same preps as those on the comprehensive products?</w:t>
      </w:r>
      <w:bookmarkEnd w:id="351735838"/>
    </w:p>
    <w:p w:rsidRPr="0066450A" w:rsidR="00B05EE5" w:rsidRDefault="00B05EE5" w14:paraId="29A76A48" w14:textId="1D720324">
      <w:pPr>
        <w:pStyle w:val="ListParagraph"/>
        <w:shd w:val="clear" w:color="auto" w:fill="FFFFFF"/>
        <w:spacing w:after="0" w:line="240" w:lineRule="auto"/>
        <w:ind w:left="683"/>
        <w:jc w:val="both"/>
        <w:rPr>
          <w:rFonts w:eastAsia="Times New Roman" w:cs="Times New Roman" w:asciiTheme="majorHAnsi" w:hAnsiTheme="majorHAnsi"/>
          <w:color w:val="000000" w:themeColor="text1"/>
          <w:sz w:val="20"/>
          <w:szCs w:val="20"/>
          <w:lang w:eastAsia="en-IN"/>
        </w:rPr>
      </w:pPr>
    </w:p>
    <w:p w:rsidRPr="0066450A" w:rsidR="00B05EE5" w:rsidRDefault="00B05EE5" w14:paraId="6840555B" w14:textId="48B9759E">
      <w:pPr>
        <w:shd w:val="clear" w:color="auto" w:fill="FFFFFF"/>
        <w:spacing w:after="0" w:line="240" w:lineRule="auto"/>
        <w:ind w:left="360"/>
        <w:jc w:val="both"/>
        <w:rPr>
          <w:rFonts w:cs="Arial" w:asciiTheme="majorHAnsi" w:hAnsiTheme="majorHAnsi"/>
          <w:color w:val="000000" w:themeColor="text1"/>
          <w:sz w:val="20"/>
          <w:szCs w:val="20"/>
          <w:shd w:val="clear" w:color="auto" w:fill="FFFFFF"/>
        </w:rPr>
      </w:pPr>
      <w:r w:rsidRPr="0066450A">
        <w:rPr>
          <w:rFonts w:cs="Arial" w:asciiTheme="majorHAnsi" w:hAnsiTheme="majorHAnsi"/>
          <w:color w:val="000000" w:themeColor="text1"/>
          <w:sz w:val="20"/>
          <w:szCs w:val="20"/>
          <w:shd w:val="clear" w:color="auto" w:fill="FFFFFF"/>
        </w:rPr>
        <w:t>The standalone interview preparation sessions are same as the ones included in the comprehensive application package. Sometimes students need more interview sessions for better preparation and they can take it as additional service.</w:t>
      </w:r>
    </w:p>
    <w:p w:rsidRPr="0066450A" w:rsidR="00E10F08" w:rsidRDefault="00E10F08" w14:paraId="1BCCE2D3" w14:textId="77777777">
      <w:pPr>
        <w:shd w:val="clear" w:color="auto" w:fill="FFFFFF"/>
        <w:spacing w:after="0" w:line="240" w:lineRule="auto"/>
        <w:jc w:val="both"/>
        <w:rPr>
          <w:rFonts w:cs="Arial" w:asciiTheme="majorHAnsi" w:hAnsiTheme="majorHAnsi"/>
          <w:color w:val="000000" w:themeColor="text1"/>
          <w:sz w:val="20"/>
          <w:szCs w:val="20"/>
          <w:shd w:val="clear" w:color="auto" w:fill="FFFFFF"/>
        </w:rPr>
      </w:pPr>
    </w:p>
    <w:p w:rsidRPr="0066450A" w:rsidR="00E10F08" w:rsidP="05EB2A60" w:rsidRDefault="002D6964" w14:paraId="1E267379" w14:textId="019E3FBC">
      <w:pPr>
        <w:pStyle w:val="Heading2"/>
        <w:rPr>
          <w:shd w:val="clear" w:color="auto" w:fill="FFFFFF"/>
        </w:rPr>
        <w:pPrChange w:author="Simran" w:date="2018-11-21T17:13:00Z" w:id="466">
          <w:pPr>
            <w:shd w:val="clear" w:color="auto" w:fill="FFFFFF" w:themeFill="background1"/>
            <w:spacing w:after="0" w:line="240" w:lineRule="auto"/>
            <w:ind w:left="360"/>
            <w:jc w:val="both"/>
          </w:pPr>
        </w:pPrChange>
      </w:pPr>
      <w:bookmarkStart w:name="_Toc1242728396" w:id="1425122836"/>
      <w:r w:rsidRPr="0066450A" w:rsidR="002D6964">
        <w:rPr>
          <w:shd w:val="clear" w:color="auto" w:fill="FFFFFF"/>
        </w:rPr>
        <w:t xml:space="preserve">10] </w:t>
      </w:r>
      <w:r w:rsidRPr="0066450A" w:rsidR="00E10F08">
        <w:rPr>
          <w:shd w:val="clear" w:color="auto" w:fill="FFFFFF"/>
        </w:rPr>
        <w:t xml:space="preserve">I want to do a direct personal interview with </w:t>
      </w:r>
      <w:r w:rsidRPr="0066450A" w:rsidR="00E10F08">
        <w:rPr>
          <w:shd w:val="clear" w:color="auto" w:fill="FFFFFF"/>
        </w:rPr>
        <w:t>you,</w:t>
      </w:r>
      <w:r w:rsidRPr="0066450A" w:rsidR="00E10F08">
        <w:rPr>
          <w:shd w:val="clear" w:color="auto" w:fill="FFFFFF"/>
        </w:rPr>
        <w:t xml:space="preserve"> I </w:t>
      </w:r>
      <w:r w:rsidRPr="0066450A" w:rsidR="00E10F08">
        <w:rPr>
          <w:shd w:val="clear" w:color="auto" w:fill="FFFFFF"/>
        </w:rPr>
        <w:t>don’t</w:t>
      </w:r>
      <w:r w:rsidRPr="0066450A" w:rsidR="00E10F08">
        <w:rPr>
          <w:shd w:val="clear" w:color="auto" w:fill="FFFFFF"/>
        </w:rPr>
        <w:t xml:space="preserve"> want to do this online.</w:t>
      </w:r>
      <w:bookmarkEnd w:id="1425122836"/>
    </w:p>
    <w:p w:rsidRPr="0066450A" w:rsidR="00E10F08" w:rsidRDefault="00E10F08" w14:paraId="69664ECC" w14:textId="77777777">
      <w:pPr>
        <w:shd w:val="clear" w:color="auto" w:fill="FFFFFF"/>
        <w:spacing w:after="0" w:line="240" w:lineRule="auto"/>
        <w:jc w:val="both"/>
        <w:rPr>
          <w:rFonts w:cs="Arial" w:asciiTheme="majorHAnsi" w:hAnsiTheme="majorHAnsi"/>
          <w:b/>
          <w:color w:val="000000" w:themeColor="text1"/>
          <w:sz w:val="20"/>
          <w:szCs w:val="20"/>
          <w:shd w:val="clear" w:color="auto" w:fill="FFFFFF"/>
        </w:rPr>
      </w:pPr>
    </w:p>
    <w:p w:rsidRPr="0066450A" w:rsidR="003E4DF9" w:rsidP="00D708C1" w:rsidRDefault="00E10F08" w14:paraId="15906CC4" w14:textId="77777777">
      <w:pPr>
        <w:spacing w:line="240" w:lineRule="auto"/>
        <w:ind w:left="360"/>
        <w:jc w:val="both"/>
        <w:rPr>
          <w:rFonts w:eastAsia="Calibri" w:cs="Calibri" w:asciiTheme="majorHAnsi" w:hAnsiTheme="majorHAnsi"/>
          <w:color w:val="000000" w:themeColor="text1"/>
          <w:sz w:val="20"/>
          <w:szCs w:val="20"/>
        </w:rPr>
      </w:pPr>
      <w:r w:rsidRPr="0066450A">
        <w:rPr>
          <w:rFonts w:asciiTheme="majorHAnsi" w:hAnsiTheme="majorHAnsi"/>
          <w:color w:val="000000" w:themeColor="text1"/>
          <w:sz w:val="20"/>
          <w:szCs w:val="20"/>
        </w:rPr>
        <w:t xml:space="preserve">All my experts are graduates from top schools – Harvard, Cornell, Carnegie Mellon, London School of Economics, Oxford, etc. </w:t>
      </w:r>
      <w:r w:rsidRPr="0066450A">
        <w:rPr>
          <w:rFonts w:eastAsia="Calibri" w:cs="Calibri" w:asciiTheme="majorHAnsi" w:hAnsiTheme="majorHAnsi"/>
          <w:color w:val="000000" w:themeColor="text1"/>
          <w:sz w:val="20"/>
          <w:szCs w:val="20"/>
        </w:rPr>
        <w:t xml:space="preserve">and are based globally. Hence, we bring you their expertise online – via Skype. </w:t>
      </w:r>
    </w:p>
    <w:p w:rsidR="00E10F08" w:rsidP="00D708C1" w:rsidRDefault="00E10F08" w14:paraId="0869BF20" w14:textId="60A95499">
      <w:pPr>
        <w:spacing w:line="240" w:lineRule="auto"/>
        <w:ind w:left="360"/>
        <w:jc w:val="both"/>
        <w:rPr>
          <w:ins w:author="Simran Khurana" w:date="2018-11-24T14:23:00Z" w:id="468"/>
          <w:rFonts w:eastAsia="Calibri" w:cs="Calibri" w:asciiTheme="majorHAnsi" w:hAnsiTheme="majorHAnsi"/>
          <w:color w:val="000000" w:themeColor="text1"/>
          <w:sz w:val="20"/>
          <w:szCs w:val="20"/>
        </w:rPr>
      </w:pPr>
      <w:r w:rsidRPr="0066450A">
        <w:rPr>
          <w:rFonts w:eastAsia="Calibri" w:cs="Calibri" w:asciiTheme="majorHAnsi" w:hAnsiTheme="majorHAnsi"/>
          <w:color w:val="000000" w:themeColor="text1"/>
          <w:sz w:val="20"/>
          <w:szCs w:val="20"/>
        </w:rPr>
        <w:t>Many top schools will also schedule your interview via Skype – hence we strongly recommend working with us on a minimum of 4 sessions prior to your first interview.</w:t>
      </w:r>
    </w:p>
    <w:p w:rsidRPr="0066450A" w:rsidR="0045788D" w:rsidP="00D708C1" w:rsidRDefault="00B34371" w14:paraId="24812CC1" w14:textId="2B4E73B9">
      <w:pPr>
        <w:spacing w:line="240" w:lineRule="auto"/>
        <w:ind w:left="360"/>
        <w:jc w:val="both"/>
        <w:rPr>
          <w:rFonts w:asciiTheme="majorHAnsi" w:hAnsiTheme="majorHAnsi"/>
          <w:color w:val="000000" w:themeColor="text1"/>
          <w:sz w:val="20"/>
          <w:szCs w:val="20"/>
        </w:rPr>
      </w:pPr>
      <w:ins w:author="Simran Khurana" w:date="2018-11-24T14:25:00Z" w:id="469">
        <w:r>
          <w:rPr>
            <w:rFonts w:eastAsia="Calibri" w:cs="Calibri" w:asciiTheme="majorHAnsi" w:hAnsiTheme="majorHAnsi"/>
            <w:color w:val="000000" w:themeColor="text1"/>
            <w:sz w:val="20"/>
            <w:szCs w:val="20"/>
          </w:rPr>
          <w:t>D</w:t>
        </w:r>
      </w:ins>
      <w:ins w:author="Simran Khurana" w:date="2018-11-24T14:23:00Z" w:id="470">
        <w:r w:rsidR="0045788D">
          <w:rPr>
            <w:rFonts w:eastAsia="Calibri" w:cs="Calibri" w:asciiTheme="majorHAnsi" w:hAnsiTheme="majorHAnsi"/>
            <w:color w:val="000000" w:themeColor="text1"/>
            <w:sz w:val="20"/>
            <w:szCs w:val="20"/>
          </w:rPr>
          <w:t xml:space="preserve">oing an </w:t>
        </w:r>
      </w:ins>
      <w:ins w:author="Simran Khurana" w:date="2018-11-24T14:24:00Z" w:id="471">
        <w:r w:rsidR="0045788D">
          <w:rPr>
            <w:rFonts w:eastAsia="Calibri" w:cs="Calibri" w:asciiTheme="majorHAnsi" w:hAnsiTheme="majorHAnsi"/>
            <w:color w:val="000000" w:themeColor="text1"/>
            <w:sz w:val="20"/>
            <w:szCs w:val="20"/>
          </w:rPr>
          <w:t>online</w:t>
        </w:r>
        <w:r>
          <w:rPr>
            <w:rFonts w:eastAsia="Calibri" w:cs="Calibri" w:asciiTheme="majorHAnsi" w:hAnsiTheme="majorHAnsi"/>
            <w:color w:val="000000" w:themeColor="text1"/>
            <w:sz w:val="20"/>
            <w:szCs w:val="20"/>
          </w:rPr>
          <w:t xml:space="preserve"> interview helps you because even in the actual interview, you may be required to do it online. The challenges of an online interview are </w:t>
        </w:r>
      </w:ins>
      <w:ins w:author="Simran Khurana" w:date="2018-11-24T14:25:00Z" w:id="472">
        <w:r>
          <w:rPr>
            <w:rFonts w:eastAsia="Calibri" w:cs="Calibri" w:asciiTheme="majorHAnsi" w:hAnsiTheme="majorHAnsi"/>
            <w:color w:val="000000" w:themeColor="text1"/>
            <w:sz w:val="20"/>
            <w:szCs w:val="20"/>
          </w:rPr>
          <w:t>many and if you are not familiar with how to take an online interview, you may mess up the real one. We will help you prepare for all aspects, so that you can do the interview without a glitch.</w:t>
        </w:r>
      </w:ins>
    </w:p>
    <w:p w:rsidRPr="0066450A" w:rsidR="00EF2EB0" w:rsidP="0055223C" w:rsidRDefault="00EF2EB0" w14:paraId="0DE20B9D" w14:textId="77777777">
      <w:pPr>
        <w:shd w:val="clear" w:color="auto" w:fill="FFFFFF"/>
        <w:spacing w:after="0" w:line="240" w:lineRule="auto"/>
        <w:jc w:val="both"/>
        <w:rPr>
          <w:rFonts w:cs="Arial" w:asciiTheme="majorHAnsi" w:hAnsiTheme="majorHAnsi"/>
          <w:color w:val="000000" w:themeColor="text1"/>
          <w:sz w:val="20"/>
          <w:szCs w:val="20"/>
          <w:shd w:val="clear" w:color="auto" w:fill="FFFFFF"/>
        </w:rPr>
      </w:pPr>
    </w:p>
    <w:p w:rsidRPr="0066450A" w:rsidR="00A43E94" w:rsidP="05EB2A60" w:rsidRDefault="00276DF9" w14:paraId="0D498317" w14:textId="3513CF5B">
      <w:pPr>
        <w:pStyle w:val="Heading1"/>
        <w:pPrChange w:author="Simran" w:date="2018-11-21T17:13:00Z" w:id="473">
          <w:pPr>
            <w:spacing w:line="240" w:lineRule="auto"/>
            <w:ind w:left="360"/>
            <w:jc w:val="both"/>
          </w:pPr>
        </w:pPrChange>
      </w:pPr>
      <w:bookmarkStart w:name="_Toc2138112707" w:id="2144666024"/>
      <w:r w:rsidR="00276DF9">
        <w:rPr/>
        <w:t>F</w:t>
      </w:r>
      <w:r w:rsidR="00A43E94">
        <w:rPr/>
        <w:t>. Technical</w:t>
      </w:r>
      <w:bookmarkEnd w:id="2144666024"/>
    </w:p>
    <w:p w:rsidRPr="0066450A" w:rsidR="00A43E94" w:rsidP="05EB2A60" w:rsidRDefault="006E6A24" w14:paraId="5836D375" w14:textId="491F6596">
      <w:pPr>
        <w:pStyle w:val="Heading2"/>
        <w:rPr>
          <w:color w:val="000000" w:themeColor="text1"/>
        </w:rPr>
        <w:pPrChange w:author="Simran" w:date="2018-11-21T17:13:00Z" w:id="475">
          <w:pPr>
            <w:spacing w:line="240" w:lineRule="auto"/>
            <w:ind w:left="360"/>
            <w:jc w:val="both"/>
          </w:pPr>
        </w:pPrChange>
      </w:pPr>
      <w:bookmarkStart w:name="_Toc702862931" w:id="949139933"/>
      <w:r w:rsidRPr="05EB2A60" w:rsidR="006E6A24">
        <w:rPr>
          <w:color w:val="000000" w:themeColor="text1" w:themeTint="FF" w:themeShade="FF"/>
        </w:rPr>
        <w:t xml:space="preserve">1] </w:t>
      </w:r>
      <w:r w:rsidRPr="05EB2A60" w:rsidR="00A43E94">
        <w:rPr>
          <w:color w:val="000000" w:themeColor="text1" w:themeTint="FF" w:themeShade="FF"/>
        </w:rPr>
        <w:t>What is Box.com?</w:t>
      </w:r>
      <w:r w:rsidRPr="05EB2A60" w:rsidR="00D708C1">
        <w:rPr>
          <w:color w:val="000000" w:themeColor="text1" w:themeTint="FF" w:themeShade="FF"/>
        </w:rPr>
        <w:t xml:space="preserve"> / </w:t>
      </w:r>
      <w:r w:rsidRPr="05EB2A60" w:rsidR="00D708C1">
        <w:rPr>
          <w:rPrChange w:author="Microsoft Office User" w:date="2018-11-16T15:41:00Z" w:id="778187589">
            <w:rPr>
              <w:b w:val="1"/>
              <w:bCs w:val="1"/>
            </w:rPr>
          </w:rPrChange>
        </w:rPr>
        <w:t xml:space="preserve">I </w:t>
      </w:r>
      <w:r w:rsidRPr="05EB2A60" w:rsidR="00D708C1">
        <w:rPr>
          <w:rPrChange w:author="Microsoft Office User" w:date="2018-11-16T15:41:00Z" w:id="1386842664">
            <w:rPr>
              <w:b w:val="1"/>
              <w:bCs w:val="1"/>
            </w:rPr>
          </w:rPrChange>
        </w:rPr>
        <w:t>don’t</w:t>
      </w:r>
      <w:r w:rsidRPr="05EB2A60" w:rsidR="00D708C1">
        <w:rPr>
          <w:rPrChange w:author="Microsoft Office User" w:date="2018-11-16T15:41:00Z" w:id="304592147">
            <w:rPr>
              <w:b w:val="1"/>
              <w:bCs w:val="1"/>
            </w:rPr>
          </w:rPrChange>
        </w:rPr>
        <w:t xml:space="preserve"> like to use Box.com, </w:t>
      </w:r>
      <w:r w:rsidRPr="05EB2A60" w:rsidR="00D708C1">
        <w:rPr>
          <w:rPrChange w:author="Microsoft Office User" w:date="2018-11-16T15:41:00Z" w:id="1984435050">
            <w:rPr>
              <w:b w:val="1"/>
              <w:bCs w:val="1"/>
            </w:rPr>
          </w:rPrChange>
        </w:rPr>
        <w:t>I’m</w:t>
      </w:r>
      <w:r w:rsidRPr="05EB2A60" w:rsidR="00D708C1">
        <w:rPr>
          <w:rPrChange w:author="Microsoft Office User" w:date="2018-11-16T15:41:00Z" w:id="20032580">
            <w:rPr>
              <w:b w:val="1"/>
              <w:bCs w:val="1"/>
            </w:rPr>
          </w:rPrChange>
        </w:rPr>
        <w:t xml:space="preserve"> used to </w:t>
      </w:r>
      <w:r w:rsidRPr="05EB2A60" w:rsidR="00D708C1">
        <w:rPr>
          <w:rPrChange w:author="Microsoft Office User" w:date="2018-11-16T15:41:00Z" w:id="986061089">
            <w:rPr>
              <w:b w:val="1"/>
              <w:bCs w:val="1"/>
            </w:rPr>
          </w:rPrChange>
        </w:rPr>
        <w:t>whatsapp</w:t>
      </w:r>
      <w:r w:rsidRPr="05EB2A60" w:rsidR="00D708C1">
        <w:rPr>
          <w:rPrChange w:author="Microsoft Office User" w:date="2018-11-16T15:41:00Z" w:id="42301472">
            <w:rPr>
              <w:b w:val="1"/>
              <w:bCs w:val="1"/>
            </w:rPr>
          </w:rPrChange>
        </w:rPr>
        <w:t xml:space="preserve"> and emails</w:t>
      </w:r>
      <w:bookmarkEnd w:id="949139933"/>
    </w:p>
    <w:p w:rsidRPr="0066450A" w:rsidR="00A43E94" w:rsidP="00193C91" w:rsidRDefault="00A43E94" w14:paraId="4A5B21FE" w14:textId="77777777">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 xml:space="preserve">Box is our online collaborative platform. You can upload, download and view all files on this platform. We have worked on Box for several years and our students find it extremely convenient to collaborate over box. </w:t>
      </w:r>
    </w:p>
    <w:p w:rsidRPr="0066450A" w:rsidR="00284B64" w:rsidP="00193C91" w:rsidRDefault="00284B64" w14:paraId="58AB7CD7" w14:textId="6FB36EA8">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We have an enterprise account with box that has been customised by our engineers over the years to suit our students requirements.</w:t>
      </w:r>
      <w:r w:rsidRPr="0066450A" w:rsidR="00D708C1">
        <w:rPr>
          <w:rFonts w:asciiTheme="majorHAnsi" w:hAnsiTheme="majorHAnsi"/>
          <w:color w:val="000000" w:themeColor="text1"/>
          <w:sz w:val="20"/>
          <w:szCs w:val="20"/>
        </w:rPr>
        <w:t xml:space="preserve"> This ensures you have access to all your documents and feedback, systematically across folders increasing your efficiency as you won’t need to run through multiple email threads/</w:t>
      </w:r>
      <w:proofErr w:type="spellStart"/>
      <w:r w:rsidRPr="0066450A" w:rsidR="00D708C1">
        <w:rPr>
          <w:rFonts w:asciiTheme="majorHAnsi" w:hAnsiTheme="majorHAnsi"/>
          <w:color w:val="000000" w:themeColor="text1"/>
          <w:sz w:val="20"/>
          <w:szCs w:val="20"/>
        </w:rPr>
        <w:t>Whatsapp</w:t>
      </w:r>
      <w:proofErr w:type="spellEnd"/>
      <w:r w:rsidRPr="0066450A" w:rsidR="00D708C1">
        <w:rPr>
          <w:rFonts w:asciiTheme="majorHAnsi" w:hAnsiTheme="majorHAnsi"/>
          <w:color w:val="000000" w:themeColor="text1"/>
          <w:sz w:val="20"/>
          <w:szCs w:val="20"/>
        </w:rPr>
        <w:t xml:space="preserve"> Chats to retrieve / review your sessions with us.</w:t>
      </w:r>
    </w:p>
    <w:p w:rsidRPr="0066450A" w:rsidR="00A43E94" w:rsidP="05EB2A60" w:rsidRDefault="006E6A24" w14:paraId="2533FC18" w14:textId="3725CB66">
      <w:pPr>
        <w:pStyle w:val="Heading2"/>
        <w:pPrChange w:author="Simran" w:date="2018-11-21T17:13:00Z" w:id="480">
          <w:pPr>
            <w:spacing w:line="240" w:lineRule="auto"/>
            <w:ind w:left="360"/>
            <w:jc w:val="both"/>
          </w:pPr>
        </w:pPrChange>
      </w:pPr>
      <w:bookmarkStart w:name="_Toc1799409396" w:id="1992629578"/>
      <w:r w:rsidR="006E6A24">
        <w:rPr/>
        <w:t xml:space="preserve">2] </w:t>
      </w:r>
      <w:r w:rsidR="00A43E94">
        <w:rPr/>
        <w:t>I have slow internet connection/We have a lot of power cuts. How can that be helped?</w:t>
      </w:r>
      <w:bookmarkEnd w:id="1992629578"/>
    </w:p>
    <w:p w:rsidRPr="0066450A" w:rsidR="00D708C1" w:rsidP="00D708C1" w:rsidRDefault="00A43E94" w14:paraId="02651009" w14:textId="6088A8D1">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You can have the session over phone or skype.</w:t>
      </w:r>
    </w:p>
    <w:p w:rsidRPr="0066450A" w:rsidR="00A43E94" w:rsidP="05EB2A60" w:rsidRDefault="00276DF9" w14:paraId="79DC3D07" w14:textId="5406954C">
      <w:pPr>
        <w:pStyle w:val="Heading1"/>
        <w:pPrChange w:author="Simran" w:date="2018-11-21T17:13:00Z" w:id="482">
          <w:pPr>
            <w:spacing w:line="240" w:lineRule="auto"/>
            <w:ind w:left="360"/>
            <w:jc w:val="both"/>
          </w:pPr>
        </w:pPrChange>
      </w:pPr>
      <w:bookmarkStart w:name="_Toc1963912401" w:id="521062202"/>
      <w:r w:rsidR="00276DF9">
        <w:rPr/>
        <w:t>G</w:t>
      </w:r>
      <w:del w:author="Microsoft Office User" w:date="2018-11-16T15:25:00Z" w:id="288785885">
        <w:r w:rsidDel="00A43E94">
          <w:delText>H</w:delText>
        </w:r>
      </w:del>
      <w:r w:rsidR="00A43E94">
        <w:rPr/>
        <w:t>. Pricing</w:t>
      </w:r>
      <w:bookmarkEnd w:id="521062202"/>
    </w:p>
    <w:p w:rsidRPr="0066450A" w:rsidR="00A63530" w:rsidP="05EB2A60" w:rsidRDefault="006E6A24" w14:paraId="65421C59" w14:textId="3FF8E471">
      <w:pPr>
        <w:pStyle w:val="Heading2"/>
        <w:pPrChange w:author="Simran" w:date="2018-11-21T17:14:00Z" w:id="485">
          <w:pPr>
            <w:spacing w:line="240" w:lineRule="auto"/>
            <w:ind w:left="360"/>
            <w:jc w:val="both"/>
          </w:pPr>
        </w:pPrChange>
      </w:pPr>
      <w:bookmarkStart w:name="_Toc1898453814" w:id="629469"/>
      <w:r w:rsidR="006E6A24">
        <w:rPr/>
        <w:t xml:space="preserve">1] </w:t>
      </w:r>
      <w:r w:rsidR="00A63530">
        <w:rPr/>
        <w:t>Your services are expensive?</w:t>
      </w:r>
      <w:bookmarkEnd w:id="629469"/>
    </w:p>
    <w:p w:rsidRPr="0066450A" w:rsidR="00DD75F4" w:rsidP="00DD75F4" w:rsidRDefault="00DD75F4" w14:paraId="31A8AF7F" w14:textId="6FB6BAA4">
      <w:pPr>
        <w:spacing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Given our expertise and proven results, our services are a mere 1/3</w:t>
      </w:r>
      <w:r w:rsidRPr="0066450A">
        <w:rPr>
          <w:rFonts w:eastAsia="Times New Roman" w:cs="Times New Roman" w:asciiTheme="majorHAnsi" w:hAnsiTheme="majorHAnsi"/>
          <w:color w:val="000000" w:themeColor="text1"/>
          <w:sz w:val="20"/>
          <w:szCs w:val="20"/>
          <w:vertAlign w:val="superscript"/>
        </w:rPr>
        <w:t>rd</w:t>
      </w:r>
      <w:r w:rsidRPr="0066450A">
        <w:rPr>
          <w:rFonts w:eastAsia="Times New Roman" w:cs="Times New Roman" w:asciiTheme="majorHAnsi" w:hAnsiTheme="majorHAnsi"/>
          <w:color w:val="000000" w:themeColor="text1"/>
          <w:sz w:val="20"/>
          <w:szCs w:val="20"/>
        </w:rPr>
        <w:t xml:space="preserve"> of the pricing of any other peer in our league. Please review our testimonials to see our result oriented approach.</w:t>
      </w:r>
    </w:p>
    <w:p w:rsidRPr="0066450A" w:rsidR="00DD75F4" w:rsidP="00DD75F4" w:rsidRDefault="00DD75F4" w14:paraId="1C8D858B" w14:textId="13E920EA">
      <w:pPr>
        <w:spacing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We are premium study abroad advisory, we offer very unique and customised services to our students. As we are not an agency ,we don’t  take any commission from any school to send them students, which means that my counsellors will give you honest and genuine advise at all points. You must have noticed on my team page that my counsellors are not normal graduates, they hold degrees from Ivy league and other top ranked schools. We are able to bring their expertise to you via Skype at your home!</w:t>
      </w:r>
    </w:p>
    <w:p w:rsidRPr="0066450A" w:rsidR="00DD75F4" w:rsidP="00DD75F4" w:rsidRDefault="00DD75F4" w14:paraId="33C2C8F8" w14:textId="037A9B6A">
      <w:pPr>
        <w:spacing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 xml:space="preserve">Honestly speaking, I would have paid a ransom to get access to them and have them to help me for my profile building and admissions. At ReachIvy we are looking at only committed candidates who are targeting Ivy league and other top colleges and my counsellors help them leverage their profile to get admitted to a top school. </w:t>
      </w:r>
      <w:del w:author="Simran Khurana" w:date="2018-11-24T14:30:00Z" w:id="487">
        <w:r w:rsidRPr="0066450A" w:rsidDel="00916201">
          <w:rPr>
            <w:rFonts w:eastAsia="Times New Roman" w:cs="Times New Roman" w:asciiTheme="majorHAnsi" w:hAnsiTheme="majorHAnsi"/>
            <w:color w:val="000000" w:themeColor="text1"/>
            <w:sz w:val="20"/>
            <w:szCs w:val="20"/>
          </w:rPr>
          <w:delText>Its really difficult to get access to my counsellors and they are doing this purely out of their passion to help other students</w:delText>
        </w:r>
      </w:del>
      <w:ins w:author="Simran Khurana" w:date="2018-11-24T14:30:00Z" w:id="488">
        <w:r w:rsidR="00916201">
          <w:rPr>
            <w:rFonts w:eastAsia="Times New Roman" w:cs="Times New Roman" w:asciiTheme="majorHAnsi" w:hAnsiTheme="majorHAnsi"/>
            <w:color w:val="000000" w:themeColor="text1"/>
            <w:sz w:val="20"/>
            <w:szCs w:val="20"/>
          </w:rPr>
          <w:t xml:space="preserve">Our expert counsellors </w:t>
        </w:r>
      </w:ins>
      <w:ins w:author="Simran Khurana" w:date="2018-11-24T14:32:00Z" w:id="489">
        <w:r w:rsidR="00916201">
          <w:rPr>
            <w:rFonts w:eastAsia="Times New Roman" w:cs="Times New Roman" w:asciiTheme="majorHAnsi" w:hAnsiTheme="majorHAnsi"/>
            <w:color w:val="000000" w:themeColor="text1"/>
            <w:sz w:val="20"/>
            <w:szCs w:val="20"/>
          </w:rPr>
          <w:t>also</w:t>
        </w:r>
      </w:ins>
      <w:ins w:author="Simran Khurana" w:date="2018-11-24T14:30:00Z" w:id="490">
        <w:r w:rsidR="00916201">
          <w:rPr>
            <w:rFonts w:eastAsia="Times New Roman" w:cs="Times New Roman" w:asciiTheme="majorHAnsi" w:hAnsiTheme="majorHAnsi"/>
            <w:color w:val="000000" w:themeColor="text1"/>
            <w:sz w:val="20"/>
            <w:szCs w:val="20"/>
          </w:rPr>
          <w:t xml:space="preserve"> work in top companies</w:t>
        </w:r>
      </w:ins>
      <w:ins w:author="Simran Khurana" w:date="2018-11-24T14:32:00Z" w:id="491">
        <w:r w:rsidR="00916201">
          <w:rPr>
            <w:rFonts w:eastAsia="Times New Roman" w:cs="Times New Roman" w:asciiTheme="majorHAnsi" w:hAnsiTheme="majorHAnsi"/>
            <w:color w:val="000000" w:themeColor="text1"/>
            <w:sz w:val="20"/>
            <w:szCs w:val="20"/>
          </w:rPr>
          <w:t xml:space="preserve"> full-time,</w:t>
        </w:r>
      </w:ins>
      <w:ins w:author="Simran Khurana" w:date="2018-11-24T14:30:00Z" w:id="492">
        <w:r w:rsidR="00916201">
          <w:rPr>
            <w:rFonts w:eastAsia="Times New Roman" w:cs="Times New Roman" w:asciiTheme="majorHAnsi" w:hAnsiTheme="majorHAnsi"/>
            <w:color w:val="000000" w:themeColor="text1"/>
            <w:sz w:val="20"/>
            <w:szCs w:val="20"/>
          </w:rPr>
          <w:t xml:space="preserve"> but they </w:t>
        </w:r>
      </w:ins>
      <w:ins w:author="Simran Khurana" w:date="2018-11-24T14:31:00Z" w:id="493">
        <w:r w:rsidR="00916201">
          <w:rPr>
            <w:rFonts w:eastAsia="Times New Roman" w:cs="Times New Roman" w:asciiTheme="majorHAnsi" w:hAnsiTheme="majorHAnsi"/>
            <w:color w:val="000000" w:themeColor="text1"/>
            <w:sz w:val="20"/>
            <w:szCs w:val="20"/>
          </w:rPr>
          <w:t>make themselves available for</w:t>
        </w:r>
      </w:ins>
      <w:ins w:author="Simran Khurana" w:date="2018-11-24T14:30:00Z" w:id="494">
        <w:r w:rsidR="00916201">
          <w:rPr>
            <w:rFonts w:eastAsia="Times New Roman" w:cs="Times New Roman" w:asciiTheme="majorHAnsi" w:hAnsiTheme="majorHAnsi"/>
            <w:color w:val="000000" w:themeColor="text1"/>
            <w:sz w:val="20"/>
            <w:szCs w:val="20"/>
          </w:rPr>
          <w:t xml:space="preserve"> ReachIvy students purely </w:t>
        </w:r>
      </w:ins>
      <w:ins w:author="Simran Khurana" w:date="2018-11-24T14:31:00Z" w:id="495">
        <w:r w:rsidR="00916201">
          <w:rPr>
            <w:rFonts w:eastAsia="Times New Roman" w:cs="Times New Roman" w:asciiTheme="majorHAnsi" w:hAnsiTheme="majorHAnsi"/>
            <w:color w:val="000000" w:themeColor="text1"/>
            <w:sz w:val="20"/>
            <w:szCs w:val="20"/>
          </w:rPr>
          <w:t>because they want to help young and bright students</w:t>
        </w:r>
      </w:ins>
      <w:r w:rsidRPr="0066450A">
        <w:rPr>
          <w:rFonts w:eastAsia="Times New Roman" w:cs="Times New Roman" w:asciiTheme="majorHAnsi" w:hAnsiTheme="majorHAnsi"/>
          <w:color w:val="000000" w:themeColor="text1"/>
          <w:sz w:val="20"/>
          <w:szCs w:val="20"/>
        </w:rPr>
        <w:t>.</w:t>
      </w:r>
      <w:ins w:author="Simran Khurana" w:date="2018-11-24T14:31:00Z" w:id="496">
        <w:r w:rsidR="00916201">
          <w:rPr>
            <w:rFonts w:eastAsia="Times New Roman" w:cs="Times New Roman" w:asciiTheme="majorHAnsi" w:hAnsiTheme="majorHAnsi"/>
            <w:color w:val="000000" w:themeColor="text1"/>
            <w:sz w:val="20"/>
            <w:szCs w:val="20"/>
          </w:rPr>
          <w:t xml:space="preserve"> </w:t>
        </w:r>
      </w:ins>
      <w:r w:rsidRPr="0066450A">
        <w:rPr>
          <w:rFonts w:eastAsia="Times New Roman" w:cs="Times New Roman" w:asciiTheme="majorHAnsi" w:hAnsiTheme="majorHAnsi"/>
          <w:color w:val="000000" w:themeColor="text1"/>
          <w:sz w:val="20"/>
          <w:szCs w:val="20"/>
        </w:rPr>
        <w:t xml:space="preserve"> </w:t>
      </w:r>
    </w:p>
    <w:p w:rsidRPr="0066450A" w:rsidR="00DD75F4" w:rsidP="00DD75F4" w:rsidRDefault="00DD75F4" w14:paraId="0F00A88E" w14:textId="77777777">
      <w:pPr>
        <w:spacing w:line="240" w:lineRule="auto"/>
        <w:ind w:left="360"/>
        <w:jc w:val="both"/>
        <w:rPr>
          <w:rFonts w:eastAsia="Times New Roman" w:cs="Times New Roman" w:asciiTheme="majorHAnsi" w:hAnsiTheme="majorHAnsi"/>
          <w:color w:val="000000" w:themeColor="text1"/>
          <w:sz w:val="20"/>
          <w:szCs w:val="20"/>
        </w:rPr>
      </w:pPr>
      <w:r w:rsidRPr="0066450A">
        <w:rPr>
          <w:rFonts w:eastAsia="Times New Roman" w:cs="Times New Roman" w:asciiTheme="majorHAnsi" w:hAnsiTheme="majorHAnsi"/>
          <w:color w:val="000000" w:themeColor="text1"/>
          <w:sz w:val="20"/>
          <w:szCs w:val="20"/>
        </w:rPr>
        <w:t>Salary post MBA is upwards of $100K and this is small investment towards reaching your long term</w:t>
      </w:r>
      <w:del w:author="Alex J" w:date="2019-08-08T13:15:00Z" w:id="497">
        <w:r w:rsidRPr="0066450A" w:rsidDel="00140DDF">
          <w:rPr>
            <w:rFonts w:eastAsia="Times New Roman" w:cs="Times New Roman" w:asciiTheme="majorHAnsi" w:hAnsiTheme="majorHAnsi"/>
            <w:color w:val="000000" w:themeColor="text1"/>
            <w:sz w:val="20"/>
            <w:szCs w:val="20"/>
          </w:rPr>
          <w:delText xml:space="preserve"> long</w:delText>
        </w:r>
      </w:del>
      <w:r w:rsidRPr="0066450A">
        <w:rPr>
          <w:rFonts w:eastAsia="Times New Roman" w:cs="Times New Roman" w:asciiTheme="majorHAnsi" w:hAnsiTheme="majorHAnsi"/>
          <w:color w:val="000000" w:themeColor="text1"/>
          <w:sz w:val="20"/>
          <w:szCs w:val="20"/>
        </w:rPr>
        <w:t xml:space="preserve"> career goals. </w:t>
      </w:r>
    </w:p>
    <w:p w:rsidRPr="0066450A" w:rsidR="00DD75F4" w:rsidP="05EB2A60" w:rsidRDefault="00DD75F4" w14:paraId="274F138C" w14:textId="77777777">
      <w:pPr>
        <w:pStyle w:val="Heading2"/>
        <w:rPr>
          <w:rFonts w:eastAsia="Calibri"/>
        </w:rPr>
        <w:pPrChange w:author="Simran" w:date="2018-11-21T17:14:00Z" w:id="498">
          <w:pPr>
            <w:spacing w:line="240" w:lineRule="auto"/>
            <w:ind w:left="360"/>
            <w:jc w:val="both"/>
          </w:pPr>
        </w:pPrChange>
      </w:pPr>
      <w:bookmarkStart w:name="_Toc962052241" w:id="1701047736"/>
      <w:r w:rsidRPr="05EB2A60" w:rsidR="00DD75F4">
        <w:rPr>
          <w:rFonts w:eastAsia="Calibri"/>
        </w:rPr>
        <w:t xml:space="preserve">Hook Lines / Why ReachIvy? Why is the course charged so much? Other counsellors </w:t>
      </w:r>
      <w:r w:rsidRPr="05EB2A60" w:rsidR="00DD75F4">
        <w:rPr>
          <w:rFonts w:eastAsia="Calibri"/>
        </w:rPr>
        <w:t>don’t</w:t>
      </w:r>
      <w:r w:rsidRPr="05EB2A60" w:rsidR="00DD75F4">
        <w:rPr>
          <w:rFonts w:eastAsia="Calibri"/>
        </w:rPr>
        <w:t xml:space="preserve"> charge so much.</w:t>
      </w:r>
      <w:bookmarkEnd w:id="1701047736"/>
    </w:p>
    <w:p w:rsidRPr="00484129" w:rsidR="00DD75F4" w:rsidRDefault="00DD75F4" w14:paraId="1FADB209" w14:textId="77777777">
      <w:pPr>
        <w:pStyle w:val="ListParagraph"/>
        <w:numPr>
          <w:ilvl w:val="0"/>
          <w:numId w:val="17"/>
        </w:numPr>
        <w:spacing w:line="240" w:lineRule="auto"/>
        <w:jc w:val="both"/>
        <w:rPr>
          <w:rFonts w:eastAsia="Calibri" w:cs="Calibri" w:asciiTheme="majorHAnsi" w:hAnsiTheme="majorHAnsi"/>
          <w:color w:val="000000" w:themeColor="text1"/>
          <w:sz w:val="20"/>
          <w:szCs w:val="20"/>
          <w:rPrChange w:author="Alex J" w:date="2019-08-08T13:27:00Z" w:id="500">
            <w:rPr/>
          </w:rPrChange>
        </w:rPr>
        <w:pPrChange w:author="Alex J" w:date="2019-08-08T13:27:00Z" w:id="501">
          <w:pPr>
            <w:spacing w:line="240" w:lineRule="auto"/>
            <w:ind w:left="360"/>
            <w:jc w:val="both"/>
          </w:pPr>
        </w:pPrChange>
      </w:pPr>
      <w:r w:rsidRPr="00484129">
        <w:rPr>
          <w:rFonts w:eastAsia="Calibri" w:cs="Calibri" w:asciiTheme="majorHAnsi" w:hAnsiTheme="majorHAnsi"/>
          <w:color w:val="000000" w:themeColor="text1"/>
          <w:sz w:val="20"/>
          <w:szCs w:val="20"/>
          <w:rPrChange w:author="Alex J" w:date="2019-08-08T13:27:00Z" w:id="502">
            <w:rPr/>
          </w:rPrChange>
        </w:rPr>
        <w:t>Brand - Extremely high quality, personalized service, with a 99% success rate</w:t>
      </w:r>
    </w:p>
    <w:p w:rsidRPr="00484129" w:rsidR="00DD75F4" w:rsidRDefault="00DD75F4" w14:paraId="6593C461" w14:textId="77777777">
      <w:pPr>
        <w:pStyle w:val="ListParagraph"/>
        <w:numPr>
          <w:ilvl w:val="0"/>
          <w:numId w:val="17"/>
        </w:numPr>
        <w:spacing w:line="240" w:lineRule="auto"/>
        <w:jc w:val="both"/>
        <w:rPr>
          <w:rFonts w:asciiTheme="majorHAnsi" w:hAnsiTheme="majorHAnsi"/>
          <w:color w:val="000000" w:themeColor="text1"/>
          <w:sz w:val="20"/>
          <w:szCs w:val="20"/>
          <w:rPrChange w:author="Alex J" w:date="2019-08-08T13:27:00Z" w:id="503">
            <w:rPr/>
          </w:rPrChange>
        </w:rPr>
        <w:pPrChange w:author="Alex J" w:date="2019-08-08T13:27:00Z" w:id="504">
          <w:pPr>
            <w:spacing w:line="240" w:lineRule="auto"/>
            <w:ind w:left="360"/>
            <w:jc w:val="both"/>
          </w:pPr>
        </w:pPrChange>
      </w:pPr>
      <w:r w:rsidRPr="00484129">
        <w:rPr>
          <w:rFonts w:eastAsia="Calibri" w:cs="Calibri" w:asciiTheme="majorHAnsi" w:hAnsiTheme="majorHAnsi"/>
          <w:color w:val="000000" w:themeColor="text1"/>
          <w:sz w:val="20"/>
          <w:szCs w:val="20"/>
          <w:rPrChange w:author="Alex J" w:date="2019-08-08T13:27:00Z" w:id="505">
            <w:rPr/>
          </w:rPrChange>
        </w:rPr>
        <w:t xml:space="preserve">Team - </w:t>
      </w:r>
      <w:r w:rsidRPr="00484129">
        <w:rPr>
          <w:rFonts w:asciiTheme="majorHAnsi" w:hAnsiTheme="majorHAnsi"/>
          <w:color w:val="000000" w:themeColor="text1"/>
          <w:sz w:val="20"/>
          <w:szCs w:val="20"/>
          <w:rPrChange w:author="Alex J" w:date="2019-08-08T13:27:00Z" w:id="506">
            <w:rPr/>
          </w:rPrChange>
        </w:rPr>
        <w:t xml:space="preserve">All my experts are graduates from top schools – Harvard, Cornell, Carnegie Mellon, London School of Economics, Oxford, etc. </w:t>
      </w:r>
      <w:r w:rsidRPr="00484129">
        <w:rPr>
          <w:rFonts w:eastAsia="Calibri" w:cs="Calibri" w:asciiTheme="majorHAnsi" w:hAnsiTheme="majorHAnsi"/>
          <w:color w:val="000000" w:themeColor="text1"/>
          <w:sz w:val="20"/>
          <w:szCs w:val="20"/>
          <w:rPrChange w:author="Alex J" w:date="2019-08-08T13:27:00Z" w:id="507">
            <w:rPr/>
          </w:rPrChange>
        </w:rPr>
        <w:t>Our team understands the Indian context and help you build stories keeping a global perspective in mind. They have worked across sectors from private equity, technology , social enterprise at both domestic and international level and come with a vast range of experience to understand diverse backgrounds.</w:t>
      </w:r>
    </w:p>
    <w:p w:rsidRPr="00484129" w:rsidR="00DD75F4" w:rsidRDefault="00DD75F4" w14:paraId="70E1B785" w14:textId="77777777">
      <w:pPr>
        <w:pStyle w:val="ListParagraph"/>
        <w:numPr>
          <w:ilvl w:val="0"/>
          <w:numId w:val="17"/>
        </w:numPr>
        <w:spacing w:line="240" w:lineRule="auto"/>
        <w:jc w:val="both"/>
        <w:rPr>
          <w:rFonts w:asciiTheme="majorHAnsi" w:hAnsiTheme="majorHAnsi"/>
          <w:color w:val="000000" w:themeColor="text1"/>
          <w:sz w:val="20"/>
          <w:szCs w:val="20"/>
          <w:rPrChange w:author="Alex J" w:date="2019-08-08T13:27:00Z" w:id="508">
            <w:rPr/>
          </w:rPrChange>
        </w:rPr>
        <w:pPrChange w:author="Alex J" w:date="2019-08-08T13:27:00Z" w:id="509">
          <w:pPr>
            <w:spacing w:line="240" w:lineRule="auto"/>
            <w:ind w:left="360"/>
            <w:jc w:val="both"/>
          </w:pPr>
        </w:pPrChange>
      </w:pPr>
      <w:r w:rsidRPr="00484129">
        <w:rPr>
          <w:rFonts w:eastAsia="Calibri" w:cs="Calibri" w:asciiTheme="majorHAnsi" w:hAnsiTheme="majorHAnsi"/>
          <w:color w:val="000000" w:themeColor="text1"/>
          <w:sz w:val="20"/>
          <w:szCs w:val="20"/>
          <w:rPrChange w:author="Alex J" w:date="2019-08-08T13:27:00Z" w:id="510">
            <w:rPr>
              <w:rFonts w:eastAsia="Calibri" w:cs="Calibri"/>
            </w:rPr>
          </w:rPrChange>
        </w:rPr>
        <w:t xml:space="preserve">Domain experts in different areas, you are matched basis the person who is best equipped to help you. </w:t>
      </w:r>
      <w:r w:rsidRPr="00484129">
        <w:rPr>
          <w:rFonts w:eastAsia="Times New Roman" w:cs="Times New Roman" w:asciiTheme="majorHAnsi" w:hAnsiTheme="majorHAnsi"/>
          <w:color w:val="000000" w:themeColor="text1"/>
          <w:sz w:val="20"/>
          <w:szCs w:val="20"/>
          <w:rPrChange w:author="Alex J" w:date="2019-08-08T13:27:00Z" w:id="511">
            <w:rPr/>
          </w:rPrChange>
        </w:rPr>
        <w:t xml:space="preserve">Our team goes through rigorous training each year and directly connect with admission  officers at top schools. </w:t>
      </w:r>
    </w:p>
    <w:p w:rsidRPr="00484129" w:rsidR="00DD75F4" w:rsidRDefault="00DD75F4" w14:paraId="1E4A53F1" w14:textId="77777777">
      <w:pPr>
        <w:pStyle w:val="ListParagraph"/>
        <w:numPr>
          <w:ilvl w:val="0"/>
          <w:numId w:val="17"/>
        </w:numPr>
        <w:spacing w:line="240" w:lineRule="auto"/>
        <w:jc w:val="both"/>
        <w:rPr>
          <w:rFonts w:asciiTheme="majorHAnsi" w:hAnsiTheme="majorHAnsi"/>
          <w:color w:val="000000" w:themeColor="text1"/>
          <w:sz w:val="20"/>
          <w:szCs w:val="20"/>
          <w:rPrChange w:author="Alex J" w:date="2019-08-08T13:27:00Z" w:id="512">
            <w:rPr/>
          </w:rPrChange>
        </w:rPr>
        <w:pPrChange w:author="Alex J" w:date="2019-08-08T13:27:00Z" w:id="513">
          <w:pPr>
            <w:spacing w:line="240" w:lineRule="auto"/>
            <w:ind w:left="360"/>
            <w:jc w:val="both"/>
          </w:pPr>
        </w:pPrChange>
      </w:pPr>
      <w:r w:rsidRPr="00484129">
        <w:rPr>
          <w:rFonts w:eastAsia="Times New Roman" w:cs="Times New Roman" w:asciiTheme="majorHAnsi" w:hAnsiTheme="majorHAnsi"/>
          <w:color w:val="000000" w:themeColor="text1"/>
          <w:sz w:val="20"/>
          <w:szCs w:val="20"/>
          <w:rPrChange w:author="Alex J" w:date="2019-08-08T13:27:00Z" w:id="514">
            <w:rPr/>
          </w:rPrChange>
        </w:rPr>
        <w:t xml:space="preserve">Our counsellors are in close contact with </w:t>
      </w:r>
      <w:proofErr w:type="spellStart"/>
      <w:r w:rsidRPr="00484129">
        <w:rPr>
          <w:rFonts w:eastAsia="Times New Roman" w:cs="Times New Roman" w:asciiTheme="majorHAnsi" w:hAnsiTheme="majorHAnsi"/>
          <w:color w:val="000000" w:themeColor="text1"/>
          <w:sz w:val="20"/>
          <w:szCs w:val="20"/>
          <w:rPrChange w:author="Alex J" w:date="2019-08-08T13:27:00Z" w:id="515">
            <w:rPr/>
          </w:rPrChange>
        </w:rPr>
        <w:t>adcoms</w:t>
      </w:r>
      <w:proofErr w:type="spellEnd"/>
      <w:r w:rsidRPr="00484129">
        <w:rPr>
          <w:rFonts w:eastAsia="Times New Roman" w:cs="Times New Roman" w:asciiTheme="majorHAnsi" w:hAnsiTheme="majorHAnsi"/>
          <w:color w:val="000000" w:themeColor="text1"/>
          <w:sz w:val="20"/>
          <w:szCs w:val="20"/>
          <w:rPrChange w:author="Alex J" w:date="2019-08-08T13:27:00Z" w:id="516">
            <w:rPr/>
          </w:rPrChange>
        </w:rPr>
        <w:t xml:space="preserve"> of all top colleges. We interact with them over a visit to the US every year, exclusive events in the country as well as closed group meetings in our office.</w:t>
      </w:r>
    </w:p>
    <w:p w:rsidRPr="00484129" w:rsidR="00DD75F4" w:rsidRDefault="00DD75F4" w14:paraId="24830A50" w14:textId="77777777">
      <w:pPr>
        <w:pStyle w:val="ListParagraph"/>
        <w:numPr>
          <w:ilvl w:val="0"/>
          <w:numId w:val="17"/>
        </w:numPr>
        <w:spacing w:line="240" w:lineRule="auto"/>
        <w:jc w:val="both"/>
        <w:rPr>
          <w:rFonts w:asciiTheme="majorHAnsi" w:hAnsiTheme="majorHAnsi"/>
          <w:color w:val="000000" w:themeColor="text1"/>
          <w:sz w:val="20"/>
          <w:szCs w:val="20"/>
          <w:rPrChange w:author="Alex J" w:date="2019-08-08T13:27:00Z" w:id="517">
            <w:rPr/>
          </w:rPrChange>
        </w:rPr>
        <w:pPrChange w:author="Alex J" w:date="2019-08-08T13:27:00Z" w:id="518">
          <w:pPr>
            <w:spacing w:line="240" w:lineRule="auto"/>
            <w:ind w:left="360"/>
            <w:jc w:val="both"/>
          </w:pPr>
        </w:pPrChange>
      </w:pPr>
      <w:r w:rsidRPr="00484129">
        <w:rPr>
          <w:rFonts w:asciiTheme="majorHAnsi" w:hAnsiTheme="majorHAnsi"/>
          <w:color w:val="000000" w:themeColor="text1"/>
          <w:sz w:val="20"/>
          <w:szCs w:val="20"/>
          <w:rPrChange w:author="Alex J" w:date="2019-08-08T13:27:00Z" w:id="519">
            <w:rPr/>
          </w:rPrChange>
        </w:rPr>
        <w:t xml:space="preserve">Cost - </w:t>
      </w:r>
      <w:r w:rsidRPr="00484129">
        <w:rPr>
          <w:rFonts w:eastAsia="Calibri" w:cs="Calibri" w:asciiTheme="majorHAnsi" w:hAnsiTheme="majorHAnsi"/>
          <w:color w:val="000000" w:themeColor="text1"/>
          <w:sz w:val="20"/>
          <w:szCs w:val="20"/>
          <w:rPrChange w:author="Alex J" w:date="2019-08-08T13:27:00Z" w:id="520">
            <w:rPr/>
          </w:rPrChange>
        </w:rPr>
        <w:t xml:space="preserve">We are at 1/3rd the cost American counter parts and other companies in our league. </w:t>
      </w:r>
    </w:p>
    <w:p w:rsidRPr="00484129" w:rsidR="00DD75F4" w:rsidRDefault="00DD75F4" w14:paraId="522F56A9" w14:textId="77777777">
      <w:pPr>
        <w:pStyle w:val="ListParagraph"/>
        <w:numPr>
          <w:ilvl w:val="0"/>
          <w:numId w:val="17"/>
        </w:numPr>
        <w:spacing w:line="240" w:lineRule="auto"/>
        <w:jc w:val="both"/>
        <w:rPr>
          <w:rFonts w:asciiTheme="majorHAnsi" w:hAnsiTheme="majorHAnsi"/>
          <w:color w:val="000000" w:themeColor="text1"/>
          <w:sz w:val="20"/>
          <w:szCs w:val="20"/>
          <w:rPrChange w:author="Alex J" w:date="2019-08-08T13:27:00Z" w:id="521">
            <w:rPr/>
          </w:rPrChange>
        </w:rPr>
        <w:pPrChange w:author="Alex J" w:date="2019-08-08T13:27:00Z" w:id="522">
          <w:pPr>
            <w:spacing w:line="240" w:lineRule="auto"/>
            <w:ind w:left="360"/>
            <w:jc w:val="both"/>
          </w:pPr>
        </w:pPrChange>
      </w:pPr>
      <w:r w:rsidRPr="00484129">
        <w:rPr>
          <w:rFonts w:eastAsia="Calibri" w:cs="Calibri" w:asciiTheme="majorHAnsi" w:hAnsiTheme="majorHAnsi"/>
          <w:color w:val="000000" w:themeColor="text1"/>
          <w:sz w:val="20"/>
          <w:szCs w:val="20"/>
          <w:rPrChange w:author="Alex J" w:date="2019-08-08T13:27:00Z" w:id="523">
            <w:rPr/>
          </w:rPrChange>
        </w:rPr>
        <w:t>Quality - we work with limited number of students each year, ensuring you get the requisite time and assistance u need</w:t>
      </w:r>
    </w:p>
    <w:p w:rsidRPr="00484129" w:rsidR="00DD75F4" w:rsidRDefault="00DD75F4" w14:paraId="7D1C62B0" w14:textId="66A5C8C9">
      <w:pPr>
        <w:pStyle w:val="ListParagraph"/>
        <w:numPr>
          <w:ilvl w:val="0"/>
          <w:numId w:val="17"/>
        </w:numPr>
        <w:spacing w:line="240" w:lineRule="auto"/>
        <w:jc w:val="both"/>
        <w:rPr>
          <w:rFonts w:asciiTheme="majorHAnsi" w:hAnsiTheme="majorHAnsi"/>
          <w:color w:val="000000" w:themeColor="text1"/>
          <w:sz w:val="20"/>
          <w:szCs w:val="20"/>
          <w:rPrChange w:author="Alex J" w:date="2019-08-08T13:27:00Z" w:id="524">
            <w:rPr/>
          </w:rPrChange>
        </w:rPr>
        <w:pPrChange w:author="Alex J" w:date="2019-08-08T13:27:00Z" w:id="525">
          <w:pPr>
            <w:spacing w:line="240" w:lineRule="auto"/>
            <w:ind w:left="360"/>
            <w:jc w:val="both"/>
          </w:pPr>
        </w:pPrChange>
      </w:pPr>
      <w:r w:rsidRPr="00484129">
        <w:rPr>
          <w:rFonts w:eastAsia="Calibri" w:cs="Calibri" w:asciiTheme="majorHAnsi" w:hAnsiTheme="majorHAnsi"/>
          <w:color w:val="000000" w:themeColor="text1"/>
          <w:sz w:val="20"/>
          <w:szCs w:val="20"/>
          <w:rPrChange w:author="Alex J" w:date="2019-08-08T13:27:00Z" w:id="526">
            <w:rPr/>
          </w:rPrChange>
        </w:rPr>
        <w:t>Personalisation - All our sessions are conducted one on one, our counse</w:t>
      </w:r>
      <w:ins w:author="Simran Khurana" w:date="2018-11-24T14:34:00Z" w:id="527">
        <w:r w:rsidRPr="00484129" w:rsidR="002C473E">
          <w:rPr>
            <w:rFonts w:eastAsia="Calibri" w:cs="Calibri" w:asciiTheme="majorHAnsi" w:hAnsiTheme="majorHAnsi"/>
            <w:color w:val="000000" w:themeColor="text1"/>
            <w:sz w:val="20"/>
            <w:szCs w:val="20"/>
            <w:rPrChange w:author="Alex J" w:date="2019-08-08T13:27:00Z" w:id="528">
              <w:rPr/>
            </w:rPrChange>
          </w:rPr>
          <w:t>l</w:t>
        </w:r>
      </w:ins>
      <w:r w:rsidRPr="00484129">
        <w:rPr>
          <w:rFonts w:eastAsia="Calibri" w:cs="Calibri" w:asciiTheme="majorHAnsi" w:hAnsiTheme="majorHAnsi"/>
          <w:color w:val="000000" w:themeColor="text1"/>
          <w:sz w:val="20"/>
          <w:szCs w:val="20"/>
          <w:rPrChange w:author="Alex J" w:date="2019-08-08T13:27:00Z" w:id="529">
            <w:rPr/>
          </w:rPrChange>
        </w:rPr>
        <w:t>lors help you build your personal brand</w:t>
      </w:r>
    </w:p>
    <w:p w:rsidRPr="00484129" w:rsidR="00DD75F4" w:rsidRDefault="00DD75F4" w14:paraId="4502FD36" w14:textId="77777777">
      <w:pPr>
        <w:pStyle w:val="ListParagraph"/>
        <w:numPr>
          <w:ilvl w:val="0"/>
          <w:numId w:val="17"/>
        </w:numPr>
        <w:spacing w:line="240" w:lineRule="auto"/>
        <w:jc w:val="both"/>
        <w:rPr>
          <w:rFonts w:eastAsia="Calibri" w:cs="Calibri" w:asciiTheme="majorHAnsi" w:hAnsiTheme="majorHAnsi"/>
          <w:color w:val="000000" w:themeColor="text1"/>
          <w:sz w:val="20"/>
          <w:szCs w:val="20"/>
          <w:rPrChange w:author="Alex J" w:date="2019-08-08T13:27:00Z" w:id="530">
            <w:rPr/>
          </w:rPrChange>
        </w:rPr>
        <w:pPrChange w:author="Alex J" w:date="2019-08-08T13:27:00Z" w:id="531">
          <w:pPr>
            <w:spacing w:line="240" w:lineRule="auto"/>
            <w:ind w:left="360"/>
            <w:jc w:val="both"/>
          </w:pPr>
        </w:pPrChange>
      </w:pPr>
      <w:r w:rsidRPr="00484129">
        <w:rPr>
          <w:rFonts w:eastAsia="Calibri" w:cs="Calibri" w:asciiTheme="majorHAnsi" w:hAnsiTheme="majorHAnsi"/>
          <w:color w:val="000000" w:themeColor="text1"/>
          <w:sz w:val="20"/>
          <w:szCs w:val="20"/>
          <w:rPrChange w:author="Alex J" w:date="2019-08-08T13:27:00Z" w:id="532">
            <w:rPr/>
          </w:rPrChange>
        </w:rPr>
        <w:t xml:space="preserve">We understand how competitive the application environment can get and we have a </w:t>
      </w:r>
      <w:proofErr w:type="spellStart"/>
      <w:r w:rsidRPr="00484129">
        <w:rPr>
          <w:rFonts w:eastAsia="Calibri" w:cs="Calibri" w:asciiTheme="majorHAnsi" w:hAnsiTheme="majorHAnsi"/>
          <w:color w:val="000000" w:themeColor="text1"/>
          <w:sz w:val="20"/>
          <w:szCs w:val="20"/>
          <w:rPrChange w:author="Alex J" w:date="2019-08-08T13:27:00Z" w:id="533">
            <w:rPr/>
          </w:rPrChange>
        </w:rPr>
        <w:t>world wide</w:t>
      </w:r>
      <w:proofErr w:type="spellEnd"/>
      <w:r w:rsidRPr="00484129">
        <w:rPr>
          <w:rFonts w:eastAsia="Calibri" w:cs="Calibri" w:asciiTheme="majorHAnsi" w:hAnsiTheme="majorHAnsi"/>
          <w:color w:val="000000" w:themeColor="text1"/>
          <w:sz w:val="20"/>
          <w:szCs w:val="20"/>
          <w:rPrChange w:author="Alex J" w:date="2019-08-08T13:27:00Z" w:id="534">
            <w:rPr/>
          </w:rPrChange>
        </w:rPr>
        <w:t xml:space="preserve"> view of the same as we work with students all over the world.</w:t>
      </w:r>
    </w:p>
    <w:p w:rsidRPr="00484129" w:rsidR="00DD75F4" w:rsidRDefault="00DD75F4" w14:paraId="1EB8E373" w14:textId="77777777">
      <w:pPr>
        <w:pStyle w:val="ListParagraph"/>
        <w:numPr>
          <w:ilvl w:val="0"/>
          <w:numId w:val="17"/>
        </w:numPr>
        <w:spacing w:line="240" w:lineRule="auto"/>
        <w:jc w:val="both"/>
        <w:rPr>
          <w:rFonts w:eastAsia="Calibri" w:cs="Calibri" w:asciiTheme="majorHAnsi" w:hAnsiTheme="majorHAnsi"/>
          <w:color w:val="000000" w:themeColor="text1"/>
          <w:sz w:val="20"/>
          <w:szCs w:val="20"/>
          <w:rPrChange w:author="Alex J" w:date="2019-08-08T13:27:00Z" w:id="535">
            <w:rPr/>
          </w:rPrChange>
        </w:rPr>
        <w:pPrChange w:author="Alex J" w:date="2019-08-08T13:27:00Z" w:id="536">
          <w:pPr>
            <w:spacing w:line="240" w:lineRule="auto"/>
            <w:ind w:left="360"/>
            <w:jc w:val="both"/>
          </w:pPr>
        </w:pPrChange>
      </w:pPr>
      <w:r w:rsidRPr="00484129">
        <w:rPr>
          <w:rFonts w:eastAsia="Calibri" w:cs="Calibri" w:asciiTheme="majorHAnsi" w:hAnsiTheme="majorHAnsi"/>
          <w:color w:val="000000" w:themeColor="text1"/>
          <w:sz w:val="20"/>
          <w:szCs w:val="20"/>
          <w:rPrChange w:author="Alex J" w:date="2019-08-08T13:27:00Z" w:id="537">
            <w:rPr/>
          </w:rPrChange>
        </w:rPr>
        <w:t xml:space="preserve">Acceptance rate is less than 10% (70% - Americans, 30% - international students) and  we shall work with you to help you distinguish your profile and crack a school of your choice. </w:t>
      </w:r>
    </w:p>
    <w:p w:rsidRPr="00484129" w:rsidR="00DD75F4" w:rsidRDefault="00DD75F4" w14:paraId="35FA7CA8" w14:textId="77777777">
      <w:pPr>
        <w:pStyle w:val="ListParagraph"/>
        <w:numPr>
          <w:ilvl w:val="0"/>
          <w:numId w:val="17"/>
        </w:numPr>
        <w:spacing w:line="240" w:lineRule="auto"/>
        <w:jc w:val="both"/>
        <w:rPr>
          <w:rFonts w:asciiTheme="majorHAnsi" w:hAnsiTheme="majorHAnsi"/>
          <w:color w:val="000000" w:themeColor="text1"/>
          <w:sz w:val="20"/>
          <w:szCs w:val="20"/>
          <w:rPrChange w:author="Alex J" w:date="2019-08-08T13:27:00Z" w:id="538">
            <w:rPr/>
          </w:rPrChange>
        </w:rPr>
        <w:pPrChange w:author="Alex J" w:date="2019-08-08T13:27:00Z" w:id="539">
          <w:pPr>
            <w:spacing w:line="240" w:lineRule="auto"/>
            <w:ind w:left="360"/>
            <w:jc w:val="both"/>
          </w:pPr>
        </w:pPrChange>
      </w:pPr>
      <w:r w:rsidRPr="00484129">
        <w:rPr>
          <w:rFonts w:eastAsia="Calibri" w:cs="Calibri" w:asciiTheme="majorHAnsi" w:hAnsiTheme="majorHAnsi"/>
          <w:color w:val="000000" w:themeColor="text1"/>
          <w:sz w:val="20"/>
          <w:szCs w:val="20"/>
          <w:rPrChange w:author="Alex J" w:date="2019-08-08T13:27:00Z" w:id="540">
            <w:rPr/>
          </w:rPrChange>
        </w:rPr>
        <w:t>100% non-agency business! Thus, we recommend the colleges best suited to you, without any bias!</w:t>
      </w:r>
    </w:p>
    <w:p w:rsidRPr="00484129" w:rsidR="00DD75F4" w:rsidRDefault="00DD75F4" w14:paraId="658D169D" w14:textId="77777777">
      <w:pPr>
        <w:pStyle w:val="ListParagraph"/>
        <w:numPr>
          <w:ilvl w:val="0"/>
          <w:numId w:val="17"/>
        </w:numPr>
        <w:spacing w:line="240" w:lineRule="auto"/>
        <w:jc w:val="both"/>
        <w:rPr>
          <w:rFonts w:asciiTheme="majorHAnsi" w:hAnsiTheme="majorHAnsi"/>
          <w:color w:val="000000" w:themeColor="text1"/>
          <w:sz w:val="20"/>
          <w:szCs w:val="20"/>
          <w:rPrChange w:author="Alex J" w:date="2019-08-08T13:27:00Z" w:id="541">
            <w:rPr/>
          </w:rPrChange>
        </w:rPr>
        <w:pPrChange w:author="Alex J" w:date="2019-08-08T13:27:00Z" w:id="542">
          <w:pPr>
            <w:spacing w:line="240" w:lineRule="auto"/>
            <w:ind w:left="360"/>
            <w:jc w:val="both"/>
          </w:pPr>
        </w:pPrChange>
      </w:pPr>
      <w:r w:rsidRPr="00484129">
        <w:rPr>
          <w:rFonts w:asciiTheme="majorHAnsi" w:hAnsiTheme="majorHAnsi"/>
          <w:color w:val="000000" w:themeColor="text1"/>
          <w:sz w:val="20"/>
          <w:szCs w:val="20"/>
          <w:rPrChange w:author="Alex J" w:date="2019-08-08T13:27:00Z" w:id="543">
            <w:rPr/>
          </w:rPrChange>
        </w:rPr>
        <w:t>As we approach the EOY, we are due for a price revision, would be great if you could book your package asap and enjoy the current rate. Should u achieve a high score, will offer a rebate.</w:t>
      </w:r>
    </w:p>
    <w:p w:rsidRPr="0066450A" w:rsidR="00A63530" w:rsidP="00193C91" w:rsidRDefault="00A63530" w14:paraId="02DCA211" w14:textId="77777777">
      <w:pPr>
        <w:spacing w:line="240" w:lineRule="auto"/>
        <w:jc w:val="both"/>
        <w:rPr>
          <w:rFonts w:asciiTheme="majorHAnsi" w:hAnsiTheme="majorHAnsi"/>
          <w:b/>
          <w:bCs/>
          <w:color w:val="000000" w:themeColor="text1"/>
          <w:sz w:val="20"/>
          <w:szCs w:val="20"/>
          <w:u w:val="single"/>
        </w:rPr>
      </w:pPr>
    </w:p>
    <w:p w:rsidRPr="0066450A" w:rsidR="00A43E94" w:rsidP="05EB2A60" w:rsidRDefault="006E6A24" w14:paraId="111E1FF2" w14:textId="4A609B77">
      <w:pPr>
        <w:pStyle w:val="Heading2"/>
        <w:pPrChange w:author="Simran" w:date="2018-11-21T17:14:00Z" w:id="544">
          <w:pPr>
            <w:spacing w:line="240" w:lineRule="auto"/>
            <w:ind w:left="360"/>
            <w:jc w:val="both"/>
          </w:pPr>
        </w:pPrChange>
      </w:pPr>
      <w:bookmarkStart w:name="_Toc877405905" w:id="1600722204"/>
      <w:r w:rsidR="006E6A24">
        <w:rPr/>
        <w:t xml:space="preserve">2] </w:t>
      </w:r>
      <w:r w:rsidR="00A43E94">
        <w:rPr/>
        <w:t xml:space="preserve">Can you give </w:t>
      </w:r>
      <w:r w:rsidR="00A43E94">
        <w:rPr/>
        <w:t>an indication</w:t>
      </w:r>
      <w:r w:rsidR="00A43E94">
        <w:rPr/>
        <w:t xml:space="preserve"> of costs involved for the entire application package?</w:t>
      </w:r>
      <w:bookmarkEnd w:id="1600722204"/>
    </w:p>
    <w:p w:rsidRPr="0066450A" w:rsidR="00A43E94" w:rsidP="00193C91" w:rsidRDefault="00A43E94" w14:paraId="4BBC37B1" w14:textId="77777777">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We review our application prices every year. Please send us an email on help@reachivy.com for individual service costs and package details.</w:t>
      </w:r>
    </w:p>
    <w:p w:rsidRPr="0066450A" w:rsidR="00A43E94" w:rsidP="00193C91" w:rsidRDefault="00A43E94" w14:paraId="0EB164A9" w14:textId="77777777">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OR</w:t>
      </w:r>
    </w:p>
    <w:p w:rsidRPr="0066450A" w:rsidR="00A43E94" w:rsidP="00193C91" w:rsidRDefault="00A43E94" w14:paraId="466F5553" w14:textId="77777777">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Please complete your profile/ submit your query from your student dash board – We will evaluate your profile and email you the details.</w:t>
      </w:r>
    </w:p>
    <w:p w:rsidRPr="0066450A" w:rsidR="00A43E94" w:rsidP="05EB2A60" w:rsidRDefault="006E6A24" w14:paraId="38293841" w14:textId="77390AF4">
      <w:pPr>
        <w:pStyle w:val="Heading2"/>
        <w:pPrChange w:author="Simran" w:date="2018-11-21T17:14:00Z" w:id="546">
          <w:pPr>
            <w:spacing w:line="240" w:lineRule="auto"/>
            <w:ind w:left="360"/>
            <w:jc w:val="both"/>
          </w:pPr>
        </w:pPrChange>
      </w:pPr>
      <w:bookmarkStart w:name="_Toc805963190" w:id="1597298528"/>
      <w:r w:rsidR="006E6A24">
        <w:rPr/>
        <w:t xml:space="preserve">3] </w:t>
      </w:r>
      <w:r w:rsidR="00A43E94">
        <w:rPr/>
        <w:t>How do I make the payment?</w:t>
      </w:r>
      <w:bookmarkEnd w:id="1597298528"/>
    </w:p>
    <w:p w:rsidRPr="0066450A" w:rsidR="00A43E94" w:rsidP="00193C91" w:rsidRDefault="00A43E94" w14:paraId="205FED0F" w14:textId="5DFF9FB3">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 xml:space="preserve">You can pay online, cash, </w:t>
      </w:r>
      <w:proofErr w:type="spellStart"/>
      <w:r w:rsidRPr="0066450A" w:rsidR="00A25BA0">
        <w:rPr>
          <w:rFonts w:asciiTheme="majorHAnsi" w:hAnsiTheme="majorHAnsi"/>
          <w:color w:val="000000" w:themeColor="text1"/>
          <w:sz w:val="20"/>
          <w:szCs w:val="20"/>
        </w:rPr>
        <w:t>paytm</w:t>
      </w:r>
      <w:proofErr w:type="spellEnd"/>
      <w:r w:rsidRPr="0066450A" w:rsidR="00A25BA0">
        <w:rPr>
          <w:rFonts w:asciiTheme="majorHAnsi" w:hAnsiTheme="majorHAnsi"/>
          <w:color w:val="000000" w:themeColor="text1"/>
          <w:sz w:val="20"/>
          <w:szCs w:val="20"/>
        </w:rPr>
        <w:t xml:space="preserve">, </w:t>
      </w:r>
      <w:r w:rsidRPr="0066450A">
        <w:rPr>
          <w:rFonts w:asciiTheme="majorHAnsi" w:hAnsiTheme="majorHAnsi"/>
          <w:color w:val="000000" w:themeColor="text1"/>
          <w:sz w:val="20"/>
          <w:szCs w:val="20"/>
        </w:rPr>
        <w:t>cheque or bank transfer. Our bank details are mentioned on the payment link. Payments need to be received 48 hours prior to your session. Sessions are only considered confirmed upon receipt of payment.</w:t>
      </w:r>
    </w:p>
    <w:p w:rsidRPr="0066450A" w:rsidR="00A43E94" w:rsidP="00193C91" w:rsidRDefault="00A43E94" w14:paraId="1B160AF4" w14:textId="77777777">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OR</w:t>
      </w:r>
    </w:p>
    <w:p w:rsidRPr="0066450A" w:rsidR="00A43E94" w:rsidP="00193C91" w:rsidRDefault="00A43E94" w14:paraId="4E318260" w14:textId="329E7A82">
      <w:pPr>
        <w:spacing w:line="240" w:lineRule="auto"/>
        <w:ind w:left="360"/>
        <w:jc w:val="both"/>
        <w:rPr>
          <w:rFonts w:asciiTheme="majorHAnsi" w:hAnsiTheme="majorHAnsi"/>
          <w:bCs/>
          <w:color w:val="000000" w:themeColor="text1"/>
          <w:sz w:val="20"/>
          <w:szCs w:val="20"/>
        </w:rPr>
      </w:pPr>
      <w:r w:rsidRPr="0066450A">
        <w:rPr>
          <w:rFonts w:asciiTheme="majorHAnsi" w:hAnsiTheme="majorHAnsi"/>
          <w:bCs/>
          <w:color w:val="000000" w:themeColor="text1"/>
          <w:sz w:val="20"/>
          <w:szCs w:val="20"/>
        </w:rPr>
        <w:t>We will email you the link to our payment gateway upon receiving your email. You can click on the link to pick the services you wish to avail, make the payment and get started to Reach Ivy!</w:t>
      </w:r>
    </w:p>
    <w:p w:rsidRPr="0066450A" w:rsidR="00A43E94" w:rsidP="05EB2A60" w:rsidRDefault="006E6A24" w14:paraId="5C638C97" w14:textId="626633F7">
      <w:pPr>
        <w:pStyle w:val="Heading2"/>
        <w:pPrChange w:author="Simran" w:date="2018-11-21T17:14:00Z" w:id="548">
          <w:pPr>
            <w:spacing w:line="240" w:lineRule="auto"/>
            <w:ind w:left="360"/>
            <w:jc w:val="both"/>
          </w:pPr>
        </w:pPrChange>
      </w:pPr>
      <w:bookmarkStart w:name="_Toc999783337" w:id="267172567"/>
      <w:r w:rsidR="006E6A24">
        <w:rPr/>
        <w:t xml:space="preserve">4] </w:t>
      </w:r>
      <w:r w:rsidR="00A43E94">
        <w:rPr/>
        <w:t>Can I pay in INR even if based outside India?</w:t>
      </w:r>
      <w:bookmarkEnd w:id="267172567"/>
    </w:p>
    <w:p w:rsidR="00D44088" w:rsidP="00193C91" w:rsidRDefault="00D44088" w14:paraId="5D1D9238" w14:textId="77777777">
      <w:pPr>
        <w:spacing w:line="240" w:lineRule="auto"/>
        <w:ind w:left="360"/>
        <w:jc w:val="both"/>
        <w:rPr>
          <w:ins w:author="Alex J" w:date="2019-08-08T13:06:00Z" w:id="550"/>
          <w:rFonts w:asciiTheme="majorHAnsi" w:hAnsiTheme="majorHAnsi"/>
          <w:color w:val="000000" w:themeColor="text1"/>
          <w:sz w:val="20"/>
          <w:szCs w:val="20"/>
        </w:rPr>
      </w:pPr>
    </w:p>
    <w:p w:rsidRPr="00D44088" w:rsidR="00D44088" w:rsidP="00D44088" w:rsidRDefault="00D44088" w14:paraId="3427F26A" w14:textId="77777777">
      <w:pPr>
        <w:spacing w:line="240" w:lineRule="auto"/>
        <w:ind w:left="360"/>
        <w:jc w:val="both"/>
        <w:rPr>
          <w:ins w:author="Alex J" w:date="2019-08-08T13:06:00Z" w:id="551"/>
          <w:rFonts w:asciiTheme="majorHAnsi" w:hAnsiTheme="majorHAnsi"/>
          <w:color w:val="000000" w:themeColor="text1"/>
          <w:sz w:val="20"/>
          <w:szCs w:val="20"/>
        </w:rPr>
      </w:pPr>
      <w:ins w:author="Alex J" w:date="2019-08-08T13:06:00Z" w:id="552">
        <w:r w:rsidRPr="00D44088">
          <w:rPr>
            <w:rFonts w:asciiTheme="majorHAnsi" w:hAnsiTheme="majorHAnsi"/>
            <w:color w:val="000000" w:themeColor="text1"/>
            <w:sz w:val="20"/>
            <w:szCs w:val="20"/>
          </w:rPr>
          <w:t>You can pay online, cash, cheque or bank transfer. Please </w:t>
        </w:r>
        <w:r w:rsidRPr="00D44088">
          <w:rPr>
            <w:rFonts w:asciiTheme="majorHAnsi" w:hAnsiTheme="majorHAnsi"/>
            <w:color w:val="000000" w:themeColor="text1"/>
            <w:sz w:val="20"/>
            <w:szCs w:val="20"/>
          </w:rPr>
          <w:fldChar w:fldCharType="begin"/>
        </w:r>
        <w:r w:rsidRPr="00D44088">
          <w:rPr>
            <w:rFonts w:asciiTheme="majorHAnsi" w:hAnsiTheme="majorHAnsi"/>
            <w:color w:val="000000" w:themeColor="text1"/>
            <w:sz w:val="20"/>
            <w:szCs w:val="20"/>
          </w:rPr>
          <w:instrText xml:space="preserve"> HYPERLINK "https://www.reachivy.com/register.html" \t "_blank" </w:instrText>
        </w:r>
        <w:r w:rsidRPr="00D44088">
          <w:rPr>
            <w:rFonts w:asciiTheme="majorHAnsi" w:hAnsiTheme="majorHAnsi"/>
            <w:color w:val="000000" w:themeColor="text1"/>
            <w:sz w:val="20"/>
            <w:szCs w:val="20"/>
          </w:rPr>
          <w:fldChar w:fldCharType="separate"/>
        </w:r>
        <w:r w:rsidRPr="00D44088">
          <w:rPr>
            <w:rStyle w:val="Hyperlink"/>
            <w:rFonts w:asciiTheme="majorHAnsi" w:hAnsiTheme="majorHAnsi"/>
            <w:sz w:val="20"/>
            <w:szCs w:val="20"/>
          </w:rPr>
          <w:t>register now</w:t>
        </w:r>
        <w:r w:rsidRPr="00D44088">
          <w:rPr>
            <w:rFonts w:asciiTheme="majorHAnsi" w:hAnsiTheme="majorHAnsi"/>
            <w:color w:val="000000" w:themeColor="text1"/>
            <w:sz w:val="20"/>
            <w:szCs w:val="20"/>
          </w:rPr>
          <w:fldChar w:fldCharType="end"/>
        </w:r>
        <w:r w:rsidRPr="00D44088">
          <w:rPr>
            <w:rFonts w:asciiTheme="majorHAnsi" w:hAnsiTheme="majorHAnsi"/>
            <w:color w:val="000000" w:themeColor="text1"/>
            <w:sz w:val="20"/>
            <w:szCs w:val="20"/>
          </w:rPr>
          <w:t> or send us an email on help@reachivy.com. We will email you the link to our payment gateway upon receiving your email. You can click on the link to pick the services you wish to avail, make the payment and get started to ReachIvy!</w:t>
        </w:r>
      </w:ins>
    </w:p>
    <w:p w:rsidRPr="00D44088" w:rsidR="00D44088" w:rsidP="00D44088" w:rsidRDefault="00D44088" w14:paraId="7B8B91AA" w14:textId="77777777">
      <w:pPr>
        <w:spacing w:line="240" w:lineRule="auto"/>
        <w:ind w:left="360"/>
        <w:jc w:val="both"/>
        <w:rPr>
          <w:ins w:author="Alex J" w:date="2019-08-08T13:06:00Z" w:id="553"/>
          <w:rFonts w:asciiTheme="majorHAnsi" w:hAnsiTheme="majorHAnsi"/>
          <w:color w:val="000000" w:themeColor="text1"/>
          <w:sz w:val="20"/>
          <w:szCs w:val="20"/>
        </w:rPr>
      </w:pPr>
      <w:ins w:author="Alex J" w:date="2019-08-08T13:06:00Z" w:id="554">
        <w:r w:rsidRPr="00D44088">
          <w:rPr>
            <w:rFonts w:asciiTheme="majorHAnsi" w:hAnsiTheme="majorHAnsi"/>
            <w:color w:val="000000" w:themeColor="text1"/>
            <w:sz w:val="20"/>
            <w:szCs w:val="20"/>
          </w:rPr>
          <w:t>The country in which you are currently earning will be the country you are domicile in. Those domicile in India will be charged in INR (GST @ 18% will be additional). Those outside India will be charged in USD, no GST will be applicable.</w:t>
        </w:r>
      </w:ins>
    </w:p>
    <w:p w:rsidR="00D44088" w:rsidP="00193C91" w:rsidRDefault="00D44088" w14:paraId="432F1A60" w14:textId="77777777">
      <w:pPr>
        <w:spacing w:line="240" w:lineRule="auto"/>
        <w:ind w:left="360"/>
        <w:jc w:val="both"/>
        <w:rPr>
          <w:ins w:author="Alex J" w:date="2019-08-08T13:06:00Z" w:id="555"/>
          <w:rFonts w:asciiTheme="majorHAnsi" w:hAnsiTheme="majorHAnsi"/>
          <w:color w:val="000000" w:themeColor="text1"/>
          <w:sz w:val="20"/>
          <w:szCs w:val="20"/>
        </w:rPr>
      </w:pPr>
      <w:ins w:author="Alex J" w:date="2019-08-08T13:06:00Z" w:id="556">
        <w:r>
          <w:rPr>
            <w:rFonts w:asciiTheme="majorHAnsi" w:hAnsiTheme="majorHAnsi"/>
            <w:color w:val="000000" w:themeColor="text1"/>
            <w:sz w:val="20"/>
            <w:szCs w:val="20"/>
          </w:rPr>
          <w:t>OR</w:t>
        </w:r>
      </w:ins>
    </w:p>
    <w:p w:rsidRPr="0066450A" w:rsidR="00A43E94" w:rsidP="00193C91" w:rsidRDefault="00A43E94" w14:paraId="72157663" w14:textId="262060D2">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We do not usually allow people outside India to make a payment in INR, however we will make an exception in your case. The amount wi</w:t>
      </w:r>
      <w:r w:rsidRPr="0066450A" w:rsidR="00B4154C">
        <w:rPr>
          <w:rFonts w:asciiTheme="majorHAnsi" w:hAnsiTheme="majorHAnsi"/>
          <w:color w:val="000000" w:themeColor="text1"/>
          <w:sz w:val="20"/>
          <w:szCs w:val="20"/>
        </w:rPr>
        <w:t>ll be (Amount x dollar rate + 18% GST</w:t>
      </w:r>
      <w:r w:rsidRPr="0066450A">
        <w:rPr>
          <w:rFonts w:asciiTheme="majorHAnsi" w:hAnsiTheme="majorHAnsi"/>
          <w:color w:val="000000" w:themeColor="text1"/>
          <w:sz w:val="20"/>
          <w:szCs w:val="20"/>
        </w:rPr>
        <w:t xml:space="preserve">). </w:t>
      </w:r>
    </w:p>
    <w:p w:rsidRPr="0066450A" w:rsidR="00A43E94" w:rsidP="00193C91" w:rsidRDefault="00A43E94" w14:paraId="08BE0076" w14:textId="04CE96F6">
      <w:pPr>
        <w:spacing w:line="240" w:lineRule="auto"/>
        <w:ind w:left="360"/>
        <w:jc w:val="both"/>
        <w:rPr>
          <w:rFonts w:asciiTheme="majorHAnsi" w:hAnsiTheme="majorHAnsi"/>
          <w:color w:val="000000" w:themeColor="text1"/>
          <w:sz w:val="20"/>
          <w:szCs w:val="20"/>
        </w:rPr>
      </w:pPr>
      <w:r w:rsidRPr="0066450A">
        <w:rPr>
          <w:rFonts w:asciiTheme="majorHAnsi" w:hAnsiTheme="majorHAnsi"/>
          <w:color w:val="000000" w:themeColor="text1"/>
          <w:sz w:val="20"/>
          <w:szCs w:val="20"/>
        </w:rPr>
        <w:t xml:space="preserve">As per our policy we cannot give you the INR rate. </w:t>
      </w:r>
    </w:p>
    <w:p w:rsidRPr="0066450A" w:rsidR="00A43E94" w:rsidP="05EB2A60" w:rsidRDefault="006E6A24" w14:paraId="7C2462B7" w14:textId="05E4785B">
      <w:pPr>
        <w:pStyle w:val="Heading2"/>
        <w:pPrChange w:author="Simran" w:date="2018-11-21T17:14:00Z" w:id="557">
          <w:pPr>
            <w:spacing w:line="240" w:lineRule="auto"/>
            <w:ind w:left="360"/>
            <w:jc w:val="both"/>
          </w:pPr>
        </w:pPrChange>
      </w:pPr>
      <w:bookmarkStart w:name="_Toc1495926490" w:id="1307783222"/>
      <w:r w:rsidR="006E6A24">
        <w:rPr/>
        <w:t xml:space="preserve">5] </w:t>
      </w:r>
      <w:r w:rsidR="00A43E94">
        <w:rPr/>
        <w:t>Why do you have a different rate for India and outside India?</w:t>
      </w:r>
      <w:bookmarkEnd w:id="1307783222"/>
    </w:p>
    <w:p w:rsidRPr="0066450A" w:rsidR="002504B4" w:rsidP="1C7ED0BB" w:rsidRDefault="00A43E94" w14:paraId="7DA02AA4" w14:textId="671338DA">
      <w:pPr>
        <w:spacing w:line="240" w:lineRule="auto"/>
        <w:ind w:left="360"/>
        <w:jc w:val="both"/>
        <w:rPr>
          <w:rFonts w:ascii="Cambria" w:hAnsi="Cambria" w:asciiTheme="majorAscii" w:hAnsiTheme="majorAscii"/>
          <w:color w:val="000000" w:themeColor="text1"/>
          <w:sz w:val="20"/>
          <w:szCs w:val="20"/>
        </w:rPr>
      </w:pPr>
      <w:r w:rsidRPr="1C7ED0BB" w:rsidR="00A43E94">
        <w:rPr>
          <w:rFonts w:ascii="Cambria" w:hAnsi="Cambria" w:asciiTheme="majorAscii" w:hAnsiTheme="majorAscii"/>
          <w:color w:val="000000" w:themeColor="text1" w:themeTint="FF" w:themeShade="FF"/>
          <w:sz w:val="20"/>
          <w:szCs w:val="20"/>
        </w:rPr>
        <w:t xml:space="preserve">There are </w:t>
      </w:r>
      <w:r w:rsidRPr="1C7ED0BB" w:rsidR="00A43E94">
        <w:rPr>
          <w:rFonts w:ascii="Cambria" w:hAnsi="Cambria" w:asciiTheme="majorAscii" w:hAnsiTheme="majorAscii"/>
          <w:color w:val="000000" w:themeColor="text1" w:themeTint="FF" w:themeShade="FF"/>
          <w:sz w:val="20"/>
          <w:szCs w:val="20"/>
        </w:rPr>
        <w:t>additional</w:t>
      </w:r>
      <w:r w:rsidRPr="1C7ED0BB" w:rsidR="00A43E94">
        <w:rPr>
          <w:rFonts w:ascii="Cambria" w:hAnsi="Cambria" w:asciiTheme="majorAscii" w:hAnsiTheme="majorAscii"/>
          <w:color w:val="000000" w:themeColor="text1" w:themeTint="FF" w:themeShade="FF"/>
          <w:sz w:val="20"/>
          <w:szCs w:val="20"/>
        </w:rPr>
        <w:t xml:space="preserve"> taxes in India, </w:t>
      </w:r>
      <w:r w:rsidRPr="1C7ED0BB" w:rsidR="00A43E94">
        <w:rPr>
          <w:rFonts w:ascii="Cambria" w:hAnsi="Cambria" w:asciiTheme="majorAscii" w:hAnsiTheme="majorAscii"/>
          <w:color w:val="000000" w:themeColor="text1" w:themeTint="FF" w:themeShade="FF"/>
          <w:sz w:val="20"/>
          <w:szCs w:val="20"/>
        </w:rPr>
        <w:t>whereas</w:t>
      </w:r>
      <w:r w:rsidRPr="1C7ED0BB" w:rsidR="00A43E94">
        <w:rPr>
          <w:rFonts w:ascii="Cambria" w:hAnsi="Cambria" w:asciiTheme="majorAscii" w:hAnsiTheme="majorAscii"/>
          <w:color w:val="000000" w:themeColor="text1" w:themeTint="FF" w:themeShade="FF"/>
          <w:sz w:val="20"/>
          <w:szCs w:val="20"/>
        </w:rPr>
        <w:t xml:space="preserve"> no taxes outside India. For payments outside India, we are levied a transfer fee of 15%</w:t>
      </w:r>
      <w:r w:rsidRPr="1C7ED0BB" w:rsidR="5251F896">
        <w:rPr>
          <w:rFonts w:ascii="Cambria" w:hAnsi="Cambria" w:asciiTheme="majorAscii" w:hAnsiTheme="majorAscii"/>
          <w:color w:val="000000" w:themeColor="text1" w:themeTint="FF" w:themeShade="FF"/>
          <w:sz w:val="20"/>
          <w:szCs w:val="20"/>
        </w:rPr>
        <w:t xml:space="preserve"> </w:t>
      </w:r>
      <w:r w:rsidRPr="1C7ED0BB" w:rsidR="00A43E94">
        <w:rPr>
          <w:rFonts w:ascii="Cambria" w:hAnsi="Cambria" w:asciiTheme="majorAscii" w:hAnsiTheme="majorAscii"/>
          <w:color w:val="000000" w:themeColor="text1" w:themeTint="FF" w:themeShade="FF"/>
          <w:sz w:val="20"/>
          <w:szCs w:val="20"/>
        </w:rPr>
        <w:t>plus our bank transfer fees. A</w:t>
      </w:r>
      <w:r w:rsidRPr="1C7ED0BB" w:rsidR="55B2D982">
        <w:rPr>
          <w:rFonts w:ascii="Cambria" w:hAnsi="Cambria" w:asciiTheme="majorAscii" w:hAnsiTheme="majorAscii"/>
          <w:color w:val="000000" w:themeColor="text1" w:themeTint="FF" w:themeShade="FF"/>
          <w:sz w:val="20"/>
          <w:szCs w:val="20"/>
        </w:rPr>
        <w:t>dditionally,</w:t>
      </w:r>
      <w:r w:rsidRPr="1C7ED0BB" w:rsidR="00A43E94">
        <w:rPr>
          <w:rFonts w:ascii="Cambria" w:hAnsi="Cambria" w:asciiTheme="majorAscii" w:hAnsiTheme="majorAscii"/>
          <w:color w:val="000000" w:themeColor="text1" w:themeTint="FF" w:themeShade="FF"/>
          <w:sz w:val="20"/>
          <w:szCs w:val="20"/>
        </w:rPr>
        <w:t xml:space="preserve">the bank processing fees are higher for payments out of India. </w:t>
      </w:r>
    </w:p>
    <w:p w:rsidRPr="0066450A" w:rsidR="003859BC" w:rsidP="05EB2A60" w:rsidRDefault="006E6A24" w14:paraId="10FFD1B8" w14:textId="28E9E492">
      <w:pPr>
        <w:pStyle w:val="Heading2"/>
        <w:pPrChange w:author="Simran" w:date="2018-11-21T17:15:00Z" w:id="559">
          <w:pPr>
            <w:pStyle w:val="NormalWeb"/>
            <w:shd w:val="clear" w:color="auto" w:fill="FFFFFF" w:themeFill="background1"/>
            <w:spacing w:before="0" w:beforeAutospacing="off" w:after="0" w:afterAutospacing="off"/>
            <w:ind w:left="360"/>
            <w:textAlignment w:val="baseline"/>
          </w:pPr>
        </w:pPrChange>
      </w:pPr>
      <w:bookmarkStart w:name="_Toc1366508683" w:id="550360953"/>
      <w:r w:rsidR="006E6A24">
        <w:rPr/>
        <w:t xml:space="preserve">6] </w:t>
      </w:r>
      <w:r w:rsidR="003859BC">
        <w:rPr/>
        <w:t>What if I choose to defer my plans to apply for the next year? Will my money be wasted?</w:t>
      </w:r>
      <w:bookmarkEnd w:id="550360953"/>
    </w:p>
    <w:p w:rsidRPr="0066450A" w:rsidR="003859BC" w:rsidP="00193C91" w:rsidRDefault="003859BC" w14:paraId="1ADBC4B8" w14:textId="06FD5AD8">
      <w:pPr>
        <w:pStyle w:val="NormalWeb"/>
        <w:shd w:val="clear" w:color="auto" w:fill="FFFFFF"/>
        <w:spacing w:before="0" w:beforeAutospacing="0" w:after="0" w:afterAutospacing="0"/>
        <w:ind w:left="360"/>
        <w:textAlignment w:val="baseline"/>
        <w:rPr>
          <w:rFonts w:asciiTheme="majorHAnsi" w:hAnsiTheme="majorHAnsi"/>
          <w:color w:val="000000"/>
          <w:sz w:val="20"/>
          <w:szCs w:val="20"/>
        </w:rPr>
      </w:pPr>
      <w:r w:rsidRPr="0066450A">
        <w:rPr>
          <w:rFonts w:asciiTheme="majorHAnsi" w:hAnsiTheme="majorHAnsi"/>
          <w:color w:val="000000"/>
          <w:sz w:val="20"/>
          <w:szCs w:val="20"/>
        </w:rPr>
        <w:t xml:space="preserve">Not at all! A counselling session is valid for 3 months from the date of purchase. The inputs shared with you in a counselling session will hold you in good stead irrespective of when you choose to apply. </w:t>
      </w:r>
    </w:p>
    <w:p w:rsidRPr="0066450A" w:rsidR="003859BC" w:rsidP="00193C91" w:rsidRDefault="003859BC" w14:paraId="7C16851B" w14:textId="77777777">
      <w:pPr>
        <w:pStyle w:val="NormalWeb"/>
        <w:shd w:val="clear" w:color="auto" w:fill="FFFFFF"/>
        <w:spacing w:before="0" w:beforeAutospacing="0" w:after="0" w:afterAutospacing="0"/>
        <w:ind w:left="360"/>
        <w:textAlignment w:val="baseline"/>
        <w:rPr>
          <w:rFonts w:asciiTheme="majorHAnsi" w:hAnsiTheme="majorHAnsi"/>
          <w:color w:val="000000"/>
          <w:sz w:val="20"/>
          <w:szCs w:val="20"/>
        </w:rPr>
      </w:pPr>
      <w:r w:rsidRPr="0066450A">
        <w:rPr>
          <w:rFonts w:asciiTheme="majorHAnsi" w:hAnsiTheme="majorHAnsi"/>
          <w:color w:val="000000"/>
          <w:sz w:val="20"/>
          <w:szCs w:val="20"/>
        </w:rPr>
        <w:t>Your package as well can be used till the end of the financial year in which it was purchased.</w:t>
      </w:r>
    </w:p>
    <w:p w:rsidRPr="0066450A" w:rsidR="000E4BF7" w:rsidP="00193C91" w:rsidRDefault="000E4BF7" w14:paraId="0CEC6832" w14:textId="77777777">
      <w:pPr>
        <w:pStyle w:val="NormalWeb"/>
        <w:shd w:val="clear" w:color="auto" w:fill="FFFFFF"/>
        <w:spacing w:before="0" w:beforeAutospacing="0" w:after="0" w:afterAutospacing="0"/>
        <w:textAlignment w:val="baseline"/>
        <w:rPr>
          <w:rFonts w:asciiTheme="majorHAnsi" w:hAnsiTheme="majorHAnsi"/>
          <w:color w:val="000000"/>
          <w:sz w:val="20"/>
          <w:szCs w:val="20"/>
        </w:rPr>
      </w:pPr>
    </w:p>
    <w:p w:rsidRPr="0066450A" w:rsidR="000E4BF7" w:rsidP="05EB2A60" w:rsidRDefault="006E6A24" w14:paraId="4C530B5C" w14:textId="2FF280A5">
      <w:pPr>
        <w:pStyle w:val="Heading2"/>
        <w:pPrChange w:author="Simran" w:date="2018-11-21T17:15:00Z" w:id="561">
          <w:pPr>
            <w:spacing w:line="240" w:lineRule="auto"/>
            <w:ind w:left="360"/>
            <w:jc w:val="both"/>
          </w:pPr>
        </w:pPrChange>
      </w:pPr>
      <w:bookmarkStart w:name="_Toc1167576424" w:id="471478771"/>
      <w:r w:rsidR="006E6A24">
        <w:rPr/>
        <w:t xml:space="preserve">7] </w:t>
      </w:r>
      <w:r w:rsidR="000E4BF7">
        <w:rPr/>
        <w:t>Can you offer me a discount since my sister is also going to apply after three years?</w:t>
      </w:r>
      <w:bookmarkEnd w:id="471478771"/>
    </w:p>
    <w:p w:rsidR="000E4BF7" w:rsidP="00193C91" w:rsidRDefault="000E4BF7" w14:paraId="28E79620" w14:textId="3D762B40">
      <w:pPr>
        <w:spacing w:line="240" w:lineRule="auto"/>
        <w:ind w:left="360"/>
        <w:jc w:val="both"/>
        <w:rPr>
          <w:ins w:author="Alex J" w:date="2019-08-13T12:14:00Z" w:id="563"/>
          <w:rFonts w:asciiTheme="majorHAnsi" w:hAnsiTheme="majorHAnsi"/>
          <w:color w:val="000000" w:themeColor="text1"/>
          <w:sz w:val="20"/>
          <w:szCs w:val="20"/>
        </w:rPr>
      </w:pPr>
      <w:r w:rsidRPr="0066450A">
        <w:rPr>
          <w:rFonts w:asciiTheme="majorHAnsi" w:hAnsiTheme="majorHAnsi"/>
          <w:color w:val="000000" w:themeColor="text1"/>
          <w:sz w:val="20"/>
          <w:szCs w:val="20"/>
        </w:rPr>
        <w:t>We currently have various offers running – please review the same on our offers page. Happy to discuss the best offers for you right now.</w:t>
      </w:r>
    </w:p>
    <w:p w:rsidRPr="0066450A" w:rsidR="009C78A4" w:rsidDel="009C78A4" w:rsidP="00193C91" w:rsidRDefault="009C78A4" w14:paraId="79660286" w14:textId="46292956">
      <w:pPr>
        <w:spacing w:line="240" w:lineRule="auto"/>
        <w:ind w:left="360"/>
        <w:jc w:val="both"/>
        <w:rPr>
          <w:del w:author="Alex J" w:date="2019-08-13T12:15:00Z" w:id="564"/>
          <w:rFonts w:asciiTheme="majorHAnsi" w:hAnsiTheme="majorHAnsi"/>
          <w:color w:val="000000" w:themeColor="text1"/>
          <w:sz w:val="20"/>
          <w:szCs w:val="20"/>
        </w:rPr>
      </w:pPr>
      <w:ins w:author="Alex J" w:date="2019-08-13T12:14:00Z" w:id="565">
        <w:r>
          <w:rPr>
            <w:rFonts w:asciiTheme="majorHAnsi" w:hAnsiTheme="majorHAnsi"/>
            <w:color w:val="000000" w:themeColor="text1"/>
            <w:sz w:val="20"/>
            <w:szCs w:val="20"/>
          </w:rPr>
          <w:t>If your sibling is looking at applying</w:t>
        </w:r>
      </w:ins>
      <w:ins w:author="Alex J" w:date="2019-08-13T12:15:00Z" w:id="566">
        <w:r>
          <w:rPr>
            <w:rFonts w:asciiTheme="majorHAnsi" w:hAnsiTheme="majorHAnsi"/>
            <w:color w:val="000000" w:themeColor="text1"/>
            <w:sz w:val="20"/>
            <w:szCs w:val="20"/>
          </w:rPr>
          <w:t xml:space="preserve"> 3 years hence – she can book our package now and lock in our current rates.</w:t>
        </w:r>
      </w:ins>
    </w:p>
    <w:p w:rsidRPr="0066450A" w:rsidR="000E4BF7" w:rsidDel="009C78A4" w:rsidP="00193C91" w:rsidRDefault="000E4BF7" w14:paraId="1E2353D0" w14:textId="12DD12DB">
      <w:pPr>
        <w:spacing w:line="240" w:lineRule="auto"/>
        <w:ind w:left="360"/>
        <w:jc w:val="both"/>
        <w:rPr>
          <w:del w:author="Alex J" w:date="2019-08-13T12:15:00Z" w:id="567"/>
          <w:rFonts w:asciiTheme="majorHAnsi" w:hAnsiTheme="majorHAnsi"/>
          <w:color w:val="000000" w:themeColor="text1"/>
          <w:sz w:val="20"/>
          <w:szCs w:val="20"/>
        </w:rPr>
      </w:pPr>
      <w:del w:author="Alex J" w:date="2019-08-13T12:15:00Z" w:id="568">
        <w:r w:rsidRPr="0066450A" w:rsidDel="009C78A4">
          <w:rPr>
            <w:rFonts w:asciiTheme="majorHAnsi" w:hAnsiTheme="majorHAnsi"/>
            <w:color w:val="000000" w:themeColor="text1"/>
            <w:sz w:val="20"/>
            <w:szCs w:val="20"/>
          </w:rPr>
          <w:delText xml:space="preserve">3 years is a long time ahead, we will be happy to offer your sister whatever offers we have at that point of time. </w:delText>
        </w:r>
        <w:r w:rsidRPr="0066450A" w:rsidDel="009C78A4">
          <w:rPr>
            <w:rFonts w:ascii="Wingdings" w:hAnsi="Wingdings" w:eastAsia="Wingdings" w:cs="Wingdings" w:asciiTheme="majorHAnsi" w:hAnsiTheme="majorHAnsi"/>
            <w:sz w:val="20"/>
            <w:szCs w:val="20"/>
            <w:rPrChange w:author="Microsoft Office User" w:date="2018-11-16T15:41:00Z" w:id="569">
              <w:rPr/>
            </w:rPrChange>
          </w:rPr>
          <w:delText>J</w:delText>
        </w:r>
      </w:del>
    </w:p>
    <w:p w:rsidRPr="0066450A" w:rsidR="006F4995" w:rsidDel="009767DB" w:rsidP="0055223C" w:rsidRDefault="006F4995" w14:paraId="18CD43C5" w14:textId="77777777">
      <w:pPr>
        <w:shd w:val="clear" w:color="auto" w:fill="FFFFFF"/>
        <w:spacing w:after="0" w:line="240" w:lineRule="auto"/>
        <w:jc w:val="both"/>
        <w:rPr>
          <w:del w:author="DF" w:date="2019-06-28T11:40:00Z" w:id="570"/>
          <w:rFonts w:cs="Arial" w:asciiTheme="majorHAnsi" w:hAnsiTheme="majorHAnsi"/>
          <w:color w:val="000000" w:themeColor="text1"/>
          <w:sz w:val="20"/>
          <w:szCs w:val="20"/>
          <w:shd w:val="clear" w:color="auto" w:fill="FFFFFF"/>
        </w:rPr>
      </w:pPr>
    </w:p>
    <w:p w:rsidRPr="0066450A" w:rsidR="007F183F" w:rsidDel="009767DB" w:rsidRDefault="007F183F" w14:paraId="599B9766" w14:textId="77777777">
      <w:pPr>
        <w:pStyle w:val="NormalWeb"/>
        <w:shd w:val="clear" w:color="auto" w:fill="FFFFFF"/>
        <w:spacing w:before="0" w:beforeAutospacing="0" w:after="0" w:afterAutospacing="0"/>
        <w:textAlignment w:val="baseline"/>
        <w:rPr>
          <w:del w:author="DF" w:date="2019-06-28T11:40:00Z" w:id="571"/>
          <w:rFonts w:asciiTheme="majorHAnsi" w:hAnsiTheme="majorHAnsi"/>
          <w:sz w:val="20"/>
          <w:szCs w:val="20"/>
        </w:rPr>
        <w:pPrChange w:author="Simran Khurana" w:date="2018-10-15T12:55:00Z" w:id="572">
          <w:pPr>
            <w:pStyle w:val="NormalWeb"/>
            <w:shd w:val="clear" w:color="auto" w:fill="FFFFFF"/>
            <w:spacing w:before="0" w:beforeAutospacing="0" w:after="0" w:afterAutospacing="0" w:line="420" w:lineRule="atLeast"/>
            <w:textAlignment w:val="baseline"/>
          </w:pPr>
        </w:pPrChange>
      </w:pPr>
    </w:p>
    <w:p w:rsidRPr="0066450A" w:rsidR="00516294" w:rsidRDefault="00516294" w14:paraId="2698154C" w14:textId="77777777">
      <w:pPr>
        <w:spacing w:line="240" w:lineRule="auto"/>
        <w:ind w:left="360"/>
        <w:jc w:val="both"/>
        <w:pPrChange w:author="Alex J" w:date="2019-08-13T12:15:00Z" w:id="573">
          <w:pPr>
            <w:pStyle w:val="NormalWeb"/>
            <w:shd w:val="clear" w:color="auto" w:fill="FFFFFF"/>
            <w:spacing w:before="0" w:beforeAutospacing="0" w:after="0" w:afterAutospacing="0" w:line="420" w:lineRule="atLeast"/>
            <w:textAlignment w:val="baseline"/>
          </w:pPr>
        </w:pPrChange>
      </w:pPr>
    </w:p>
    <w:p w:rsidR="009767DB" w:rsidP="009767DB" w:rsidRDefault="009767DB" w14:paraId="27F25C9C" w14:textId="77777777">
      <w:pPr>
        <w:spacing w:line="240" w:lineRule="auto"/>
        <w:jc w:val="both"/>
        <w:rPr>
          <w:rFonts w:asciiTheme="majorHAnsi" w:hAnsiTheme="majorHAnsi"/>
          <w:sz w:val="20"/>
          <w:szCs w:val="20"/>
        </w:rPr>
      </w:pPr>
      <w:r w:rsidRPr="009767DB">
        <w:rPr>
          <w:rFonts w:asciiTheme="majorHAnsi" w:hAnsiTheme="majorHAnsi"/>
          <w:sz w:val="20"/>
          <w:szCs w:val="20"/>
        </w:rPr>
        <w:t>8] I am paying from my company / family business account? Can you give me a GST rebate / input credit?</w:t>
      </w:r>
    </w:p>
    <w:p w:rsidRPr="009767DB" w:rsidR="0036579F" w:rsidP="009767DB" w:rsidRDefault="0036579F" w14:paraId="438031F6" w14:textId="330FF19C">
      <w:pPr>
        <w:spacing w:line="240" w:lineRule="auto"/>
        <w:jc w:val="both"/>
        <w:rPr>
          <w:rFonts w:asciiTheme="majorHAnsi" w:hAnsiTheme="majorHAnsi"/>
          <w:sz w:val="20"/>
          <w:szCs w:val="20"/>
        </w:rPr>
      </w:pPr>
      <w:r>
        <w:rPr>
          <w:rFonts w:asciiTheme="majorHAnsi" w:hAnsiTheme="majorHAnsi"/>
          <w:sz w:val="20"/>
          <w:szCs w:val="20"/>
        </w:rPr>
        <w:t>A</w:t>
      </w:r>
      <w:r w:rsidRPr="0036579F">
        <w:rPr>
          <w:rFonts w:asciiTheme="majorHAnsi" w:hAnsiTheme="majorHAnsi"/>
          <w:sz w:val="20"/>
          <w:szCs w:val="20"/>
        </w:rPr>
        <w:t xml:space="preserve">s a GST registered company you will be able to file for input credit while filing your returns to set off </w:t>
      </w:r>
      <w:r>
        <w:rPr>
          <w:rFonts w:asciiTheme="majorHAnsi" w:hAnsiTheme="majorHAnsi"/>
          <w:sz w:val="20"/>
          <w:szCs w:val="20"/>
        </w:rPr>
        <w:t>GST paid to us</w:t>
      </w:r>
      <w:r w:rsidRPr="0036579F">
        <w:rPr>
          <w:rFonts w:asciiTheme="majorHAnsi" w:hAnsiTheme="majorHAnsi"/>
          <w:sz w:val="20"/>
          <w:szCs w:val="20"/>
        </w:rPr>
        <w:t>. Please do share your GST number with us.</w:t>
      </w:r>
    </w:p>
    <w:p w:rsidRPr="009767DB" w:rsidR="009767DB" w:rsidP="009767DB" w:rsidRDefault="009767DB" w14:paraId="17D799ED" w14:textId="77777777">
      <w:pPr>
        <w:spacing w:line="240" w:lineRule="auto"/>
        <w:jc w:val="both"/>
        <w:rPr>
          <w:rFonts w:asciiTheme="majorHAnsi" w:hAnsiTheme="majorHAnsi"/>
          <w:sz w:val="20"/>
          <w:szCs w:val="20"/>
        </w:rPr>
      </w:pPr>
      <w:r w:rsidRPr="009767DB">
        <w:rPr>
          <w:rFonts w:asciiTheme="majorHAnsi" w:hAnsiTheme="majorHAnsi"/>
          <w:sz w:val="20"/>
          <w:szCs w:val="20"/>
        </w:rPr>
        <w:t>9] I am unable to access your payment link. Keep getting a database connection error. How do I proceed?</w:t>
      </w:r>
    </w:p>
    <w:p w:rsidRPr="0066450A" w:rsidR="00516294" w:rsidP="05EB2A60" w:rsidRDefault="001771CA" w14:paraId="747EB364" w14:textId="7CBC0465">
      <w:pPr>
        <w:spacing w:line="240" w:lineRule="auto"/>
        <w:jc w:val="both"/>
        <w:rPr>
          <w:rFonts w:ascii="Cambria" w:hAnsi="Cambria" w:asciiTheme="majorAscii" w:hAnsiTheme="majorAscii"/>
          <w:sz w:val="20"/>
          <w:szCs w:val="20"/>
        </w:rPr>
        <w:pPrChange w:author="Simran Khurana" w:date="2018-10-15T12:55:00Z" w:id="574">
          <w:pPr>
            <w:jc w:val="both"/>
          </w:pPr>
        </w:pPrChange>
      </w:pPr>
      <w:r w:rsidRPr="05EB2A60" w:rsidR="001771CA">
        <w:rPr>
          <w:rFonts w:ascii="Cambria" w:hAnsi="Cambria" w:asciiTheme="majorAscii" w:hAnsiTheme="majorAscii"/>
          <w:sz w:val="20"/>
          <w:szCs w:val="20"/>
        </w:rPr>
        <w:t>Please clear your cache and cookies and then click the payment link.</w:t>
      </w:r>
      <w:r w:rsidRPr="05EB2A60" w:rsidR="00F25C7F">
        <w:rPr>
          <w:rFonts w:ascii="Cambria" w:hAnsi="Cambria" w:asciiTheme="majorAscii" w:hAnsiTheme="majorAscii"/>
          <w:sz w:val="20"/>
          <w:szCs w:val="20"/>
        </w:rPr>
        <w:t xml:space="preserve"> You can also try </w:t>
      </w:r>
      <w:del w:author="DF" w:date="2019-06-28T11:50:00Z" w:id="1855979674">
        <w:r w:rsidRPr="05EB2A60" w:rsidDel="00F25C7F">
          <w:rPr>
            <w:rFonts w:ascii="Cambria" w:hAnsi="Cambria" w:asciiTheme="majorAscii" w:hAnsiTheme="majorAscii"/>
            <w:sz w:val="20"/>
            <w:szCs w:val="20"/>
          </w:rPr>
          <w:delText xml:space="preserve">opening </w:delText>
        </w:r>
      </w:del>
      <w:r w:rsidRPr="05EB2A60" w:rsidR="00F25C7F">
        <w:rPr>
          <w:rFonts w:ascii="Cambria" w:hAnsi="Cambria" w:asciiTheme="majorAscii" w:hAnsiTheme="majorAscii"/>
          <w:sz w:val="20"/>
          <w:szCs w:val="20"/>
        </w:rPr>
        <w:t>accessing the link on a different browser.</w:t>
      </w:r>
    </w:p>
    <w:p w:rsidR="254BC5FB" w:rsidP="05EB2A60" w:rsidRDefault="254BC5FB" w14:paraId="6DB73444" w14:textId="4C92BC7A">
      <w:pPr>
        <w:pStyle w:val="Heading1"/>
      </w:pPr>
      <w:r w:rsidR="254BC5FB">
        <w:rPr/>
        <w:t xml:space="preserve">H. </w:t>
      </w:r>
      <w:r w:rsidR="254BC5FB">
        <w:rPr/>
        <w:t>Hubspot</w:t>
      </w:r>
    </w:p>
    <w:p w:rsidR="05EB2A60" w:rsidP="05EB2A60" w:rsidRDefault="05EB2A60" w14:paraId="3C586AB1" w14:textId="5D95D4CE">
      <w:pPr>
        <w:pStyle w:val="Normal"/>
      </w:pPr>
    </w:p>
    <w:p w:rsidR="254BC5FB" w:rsidP="05EB2A60" w:rsidRDefault="254BC5FB" w14:paraId="1E64F5C9" w14:textId="3A319084">
      <w:pPr>
        <w:pStyle w:val="Heading2"/>
        <w:numPr>
          <w:ilvl w:val="0"/>
          <w:numId w:val="34"/>
        </w:numPr>
        <w:rPr>
          <w:rFonts w:ascii="Cambria" w:hAnsi="Cambria" w:eastAsia="Cambria" w:cs="Cambria" w:asciiTheme="majorAscii" w:hAnsiTheme="majorAscii" w:eastAsiaTheme="majorAscii" w:cstheme="majorAscii"/>
          <w:b w:val="1"/>
          <w:bCs w:val="1"/>
          <w:noProof w:val="0"/>
          <w:sz w:val="22"/>
          <w:szCs w:val="22"/>
          <w:lang w:val="en-IN"/>
        </w:rPr>
      </w:pPr>
      <w:r w:rsidRPr="05EB2A60" w:rsidR="254BC5FB">
        <w:rPr>
          <w:noProof w:val="0"/>
          <w:lang w:val="en-IN"/>
        </w:rPr>
        <w:t>How do I add a new lead into HubSpot?</w:t>
      </w:r>
    </w:p>
    <w:p w:rsidR="254BC5FB" w:rsidP="05EB2A60" w:rsidRDefault="254BC5FB" w14:paraId="319E0CC6" w14:textId="73414992">
      <w:pPr>
        <w:spacing w:before="0" w:beforeAutospacing="off" w:after="0" w:afterAutospacing="off"/>
        <w:rPr>
          <w:rFonts w:ascii="Cambria" w:hAnsi="Cambria" w:eastAsia="Cambria" w:cs="Cambria" w:asciiTheme="majorAscii" w:hAnsiTheme="majorAscii" w:eastAsiaTheme="majorAscii" w:cstheme="majorAscii"/>
          <w:noProof w:val="0"/>
          <w:sz w:val="24"/>
          <w:szCs w:val="24"/>
          <w:lang w:val="en-IN"/>
        </w:rPr>
      </w:pPr>
      <w:r w:rsidRPr="05EB2A60" w:rsidR="254BC5FB">
        <w:rPr>
          <w:rFonts w:ascii="Cambria" w:hAnsi="Cambria" w:eastAsia="Cambria" w:cs="Cambria" w:asciiTheme="majorAscii" w:hAnsiTheme="majorAscii" w:eastAsiaTheme="majorAscii" w:cstheme="majorAscii"/>
          <w:noProof w:val="0"/>
          <w:sz w:val="24"/>
          <w:szCs w:val="24"/>
          <w:lang w:val="en-IN"/>
        </w:rPr>
        <w:t xml:space="preserve">Go to </w:t>
      </w:r>
      <w:r w:rsidRPr="05EB2A60" w:rsidR="254BC5FB">
        <w:rPr>
          <w:rFonts w:ascii="Cambria" w:hAnsi="Cambria" w:eastAsia="Cambria" w:cs="Cambria" w:asciiTheme="majorAscii" w:hAnsiTheme="majorAscii" w:eastAsiaTheme="majorAscii" w:cstheme="majorAscii"/>
          <w:b w:val="1"/>
          <w:bCs w:val="1"/>
          <w:noProof w:val="0"/>
          <w:sz w:val="24"/>
          <w:szCs w:val="24"/>
          <w:lang w:val="en-IN"/>
        </w:rPr>
        <w:t>Contacts &gt; Create Contact</w:t>
      </w:r>
      <w:r w:rsidRPr="05EB2A60" w:rsidR="254BC5FB">
        <w:rPr>
          <w:rFonts w:ascii="Cambria" w:hAnsi="Cambria" w:eastAsia="Cambria" w:cs="Cambria" w:asciiTheme="majorAscii" w:hAnsiTheme="majorAscii" w:eastAsiaTheme="majorAscii" w:cstheme="majorAscii"/>
          <w:noProof w:val="0"/>
          <w:sz w:val="24"/>
          <w:szCs w:val="24"/>
          <w:lang w:val="en-IN"/>
        </w:rPr>
        <w:t>, then fill in fields like name, email, phone, lead source, and custom properties as displayed.</w:t>
      </w:r>
    </w:p>
    <w:p w:rsidR="254BC5FB" w:rsidP="05EB2A60" w:rsidRDefault="254BC5FB" w14:paraId="317C66FC" w14:textId="692F3356">
      <w:pPr>
        <w:pStyle w:val="ListParagraph"/>
        <w:numPr>
          <w:ilvl w:val="0"/>
          <w:numId w:val="34"/>
        </w:numPr>
        <w:rPr>
          <w:rFonts w:ascii="Cambria" w:hAnsi="Cambria" w:eastAsia="Cambria" w:cs="Cambria" w:asciiTheme="majorAscii" w:hAnsiTheme="majorAscii" w:eastAsiaTheme="majorAscii" w:cstheme="majorAscii"/>
          <w:b w:val="1"/>
          <w:bCs w:val="1"/>
          <w:noProof w:val="0"/>
          <w:sz w:val="22"/>
          <w:szCs w:val="22"/>
          <w:lang w:val="en-IN"/>
        </w:rPr>
      </w:pPr>
      <w:r w:rsidRPr="05EB2A60" w:rsidR="254BC5FB">
        <w:rPr>
          <w:rStyle w:val="Heading2Char"/>
          <w:noProof w:val="0"/>
          <w:lang w:val="en-IN"/>
        </w:rPr>
        <w:t>Where do I log calls, emails, and meetings?</w:t>
      </w:r>
      <w:r>
        <w:br/>
      </w:r>
      <w:r w:rsidRPr="05EB2A60" w:rsidR="254BC5FB">
        <w:rPr>
          <w:noProof w:val="0"/>
          <w:lang w:val="en-IN"/>
        </w:rPr>
        <w:t xml:space="preserve">Open the contact record → Use the top timeline buttons to log a call, send an email, or schedule a meeting. </w:t>
      </w:r>
    </w:p>
    <w:p w:rsidR="254BC5FB" w:rsidP="05EB2A60" w:rsidRDefault="254BC5FB" w14:paraId="6726A233" w14:textId="400BFBD9">
      <w:pPr>
        <w:pStyle w:val="Heading3"/>
        <w:numPr>
          <w:ilvl w:val="0"/>
          <w:numId w:val="34"/>
        </w:numPr>
        <w:spacing w:before="0" w:beforeAutospacing="off" w:after="0" w:afterAutospacing="off"/>
        <w:ind w:right="0"/>
        <w:rPr>
          <w:rFonts w:ascii="Cambria" w:hAnsi="Cambria" w:eastAsia="Cambria" w:cs="Cambria" w:asciiTheme="majorAscii" w:hAnsiTheme="majorAscii" w:eastAsiaTheme="majorAscii" w:cstheme="majorAscii"/>
          <w:b w:val="1"/>
          <w:bCs w:val="1"/>
          <w:noProof w:val="0"/>
          <w:sz w:val="24"/>
          <w:szCs w:val="24"/>
          <w:lang w:val="en-IN"/>
        </w:rPr>
      </w:pPr>
      <w:r w:rsidRPr="05EB2A60" w:rsidR="254BC5FB">
        <w:rPr>
          <w:rFonts w:ascii="Cambria" w:hAnsi="Cambria" w:eastAsia="Cambria" w:cs="Cambria" w:asciiTheme="majorAscii" w:hAnsiTheme="majorAscii" w:eastAsiaTheme="majorAscii" w:cstheme="majorAscii"/>
          <w:b w:val="1"/>
          <w:bCs w:val="1"/>
          <w:noProof w:val="0"/>
          <w:sz w:val="24"/>
          <w:szCs w:val="24"/>
          <w:lang w:val="en-IN"/>
        </w:rPr>
        <w:t>How do I update lead status or notes after a call?</w:t>
      </w:r>
    </w:p>
    <w:p w:rsidR="254BC5FB" w:rsidP="05EB2A60" w:rsidRDefault="254BC5FB" w14:paraId="2ACACC54" w14:textId="2E2FBF32">
      <w:pPr>
        <w:spacing w:before="240" w:beforeAutospacing="off" w:after="240" w:afterAutospacing="off"/>
        <w:rPr>
          <w:rFonts w:ascii="Cambria" w:hAnsi="Cambria" w:eastAsia="Cambria" w:cs="Cambria" w:asciiTheme="majorAscii" w:hAnsiTheme="majorAscii" w:eastAsiaTheme="majorAscii" w:cstheme="majorAscii"/>
          <w:noProof w:val="0"/>
          <w:sz w:val="24"/>
          <w:szCs w:val="24"/>
          <w:lang w:val="en-IN"/>
        </w:rPr>
      </w:pPr>
      <w:r w:rsidRPr="05EB2A60" w:rsidR="254BC5FB">
        <w:rPr>
          <w:rFonts w:ascii="Cambria" w:hAnsi="Cambria" w:eastAsia="Cambria" w:cs="Cambria" w:asciiTheme="majorAscii" w:hAnsiTheme="majorAscii" w:eastAsiaTheme="majorAscii" w:cstheme="majorAscii"/>
          <w:noProof w:val="0"/>
          <w:sz w:val="24"/>
          <w:szCs w:val="24"/>
          <w:lang w:val="en-IN"/>
        </w:rPr>
        <w:t xml:space="preserve">Go to the contact record → Click </w:t>
      </w:r>
      <w:r w:rsidRPr="05EB2A60" w:rsidR="254BC5FB">
        <w:rPr>
          <w:rFonts w:ascii="Cambria" w:hAnsi="Cambria" w:eastAsia="Cambria" w:cs="Cambria" w:asciiTheme="majorAscii" w:hAnsiTheme="majorAscii" w:eastAsiaTheme="majorAscii" w:cstheme="majorAscii"/>
          <w:b w:val="1"/>
          <w:bCs w:val="1"/>
          <w:noProof w:val="0"/>
          <w:sz w:val="24"/>
          <w:szCs w:val="24"/>
          <w:lang w:val="en-IN"/>
        </w:rPr>
        <w:t>Log Call</w:t>
      </w:r>
      <w:r w:rsidRPr="05EB2A60" w:rsidR="254BC5FB">
        <w:rPr>
          <w:rFonts w:ascii="Cambria" w:hAnsi="Cambria" w:eastAsia="Cambria" w:cs="Cambria" w:asciiTheme="majorAscii" w:hAnsiTheme="majorAscii" w:eastAsiaTheme="majorAscii" w:cstheme="majorAscii"/>
          <w:noProof w:val="0"/>
          <w:sz w:val="24"/>
          <w:szCs w:val="24"/>
          <w:lang w:val="en-IN"/>
        </w:rPr>
        <w:t xml:space="preserve"> → Add summary and select outcome (e.g., Interested, Not Interested, Call Back Later). You can also edit custom properties like “Next Step” or “Stage</w:t>
      </w:r>
      <w:r w:rsidRPr="05EB2A60" w:rsidR="254BC5FB">
        <w:rPr>
          <w:rFonts w:ascii="Cambria" w:hAnsi="Cambria" w:eastAsia="Cambria" w:cs="Cambria" w:asciiTheme="majorAscii" w:hAnsiTheme="majorAscii" w:eastAsiaTheme="majorAscii" w:cstheme="majorAscii"/>
          <w:noProof w:val="0"/>
          <w:sz w:val="24"/>
          <w:szCs w:val="24"/>
          <w:lang w:val="en-IN"/>
        </w:rPr>
        <w:t>”.</w:t>
      </w:r>
    </w:p>
    <w:p w:rsidR="254BC5FB" w:rsidP="05EB2A60" w:rsidRDefault="254BC5FB" w14:paraId="32D36917" w14:textId="42B635F6">
      <w:pPr>
        <w:pStyle w:val="Heading3"/>
        <w:spacing w:before="270" w:beforeAutospacing="off" w:after="270" w:afterAutospacing="off"/>
        <w:rPr>
          <w:rFonts w:ascii="Cambria" w:hAnsi="Cambria" w:eastAsia="Cambria" w:cs="Cambria" w:asciiTheme="majorAscii" w:hAnsiTheme="majorAscii" w:eastAsiaTheme="majorAscii" w:cstheme="majorAscii"/>
          <w:b w:val="1"/>
          <w:bCs w:val="1"/>
          <w:noProof w:val="0"/>
          <w:sz w:val="24"/>
          <w:szCs w:val="24"/>
          <w:lang w:val="en-IN"/>
        </w:rPr>
      </w:pPr>
      <w:r w:rsidRPr="05EB2A60" w:rsidR="254BC5FB">
        <w:rPr>
          <w:rFonts w:ascii="Cambria" w:hAnsi="Cambria" w:eastAsia="Cambria" w:cs="Cambria" w:asciiTheme="majorAscii" w:hAnsiTheme="majorAscii" w:eastAsiaTheme="majorAscii" w:cstheme="majorAscii"/>
          <w:b w:val="1"/>
          <w:bCs w:val="1"/>
          <w:noProof w:val="0"/>
          <w:sz w:val="24"/>
          <w:szCs w:val="24"/>
          <w:lang w:val="en-IN"/>
        </w:rPr>
        <w:t>4. How do I view all leads assigned to me?</w:t>
      </w:r>
    </w:p>
    <w:p w:rsidR="254BC5FB" w:rsidP="05EB2A60" w:rsidRDefault="254BC5FB" w14:paraId="15834AC3" w14:textId="34BB8B34">
      <w:pPr>
        <w:spacing w:before="240" w:beforeAutospacing="off" w:after="240" w:afterAutospacing="off"/>
        <w:rPr>
          <w:rFonts w:ascii="Cambria" w:hAnsi="Cambria" w:eastAsia="Cambria" w:cs="Cambria" w:asciiTheme="majorAscii" w:hAnsiTheme="majorAscii" w:eastAsiaTheme="majorAscii" w:cstheme="majorAscii"/>
          <w:noProof w:val="0"/>
          <w:sz w:val="24"/>
          <w:szCs w:val="24"/>
          <w:lang w:val="en-IN"/>
        </w:rPr>
      </w:pPr>
      <w:r w:rsidRPr="05EB2A60" w:rsidR="254BC5FB">
        <w:rPr>
          <w:rFonts w:ascii="Cambria" w:hAnsi="Cambria" w:eastAsia="Cambria" w:cs="Cambria" w:asciiTheme="majorAscii" w:hAnsiTheme="majorAscii" w:eastAsiaTheme="majorAscii" w:cstheme="majorAscii"/>
          <w:noProof w:val="0"/>
          <w:sz w:val="24"/>
          <w:szCs w:val="24"/>
          <w:lang w:val="en-IN"/>
        </w:rPr>
        <w:t xml:space="preserve">Go to </w:t>
      </w:r>
      <w:r w:rsidRPr="05EB2A60" w:rsidR="254BC5FB">
        <w:rPr>
          <w:rFonts w:ascii="Cambria" w:hAnsi="Cambria" w:eastAsia="Cambria" w:cs="Cambria" w:asciiTheme="majorAscii" w:hAnsiTheme="majorAscii" w:eastAsiaTheme="majorAscii" w:cstheme="majorAscii"/>
          <w:b w:val="1"/>
          <w:bCs w:val="1"/>
          <w:noProof w:val="0"/>
          <w:sz w:val="24"/>
          <w:szCs w:val="24"/>
          <w:lang w:val="en-IN"/>
        </w:rPr>
        <w:t>Contacts &gt; Filter by “Assigned to” and select your initials.</w:t>
      </w:r>
      <w:r w:rsidRPr="05EB2A60" w:rsidR="254BC5FB">
        <w:rPr>
          <w:rFonts w:ascii="Cambria" w:hAnsi="Cambria" w:eastAsia="Cambria" w:cs="Cambria" w:asciiTheme="majorAscii" w:hAnsiTheme="majorAscii" w:eastAsiaTheme="majorAscii" w:cstheme="majorAscii"/>
          <w:noProof w:val="0"/>
          <w:sz w:val="24"/>
          <w:szCs w:val="24"/>
          <w:lang w:val="en-IN"/>
        </w:rPr>
        <w:t xml:space="preserve"> </w:t>
      </w:r>
    </w:p>
    <w:p w:rsidR="254BC5FB" w:rsidP="05EB2A60" w:rsidRDefault="254BC5FB" w14:paraId="5FE24DE0" w14:textId="12B37EAA">
      <w:pPr>
        <w:pStyle w:val="Heading3"/>
        <w:spacing w:before="270" w:beforeAutospacing="off" w:after="270" w:afterAutospacing="off"/>
        <w:rPr>
          <w:rFonts w:ascii="Cambria" w:hAnsi="Cambria" w:eastAsia="Cambria" w:cs="Cambria" w:asciiTheme="majorAscii" w:hAnsiTheme="majorAscii" w:eastAsiaTheme="majorAscii" w:cstheme="majorAscii"/>
          <w:b w:val="1"/>
          <w:bCs w:val="1"/>
          <w:noProof w:val="0"/>
          <w:sz w:val="24"/>
          <w:szCs w:val="24"/>
          <w:lang w:val="en-IN"/>
        </w:rPr>
      </w:pPr>
      <w:r w:rsidRPr="05EB2A60" w:rsidR="254BC5FB">
        <w:rPr>
          <w:rFonts w:ascii="Cambria" w:hAnsi="Cambria" w:eastAsia="Cambria" w:cs="Cambria" w:asciiTheme="majorAscii" w:hAnsiTheme="majorAscii" w:eastAsiaTheme="majorAscii" w:cstheme="majorAscii"/>
          <w:b w:val="1"/>
          <w:bCs w:val="1"/>
          <w:noProof w:val="0"/>
          <w:sz w:val="24"/>
          <w:szCs w:val="24"/>
          <w:lang w:val="en-IN"/>
        </w:rPr>
        <w:t>5. How do I create a saved view of my leads?</w:t>
      </w:r>
    </w:p>
    <w:p w:rsidR="254BC5FB" w:rsidP="05EB2A60" w:rsidRDefault="254BC5FB" w14:paraId="2DA5C6E9" w14:textId="0BD27F16">
      <w:pPr>
        <w:pStyle w:val="ListParagraph"/>
        <w:numPr>
          <w:ilvl w:val="0"/>
          <w:numId w:val="35"/>
        </w:numPr>
        <w:spacing w:before="0" w:beforeAutospacing="off" w:after="0" w:afterAutospacing="off"/>
        <w:ind w:right="0"/>
        <w:rPr>
          <w:rFonts w:ascii="Cambria" w:hAnsi="Cambria" w:eastAsia="Cambria" w:cs="Cambria" w:asciiTheme="majorAscii" w:hAnsiTheme="majorAscii" w:eastAsiaTheme="majorAscii" w:cstheme="majorAscii"/>
          <w:b w:val="1"/>
          <w:bCs w:val="1"/>
          <w:noProof w:val="0"/>
          <w:sz w:val="22"/>
          <w:szCs w:val="22"/>
          <w:lang w:val="en-IN"/>
        </w:rPr>
      </w:pPr>
      <w:r w:rsidRPr="05EB2A60" w:rsidR="254BC5FB">
        <w:rPr>
          <w:rFonts w:ascii="Cambria" w:hAnsi="Cambria" w:eastAsia="Cambria" w:cs="Cambria" w:asciiTheme="majorAscii" w:hAnsiTheme="majorAscii" w:eastAsiaTheme="majorAscii" w:cstheme="majorAscii"/>
          <w:noProof w:val="0"/>
          <w:sz w:val="24"/>
          <w:szCs w:val="24"/>
          <w:lang w:val="en-IN"/>
        </w:rPr>
        <w:t xml:space="preserve">Go to </w:t>
      </w:r>
      <w:r w:rsidRPr="05EB2A60" w:rsidR="254BC5FB">
        <w:rPr>
          <w:rFonts w:ascii="Cambria" w:hAnsi="Cambria" w:eastAsia="Cambria" w:cs="Cambria" w:asciiTheme="majorAscii" w:hAnsiTheme="majorAscii" w:eastAsiaTheme="majorAscii" w:cstheme="majorAscii"/>
          <w:b w:val="1"/>
          <w:bCs w:val="1"/>
          <w:noProof w:val="0"/>
          <w:sz w:val="24"/>
          <w:szCs w:val="24"/>
          <w:lang w:val="en-IN"/>
        </w:rPr>
        <w:t>Contacts</w:t>
      </w:r>
    </w:p>
    <w:p w:rsidR="254BC5FB" w:rsidP="05EB2A60" w:rsidRDefault="254BC5FB" w14:paraId="55B8598E" w14:textId="0073CC44">
      <w:pPr>
        <w:pStyle w:val="ListParagraph"/>
        <w:numPr>
          <w:ilvl w:val="0"/>
          <w:numId w:val="35"/>
        </w:numPr>
        <w:spacing w:before="0" w:beforeAutospacing="off" w:after="0" w:afterAutospacing="off"/>
        <w:ind w:right="0"/>
        <w:rPr>
          <w:rFonts w:ascii="Cambria" w:hAnsi="Cambria" w:eastAsia="Cambria" w:cs="Cambria" w:asciiTheme="majorAscii" w:hAnsiTheme="majorAscii" w:eastAsiaTheme="majorAscii" w:cstheme="majorAscii"/>
          <w:noProof w:val="0"/>
          <w:sz w:val="22"/>
          <w:szCs w:val="22"/>
          <w:lang w:val="en-IN"/>
        </w:rPr>
      </w:pPr>
      <w:r w:rsidRPr="05EB2A60" w:rsidR="254BC5FB">
        <w:rPr>
          <w:rFonts w:ascii="Cambria" w:hAnsi="Cambria" w:eastAsia="Cambria" w:cs="Cambria" w:asciiTheme="majorAscii" w:hAnsiTheme="majorAscii" w:eastAsiaTheme="majorAscii" w:cstheme="majorAscii"/>
          <w:noProof w:val="0"/>
          <w:sz w:val="24"/>
          <w:szCs w:val="24"/>
          <w:lang w:val="en-IN"/>
        </w:rPr>
        <w:t>Apply filters (e.g., "Lead Status = Very Hot" AND "Owner = your initial")</w:t>
      </w:r>
    </w:p>
    <w:p w:rsidR="254BC5FB" w:rsidP="05EB2A60" w:rsidRDefault="254BC5FB" w14:paraId="03B2A149" w14:textId="3FEBDE59">
      <w:pPr>
        <w:pStyle w:val="ListParagraph"/>
        <w:numPr>
          <w:ilvl w:val="0"/>
          <w:numId w:val="35"/>
        </w:numPr>
        <w:spacing w:before="0" w:beforeAutospacing="off" w:after="0" w:afterAutospacing="off"/>
        <w:ind w:right="0"/>
        <w:rPr>
          <w:rFonts w:ascii="Cambria" w:hAnsi="Cambria" w:eastAsia="Cambria" w:cs="Cambria" w:asciiTheme="majorAscii" w:hAnsiTheme="majorAscii" w:eastAsiaTheme="majorAscii" w:cstheme="majorAscii"/>
          <w:noProof w:val="0"/>
          <w:sz w:val="22"/>
          <w:szCs w:val="22"/>
          <w:lang w:val="en-IN"/>
        </w:rPr>
      </w:pPr>
      <w:r w:rsidRPr="05EB2A60" w:rsidR="254BC5FB">
        <w:rPr>
          <w:rFonts w:ascii="Cambria" w:hAnsi="Cambria" w:eastAsia="Cambria" w:cs="Cambria" w:asciiTheme="majorAscii" w:hAnsiTheme="majorAscii" w:eastAsiaTheme="majorAscii" w:cstheme="majorAscii"/>
          <w:noProof w:val="0"/>
          <w:sz w:val="24"/>
          <w:szCs w:val="24"/>
          <w:lang w:val="en-IN"/>
        </w:rPr>
        <w:t xml:space="preserve">Click </w:t>
      </w:r>
      <w:r w:rsidRPr="05EB2A60" w:rsidR="254BC5FB">
        <w:rPr>
          <w:rFonts w:ascii="Cambria" w:hAnsi="Cambria" w:eastAsia="Cambria" w:cs="Cambria" w:asciiTheme="majorAscii" w:hAnsiTheme="majorAscii" w:eastAsiaTheme="majorAscii" w:cstheme="majorAscii"/>
          <w:b w:val="1"/>
          <w:bCs w:val="1"/>
          <w:noProof w:val="0"/>
          <w:sz w:val="24"/>
          <w:szCs w:val="24"/>
          <w:lang w:val="en-IN"/>
        </w:rPr>
        <w:t>“Save View”</w:t>
      </w:r>
      <w:r w:rsidRPr="05EB2A60" w:rsidR="254BC5FB">
        <w:rPr>
          <w:rFonts w:ascii="Cambria" w:hAnsi="Cambria" w:eastAsia="Cambria" w:cs="Cambria" w:asciiTheme="majorAscii" w:hAnsiTheme="majorAscii" w:eastAsiaTheme="majorAscii" w:cstheme="majorAscii"/>
          <w:noProof w:val="0"/>
          <w:sz w:val="24"/>
          <w:szCs w:val="24"/>
          <w:lang w:val="en-IN"/>
        </w:rPr>
        <w:t xml:space="preserve"> on top right → Name the view and make it private/public</w:t>
      </w:r>
      <w:r>
        <w:br/>
      </w:r>
      <w:r w:rsidRPr="05EB2A60" w:rsidR="254BC5FB">
        <w:rPr>
          <w:rFonts w:ascii="Cambria" w:hAnsi="Cambria" w:eastAsia="Cambria" w:cs="Cambria" w:asciiTheme="majorAscii" w:hAnsiTheme="majorAscii" w:eastAsiaTheme="majorAscii" w:cstheme="majorAscii"/>
          <w:noProof w:val="0"/>
          <w:sz w:val="24"/>
          <w:szCs w:val="24"/>
          <w:lang w:val="en-IN"/>
        </w:rPr>
        <w:t xml:space="preserve"> Now, you can access it anytime from the left panel under “My Views.”</w:t>
      </w:r>
    </w:p>
    <w:p w:rsidR="05EB2A60" w:rsidP="05EB2A60" w:rsidRDefault="05EB2A60" w14:paraId="1F55B2AF" w14:textId="53728576">
      <w:pPr>
        <w:pStyle w:val="ListParagraph"/>
        <w:spacing w:before="0" w:beforeAutospacing="off" w:after="0" w:afterAutospacing="off"/>
        <w:ind w:left="720" w:right="0" w:hanging="360"/>
        <w:rPr>
          <w:rFonts w:ascii="Cambria" w:hAnsi="Cambria" w:eastAsia="Cambria" w:cs="Cambria" w:asciiTheme="majorAscii" w:hAnsiTheme="majorAscii" w:eastAsiaTheme="majorAscii" w:cstheme="majorAscii"/>
          <w:noProof w:val="0"/>
          <w:sz w:val="24"/>
          <w:szCs w:val="24"/>
          <w:lang w:val="en-IN"/>
        </w:rPr>
      </w:pPr>
    </w:p>
    <w:p w:rsidR="254BC5FB" w:rsidP="05EB2A60" w:rsidRDefault="254BC5FB" w14:paraId="0FD96EB8" w14:textId="1ACC53B1">
      <w:pPr>
        <w:pStyle w:val="Heading2"/>
        <w:rPr>
          <w:rFonts w:ascii="Cambria" w:hAnsi="Cambria" w:eastAsia="Cambria" w:cs="Cambria" w:asciiTheme="majorAscii" w:hAnsiTheme="majorAscii" w:eastAsiaTheme="majorAscii" w:cstheme="majorAscii"/>
          <w:b w:val="1"/>
          <w:bCs w:val="1"/>
          <w:noProof w:val="0"/>
          <w:sz w:val="24"/>
          <w:szCs w:val="24"/>
          <w:lang w:val="en-IN"/>
        </w:rPr>
      </w:pPr>
      <w:r w:rsidRPr="05EB2A60" w:rsidR="254BC5FB">
        <w:rPr>
          <w:noProof w:val="0"/>
          <w:lang w:val="en-IN"/>
        </w:rPr>
        <w:t>6. How can I add a new custom property to contact records?</w:t>
      </w:r>
    </w:p>
    <w:p w:rsidR="254BC5FB" w:rsidP="05EB2A60" w:rsidRDefault="254BC5FB" w14:paraId="75467E8E" w14:textId="5166503C">
      <w:pPr>
        <w:pStyle w:val="ListParagraph"/>
        <w:numPr>
          <w:ilvl w:val="0"/>
          <w:numId w:val="27"/>
        </w:numPr>
        <w:spacing w:before="0" w:beforeAutospacing="off" w:after="0" w:afterAutospacing="off"/>
        <w:rPr>
          <w:rFonts w:ascii="Cambria" w:hAnsi="Cambria" w:eastAsia="Cambria" w:cs="Cambria" w:asciiTheme="majorAscii" w:hAnsiTheme="majorAscii" w:eastAsiaTheme="majorAscii" w:cstheme="majorAscii"/>
          <w:b w:val="1"/>
          <w:bCs w:val="1"/>
          <w:noProof w:val="0"/>
          <w:sz w:val="24"/>
          <w:szCs w:val="24"/>
          <w:lang w:val="en-IN"/>
        </w:rPr>
      </w:pPr>
      <w:r w:rsidRPr="05EB2A60" w:rsidR="254BC5FB">
        <w:rPr>
          <w:rFonts w:ascii="Cambria" w:hAnsi="Cambria" w:eastAsia="Cambria" w:cs="Cambria" w:asciiTheme="majorAscii" w:hAnsiTheme="majorAscii" w:eastAsiaTheme="majorAscii" w:cstheme="majorAscii"/>
          <w:noProof w:val="0"/>
          <w:sz w:val="24"/>
          <w:szCs w:val="24"/>
          <w:lang w:val="en-IN"/>
        </w:rPr>
        <w:t xml:space="preserve">Go to </w:t>
      </w:r>
      <w:r w:rsidRPr="05EB2A60" w:rsidR="254BC5FB">
        <w:rPr>
          <w:rFonts w:ascii="Cambria" w:hAnsi="Cambria" w:eastAsia="Cambria" w:cs="Cambria" w:asciiTheme="majorAscii" w:hAnsiTheme="majorAscii" w:eastAsiaTheme="majorAscii" w:cstheme="majorAscii"/>
          <w:b w:val="1"/>
          <w:bCs w:val="1"/>
          <w:noProof w:val="0"/>
          <w:sz w:val="24"/>
          <w:szCs w:val="24"/>
          <w:lang w:val="en-IN"/>
        </w:rPr>
        <w:t>Settings (</w:t>
      </w:r>
      <w:r w:rsidRPr="05EB2A60" w:rsidR="254BC5FB">
        <w:rPr>
          <w:rFonts w:ascii="Cambria" w:hAnsi="Cambria" w:eastAsia="Cambria" w:cs="Cambria" w:asciiTheme="majorAscii" w:hAnsiTheme="majorAscii" w:eastAsiaTheme="majorAscii" w:cstheme="majorAscii"/>
          <w:b w:val="1"/>
          <w:bCs w:val="1"/>
          <w:noProof w:val="0"/>
          <w:sz w:val="24"/>
          <w:szCs w:val="24"/>
          <w:lang w:val="en-IN"/>
        </w:rPr>
        <w:t>⚙️</w:t>
      </w:r>
      <w:r w:rsidRPr="05EB2A60" w:rsidR="254BC5FB">
        <w:rPr>
          <w:rFonts w:ascii="Cambria" w:hAnsi="Cambria" w:eastAsia="Cambria" w:cs="Cambria" w:asciiTheme="majorAscii" w:hAnsiTheme="majorAscii" w:eastAsiaTheme="majorAscii" w:cstheme="majorAscii"/>
          <w:b w:val="1"/>
          <w:bCs w:val="1"/>
          <w:noProof w:val="0"/>
          <w:sz w:val="24"/>
          <w:szCs w:val="24"/>
          <w:lang w:val="en-IN"/>
        </w:rPr>
        <w:t>) &gt; Properties</w:t>
      </w:r>
    </w:p>
    <w:p w:rsidR="254BC5FB" w:rsidP="05EB2A60" w:rsidRDefault="254BC5FB" w14:paraId="59A9CDC3" w14:textId="507B2E73">
      <w:pPr>
        <w:pStyle w:val="ListParagraph"/>
        <w:numPr>
          <w:ilvl w:val="0"/>
          <w:numId w:val="27"/>
        </w:numPr>
        <w:spacing w:before="0" w:beforeAutospacing="off" w:after="0" w:afterAutospacing="off"/>
        <w:rPr>
          <w:rFonts w:ascii="Cambria" w:hAnsi="Cambria" w:eastAsia="Cambria" w:cs="Cambria" w:asciiTheme="majorAscii" w:hAnsiTheme="majorAscii" w:eastAsiaTheme="majorAscii" w:cstheme="majorAscii"/>
          <w:b w:val="1"/>
          <w:bCs w:val="1"/>
          <w:noProof w:val="0"/>
          <w:sz w:val="24"/>
          <w:szCs w:val="24"/>
          <w:lang w:val="en-IN"/>
        </w:rPr>
      </w:pPr>
      <w:r w:rsidRPr="05EB2A60" w:rsidR="254BC5FB">
        <w:rPr>
          <w:rFonts w:ascii="Cambria" w:hAnsi="Cambria" w:eastAsia="Cambria" w:cs="Cambria" w:asciiTheme="majorAscii" w:hAnsiTheme="majorAscii" w:eastAsiaTheme="majorAscii" w:cstheme="majorAscii"/>
          <w:noProof w:val="0"/>
          <w:sz w:val="24"/>
          <w:szCs w:val="24"/>
          <w:lang w:val="en-IN"/>
        </w:rPr>
        <w:t xml:space="preserve">Click </w:t>
      </w:r>
      <w:r w:rsidRPr="05EB2A60" w:rsidR="254BC5FB">
        <w:rPr>
          <w:rFonts w:ascii="Cambria" w:hAnsi="Cambria" w:eastAsia="Cambria" w:cs="Cambria" w:asciiTheme="majorAscii" w:hAnsiTheme="majorAscii" w:eastAsiaTheme="majorAscii" w:cstheme="majorAscii"/>
          <w:b w:val="1"/>
          <w:bCs w:val="1"/>
          <w:noProof w:val="0"/>
          <w:sz w:val="24"/>
          <w:szCs w:val="24"/>
          <w:lang w:val="en-IN"/>
        </w:rPr>
        <w:t>“Create Property”</w:t>
      </w:r>
    </w:p>
    <w:p w:rsidR="254BC5FB" w:rsidP="05EB2A60" w:rsidRDefault="254BC5FB" w14:paraId="0CB19F97" w14:textId="24FE133F">
      <w:pPr>
        <w:pStyle w:val="ListParagraph"/>
        <w:numPr>
          <w:ilvl w:val="0"/>
          <w:numId w:val="27"/>
        </w:numPr>
        <w:spacing w:before="0" w:beforeAutospacing="off" w:after="0" w:afterAutospacing="off"/>
        <w:rPr>
          <w:rFonts w:ascii="Cambria" w:hAnsi="Cambria" w:eastAsia="Cambria" w:cs="Cambria" w:asciiTheme="majorAscii" w:hAnsiTheme="majorAscii" w:eastAsiaTheme="majorAscii" w:cstheme="majorAscii"/>
          <w:b w:val="1"/>
          <w:bCs w:val="1"/>
          <w:noProof w:val="0"/>
          <w:sz w:val="24"/>
          <w:szCs w:val="24"/>
          <w:lang w:val="en-IN"/>
        </w:rPr>
      </w:pPr>
      <w:r w:rsidRPr="05EB2A60" w:rsidR="254BC5FB">
        <w:rPr>
          <w:rFonts w:ascii="Cambria" w:hAnsi="Cambria" w:eastAsia="Cambria" w:cs="Cambria" w:asciiTheme="majorAscii" w:hAnsiTheme="majorAscii" w:eastAsiaTheme="majorAscii" w:cstheme="majorAscii"/>
          <w:noProof w:val="0"/>
          <w:sz w:val="24"/>
          <w:szCs w:val="24"/>
          <w:lang w:val="en-IN"/>
        </w:rPr>
        <w:t xml:space="preserve">Select object type: </w:t>
      </w:r>
      <w:r w:rsidRPr="05EB2A60" w:rsidR="254BC5FB">
        <w:rPr>
          <w:rFonts w:ascii="Cambria" w:hAnsi="Cambria" w:eastAsia="Cambria" w:cs="Cambria" w:asciiTheme="majorAscii" w:hAnsiTheme="majorAscii" w:eastAsiaTheme="majorAscii" w:cstheme="majorAscii"/>
          <w:b w:val="1"/>
          <w:bCs w:val="1"/>
          <w:noProof w:val="0"/>
          <w:sz w:val="24"/>
          <w:szCs w:val="24"/>
          <w:lang w:val="en-IN"/>
        </w:rPr>
        <w:t>Contact / Company / Deal</w:t>
      </w:r>
    </w:p>
    <w:p w:rsidR="254BC5FB" w:rsidP="05EB2A60" w:rsidRDefault="254BC5FB" w14:paraId="1E2973DE" w14:textId="2925BC02">
      <w:pPr>
        <w:pStyle w:val="ListParagraph"/>
        <w:numPr>
          <w:ilvl w:val="0"/>
          <w:numId w:val="27"/>
        </w:numPr>
        <w:spacing w:before="0" w:beforeAutospacing="off" w:after="0" w:afterAutospacing="off"/>
        <w:rPr>
          <w:rFonts w:ascii="Cambria" w:hAnsi="Cambria" w:eastAsia="Cambria" w:cs="Cambria" w:asciiTheme="majorAscii" w:hAnsiTheme="majorAscii" w:eastAsiaTheme="majorAscii" w:cstheme="majorAscii"/>
          <w:noProof w:val="0"/>
          <w:sz w:val="24"/>
          <w:szCs w:val="24"/>
          <w:lang w:val="en-IN"/>
        </w:rPr>
      </w:pPr>
      <w:r w:rsidRPr="05EB2A60" w:rsidR="254BC5FB">
        <w:rPr>
          <w:rFonts w:ascii="Cambria" w:hAnsi="Cambria" w:eastAsia="Cambria" w:cs="Cambria" w:asciiTheme="majorAscii" w:hAnsiTheme="majorAscii" w:eastAsiaTheme="majorAscii" w:cstheme="majorAscii"/>
          <w:noProof w:val="0"/>
          <w:sz w:val="24"/>
          <w:szCs w:val="24"/>
          <w:lang w:val="en-IN"/>
        </w:rPr>
        <w:t>Define name, type (e.g., dropdown, text, number), and options</w:t>
      </w:r>
      <w:r>
        <w:br/>
      </w:r>
      <w:r w:rsidRPr="05EB2A60" w:rsidR="254BC5FB">
        <w:rPr>
          <w:rFonts w:ascii="Cambria" w:hAnsi="Cambria" w:eastAsia="Cambria" w:cs="Cambria" w:asciiTheme="majorAscii" w:hAnsiTheme="majorAscii" w:eastAsiaTheme="majorAscii" w:cstheme="majorAscii"/>
          <w:noProof w:val="0"/>
          <w:sz w:val="24"/>
          <w:szCs w:val="24"/>
          <w:lang w:val="en-IN"/>
        </w:rPr>
        <w:t xml:space="preserve"> This is useful to capture custom fields like “Student Grade Level” or “Application Status.”</w:t>
      </w:r>
    </w:p>
    <w:p w:rsidR="254BC5FB" w:rsidP="05EB2A60" w:rsidRDefault="254BC5FB" w14:paraId="2787DF63" w14:textId="24841673">
      <w:pPr>
        <w:pStyle w:val="Heading2"/>
        <w:rPr>
          <w:rFonts w:ascii="Cambria" w:hAnsi="Cambria" w:eastAsia="Cambria" w:cs="Cambria" w:asciiTheme="majorAscii" w:hAnsiTheme="majorAscii" w:eastAsiaTheme="majorAscii" w:cstheme="majorAscii"/>
          <w:b w:val="1"/>
          <w:bCs w:val="1"/>
          <w:noProof w:val="0"/>
          <w:sz w:val="24"/>
          <w:szCs w:val="24"/>
          <w:lang w:val="en-IN"/>
        </w:rPr>
      </w:pPr>
      <w:r w:rsidRPr="05EB2A60" w:rsidR="254BC5FB">
        <w:rPr>
          <w:noProof w:val="0"/>
          <w:lang w:val="en-IN"/>
        </w:rPr>
        <w:t>7. How do I bulk edit multiple contacts?</w:t>
      </w:r>
    </w:p>
    <w:p w:rsidR="254BC5FB" w:rsidP="05EB2A60" w:rsidRDefault="254BC5FB" w14:paraId="778EBE6D" w14:textId="367FBB09">
      <w:pPr>
        <w:pStyle w:val="ListParagraph"/>
        <w:numPr>
          <w:ilvl w:val="0"/>
          <w:numId w:val="36"/>
        </w:numPr>
        <w:spacing w:before="0" w:beforeAutospacing="off" w:after="0" w:afterAutospacing="off"/>
        <w:rPr>
          <w:rFonts w:ascii="Cambria" w:hAnsi="Cambria" w:eastAsia="Cambria" w:cs="Cambria" w:asciiTheme="majorAscii" w:hAnsiTheme="majorAscii" w:eastAsiaTheme="majorAscii" w:cstheme="majorAscii"/>
          <w:noProof w:val="0"/>
          <w:sz w:val="22"/>
          <w:szCs w:val="22"/>
          <w:lang w:val="en-IN"/>
        </w:rPr>
      </w:pPr>
      <w:r w:rsidRPr="05EB2A60" w:rsidR="254BC5FB">
        <w:rPr>
          <w:rFonts w:ascii="Cambria" w:hAnsi="Cambria" w:eastAsia="Cambria" w:cs="Cambria" w:asciiTheme="majorAscii" w:hAnsiTheme="majorAscii" w:eastAsiaTheme="majorAscii" w:cstheme="majorAscii"/>
          <w:noProof w:val="0"/>
          <w:sz w:val="24"/>
          <w:szCs w:val="24"/>
          <w:lang w:val="en-IN"/>
        </w:rPr>
        <w:t>Go to the list of contacts</w:t>
      </w:r>
    </w:p>
    <w:p w:rsidR="254BC5FB" w:rsidP="05EB2A60" w:rsidRDefault="254BC5FB" w14:paraId="67B5E530" w14:textId="3875230E">
      <w:pPr>
        <w:pStyle w:val="ListParagraph"/>
        <w:numPr>
          <w:ilvl w:val="0"/>
          <w:numId w:val="36"/>
        </w:numPr>
        <w:spacing w:before="0" w:beforeAutospacing="off" w:after="0" w:afterAutospacing="off"/>
        <w:rPr>
          <w:rFonts w:ascii="Cambria" w:hAnsi="Cambria" w:eastAsia="Cambria" w:cs="Cambria" w:asciiTheme="majorAscii" w:hAnsiTheme="majorAscii" w:eastAsiaTheme="majorAscii" w:cstheme="majorAscii"/>
          <w:noProof w:val="0"/>
          <w:sz w:val="22"/>
          <w:szCs w:val="22"/>
          <w:lang w:val="en-IN"/>
        </w:rPr>
      </w:pPr>
      <w:r w:rsidRPr="05EB2A60" w:rsidR="254BC5FB">
        <w:rPr>
          <w:rFonts w:ascii="Cambria" w:hAnsi="Cambria" w:eastAsia="Cambria" w:cs="Cambria" w:asciiTheme="majorAscii" w:hAnsiTheme="majorAscii" w:eastAsiaTheme="majorAscii" w:cstheme="majorAscii"/>
          <w:noProof w:val="0"/>
          <w:sz w:val="24"/>
          <w:szCs w:val="24"/>
          <w:lang w:val="en-IN"/>
        </w:rPr>
        <w:t>Select multiple checkboxes</w:t>
      </w:r>
    </w:p>
    <w:p w:rsidR="254BC5FB" w:rsidP="05EB2A60" w:rsidRDefault="254BC5FB" w14:paraId="29CDBDB6" w14:textId="5A5415C9">
      <w:pPr>
        <w:pStyle w:val="ListParagraph"/>
        <w:numPr>
          <w:ilvl w:val="0"/>
          <w:numId w:val="36"/>
        </w:numPr>
        <w:spacing w:before="0" w:beforeAutospacing="off" w:after="0" w:afterAutospacing="off"/>
        <w:rPr>
          <w:rFonts w:ascii="Cambria" w:hAnsi="Cambria" w:eastAsia="Cambria" w:cs="Cambria" w:asciiTheme="majorAscii" w:hAnsiTheme="majorAscii" w:eastAsiaTheme="majorAscii" w:cstheme="majorAscii"/>
          <w:noProof w:val="0"/>
          <w:sz w:val="22"/>
          <w:szCs w:val="22"/>
          <w:lang w:val="en-IN"/>
        </w:rPr>
      </w:pPr>
      <w:r w:rsidRPr="05EB2A60" w:rsidR="254BC5FB">
        <w:rPr>
          <w:rFonts w:ascii="Cambria" w:hAnsi="Cambria" w:eastAsia="Cambria" w:cs="Cambria" w:asciiTheme="majorAscii" w:hAnsiTheme="majorAscii" w:eastAsiaTheme="majorAscii" w:cstheme="majorAscii"/>
          <w:noProof w:val="0"/>
          <w:sz w:val="24"/>
          <w:szCs w:val="24"/>
          <w:lang w:val="en-IN"/>
        </w:rPr>
        <w:t xml:space="preserve">Click </w:t>
      </w:r>
      <w:r w:rsidRPr="05EB2A60" w:rsidR="254BC5FB">
        <w:rPr>
          <w:rFonts w:ascii="Cambria" w:hAnsi="Cambria" w:eastAsia="Cambria" w:cs="Cambria" w:asciiTheme="majorAscii" w:hAnsiTheme="majorAscii" w:eastAsiaTheme="majorAscii" w:cstheme="majorAscii"/>
          <w:b w:val="1"/>
          <w:bCs w:val="1"/>
          <w:noProof w:val="0"/>
          <w:sz w:val="24"/>
          <w:szCs w:val="24"/>
          <w:lang w:val="en-IN"/>
        </w:rPr>
        <w:t>“Edit</w:t>
      </w:r>
      <w:r w:rsidRPr="05EB2A60" w:rsidR="254BC5FB">
        <w:rPr>
          <w:rFonts w:ascii="Cambria" w:hAnsi="Cambria" w:eastAsia="Cambria" w:cs="Cambria" w:asciiTheme="majorAscii" w:hAnsiTheme="majorAscii" w:eastAsiaTheme="majorAscii" w:cstheme="majorAscii"/>
          <w:b w:val="1"/>
          <w:bCs w:val="1"/>
          <w:noProof w:val="0"/>
          <w:sz w:val="24"/>
          <w:szCs w:val="24"/>
          <w:lang w:val="en-IN"/>
        </w:rPr>
        <w:t>”</w:t>
      </w:r>
      <w:r w:rsidRPr="05EB2A60" w:rsidR="254BC5FB">
        <w:rPr>
          <w:rFonts w:ascii="Cambria" w:hAnsi="Cambria" w:eastAsia="Cambria" w:cs="Cambria" w:asciiTheme="majorAscii" w:hAnsiTheme="majorAscii" w:eastAsiaTheme="majorAscii" w:cstheme="majorAscii"/>
          <w:noProof w:val="0"/>
          <w:sz w:val="24"/>
          <w:szCs w:val="24"/>
          <w:lang w:val="en-IN"/>
        </w:rPr>
        <w:t>,</w:t>
      </w:r>
      <w:r w:rsidRPr="05EB2A60" w:rsidR="254BC5FB">
        <w:rPr>
          <w:rFonts w:ascii="Cambria" w:hAnsi="Cambria" w:eastAsia="Cambria" w:cs="Cambria" w:asciiTheme="majorAscii" w:hAnsiTheme="majorAscii" w:eastAsiaTheme="majorAscii" w:cstheme="majorAscii"/>
          <w:noProof w:val="0"/>
          <w:sz w:val="24"/>
          <w:szCs w:val="24"/>
          <w:lang w:val="en-IN"/>
        </w:rPr>
        <w:t xml:space="preserve"> then choose the property (e.g., “Lead Status”)</w:t>
      </w:r>
    </w:p>
    <w:p w:rsidR="254BC5FB" w:rsidP="05EB2A60" w:rsidRDefault="254BC5FB" w14:paraId="66E937E8" w14:textId="0E93B4ED">
      <w:pPr>
        <w:pStyle w:val="ListParagraph"/>
        <w:numPr>
          <w:ilvl w:val="0"/>
          <w:numId w:val="36"/>
        </w:numPr>
        <w:spacing w:before="0" w:beforeAutospacing="off" w:after="0" w:afterAutospacing="off"/>
        <w:rPr>
          <w:rFonts w:ascii="Cambria" w:hAnsi="Cambria" w:eastAsia="Cambria" w:cs="Cambria" w:asciiTheme="majorAscii" w:hAnsiTheme="majorAscii" w:eastAsiaTheme="majorAscii" w:cstheme="majorAscii"/>
          <w:noProof w:val="0"/>
          <w:sz w:val="22"/>
          <w:szCs w:val="22"/>
          <w:lang w:val="en-IN"/>
        </w:rPr>
      </w:pPr>
      <w:r w:rsidRPr="05EB2A60" w:rsidR="254BC5FB">
        <w:rPr>
          <w:rFonts w:ascii="Cambria" w:hAnsi="Cambria" w:eastAsia="Cambria" w:cs="Cambria" w:asciiTheme="majorAscii" w:hAnsiTheme="majorAscii" w:eastAsiaTheme="majorAscii" w:cstheme="majorAscii"/>
          <w:noProof w:val="0"/>
          <w:sz w:val="24"/>
          <w:szCs w:val="24"/>
          <w:lang w:val="en-IN"/>
        </w:rPr>
        <w:t>Apply the new value to all selected records</w:t>
      </w:r>
      <w:r>
        <w:br/>
      </w:r>
      <w:r w:rsidRPr="05EB2A60" w:rsidR="254BC5FB">
        <w:rPr>
          <w:rFonts w:ascii="Cambria" w:hAnsi="Cambria" w:eastAsia="Cambria" w:cs="Cambria" w:asciiTheme="majorAscii" w:hAnsiTheme="majorAscii" w:eastAsiaTheme="majorAscii" w:cstheme="majorAscii"/>
          <w:noProof w:val="0"/>
          <w:sz w:val="24"/>
          <w:szCs w:val="24"/>
          <w:lang w:val="en-IN"/>
        </w:rPr>
        <w:t xml:space="preserve"> Use this to update classifications or ownership quickly.</w:t>
      </w:r>
    </w:p>
    <w:p w:rsidR="254BC5FB" w:rsidP="05EB2A60" w:rsidRDefault="254BC5FB" w14:paraId="5AC4B224" w14:textId="1F2862B0">
      <w:pPr>
        <w:pStyle w:val="Heading2"/>
        <w:rPr>
          <w:rFonts w:ascii="Cambria" w:hAnsi="Cambria" w:eastAsia="Cambria" w:cs="Cambria" w:asciiTheme="majorAscii" w:hAnsiTheme="majorAscii" w:eastAsiaTheme="majorAscii" w:cstheme="majorAscii"/>
          <w:b w:val="1"/>
          <w:bCs w:val="1"/>
          <w:noProof w:val="0"/>
          <w:sz w:val="24"/>
          <w:szCs w:val="24"/>
          <w:lang w:val="en-IN"/>
        </w:rPr>
      </w:pPr>
      <w:r w:rsidRPr="05EB2A60" w:rsidR="254BC5FB">
        <w:rPr>
          <w:noProof w:val="0"/>
          <w:lang w:val="en-IN"/>
        </w:rPr>
        <w:t>8. How can I automate a follow-up using a workflow?</w:t>
      </w:r>
    </w:p>
    <w:p w:rsidR="254BC5FB" w:rsidP="05EB2A60" w:rsidRDefault="254BC5FB" w14:paraId="1EE8C2FB" w14:textId="7CC14931">
      <w:pPr>
        <w:pStyle w:val="ListParagraph"/>
        <w:numPr>
          <w:ilvl w:val="0"/>
          <w:numId w:val="37"/>
        </w:numPr>
        <w:spacing w:before="0" w:beforeAutospacing="off" w:after="0" w:afterAutospacing="off"/>
        <w:rPr>
          <w:rFonts w:ascii="Cambria" w:hAnsi="Cambria" w:eastAsia="Cambria" w:cs="Cambria" w:asciiTheme="majorAscii" w:hAnsiTheme="majorAscii" w:eastAsiaTheme="majorAscii" w:cstheme="majorAscii"/>
          <w:b w:val="1"/>
          <w:bCs w:val="1"/>
          <w:noProof w:val="0"/>
          <w:sz w:val="22"/>
          <w:szCs w:val="22"/>
          <w:lang w:val="en-IN"/>
        </w:rPr>
      </w:pPr>
      <w:r w:rsidRPr="05EB2A60" w:rsidR="254BC5FB">
        <w:rPr>
          <w:rFonts w:ascii="Cambria" w:hAnsi="Cambria" w:eastAsia="Cambria" w:cs="Cambria" w:asciiTheme="majorAscii" w:hAnsiTheme="majorAscii" w:eastAsiaTheme="majorAscii" w:cstheme="majorAscii"/>
          <w:noProof w:val="0"/>
          <w:sz w:val="24"/>
          <w:szCs w:val="24"/>
          <w:lang w:val="en-IN"/>
        </w:rPr>
        <w:t xml:space="preserve">Go to </w:t>
      </w:r>
      <w:r w:rsidRPr="05EB2A60" w:rsidR="254BC5FB">
        <w:rPr>
          <w:rFonts w:ascii="Cambria" w:hAnsi="Cambria" w:eastAsia="Cambria" w:cs="Cambria" w:asciiTheme="majorAscii" w:hAnsiTheme="majorAscii" w:eastAsiaTheme="majorAscii" w:cstheme="majorAscii"/>
          <w:b w:val="1"/>
          <w:bCs w:val="1"/>
          <w:noProof w:val="0"/>
          <w:sz w:val="24"/>
          <w:szCs w:val="24"/>
          <w:lang w:val="en-IN"/>
        </w:rPr>
        <w:t>Automation &gt; Workflows</w:t>
      </w:r>
    </w:p>
    <w:p w:rsidR="254BC5FB" w:rsidP="05EB2A60" w:rsidRDefault="254BC5FB" w14:paraId="60329C46" w14:textId="65DBFEF6">
      <w:pPr>
        <w:pStyle w:val="ListParagraph"/>
        <w:numPr>
          <w:ilvl w:val="0"/>
          <w:numId w:val="37"/>
        </w:numPr>
        <w:spacing w:before="0" w:beforeAutospacing="off" w:after="0" w:afterAutospacing="off"/>
        <w:rPr>
          <w:rFonts w:ascii="Cambria" w:hAnsi="Cambria" w:eastAsia="Cambria" w:cs="Cambria" w:asciiTheme="majorAscii" w:hAnsiTheme="majorAscii" w:eastAsiaTheme="majorAscii" w:cstheme="majorAscii"/>
          <w:noProof w:val="0"/>
          <w:sz w:val="22"/>
          <w:szCs w:val="22"/>
          <w:lang w:val="en-IN"/>
        </w:rPr>
      </w:pPr>
      <w:r w:rsidRPr="05EB2A60" w:rsidR="254BC5FB">
        <w:rPr>
          <w:rFonts w:ascii="Cambria" w:hAnsi="Cambria" w:eastAsia="Cambria" w:cs="Cambria" w:asciiTheme="majorAscii" w:hAnsiTheme="majorAscii" w:eastAsiaTheme="majorAscii" w:cstheme="majorAscii"/>
          <w:noProof w:val="0"/>
          <w:sz w:val="24"/>
          <w:szCs w:val="24"/>
          <w:lang w:val="en-IN"/>
        </w:rPr>
        <w:t>Create workflow from scratch</w:t>
      </w:r>
    </w:p>
    <w:p w:rsidR="254BC5FB" w:rsidP="05EB2A60" w:rsidRDefault="254BC5FB" w14:paraId="076EED69" w14:textId="478A17D2">
      <w:pPr>
        <w:pStyle w:val="ListParagraph"/>
        <w:numPr>
          <w:ilvl w:val="0"/>
          <w:numId w:val="37"/>
        </w:numPr>
        <w:spacing w:before="0" w:beforeAutospacing="off" w:after="0" w:afterAutospacing="off"/>
        <w:rPr>
          <w:rFonts w:ascii="Cambria" w:hAnsi="Cambria" w:eastAsia="Cambria" w:cs="Cambria" w:asciiTheme="majorAscii" w:hAnsiTheme="majorAscii" w:eastAsiaTheme="majorAscii" w:cstheme="majorAscii"/>
          <w:noProof w:val="0"/>
          <w:sz w:val="22"/>
          <w:szCs w:val="22"/>
          <w:lang w:val="en-IN"/>
        </w:rPr>
      </w:pPr>
      <w:r w:rsidRPr="05EB2A60" w:rsidR="254BC5FB">
        <w:rPr>
          <w:rFonts w:ascii="Cambria" w:hAnsi="Cambria" w:eastAsia="Cambria" w:cs="Cambria" w:asciiTheme="majorAscii" w:hAnsiTheme="majorAscii" w:eastAsiaTheme="majorAscii" w:cstheme="majorAscii"/>
          <w:noProof w:val="0"/>
          <w:sz w:val="24"/>
          <w:szCs w:val="24"/>
          <w:lang w:val="en-IN"/>
        </w:rPr>
        <w:t>Trigger: e.g., “Contact property ‘Follow-Up Needed’ = Yes”</w:t>
      </w:r>
    </w:p>
    <w:p w:rsidR="254BC5FB" w:rsidP="05EB2A60" w:rsidRDefault="254BC5FB" w14:paraId="1249591F" w14:textId="04FB3045">
      <w:pPr>
        <w:pStyle w:val="ListParagraph"/>
        <w:numPr>
          <w:ilvl w:val="0"/>
          <w:numId w:val="37"/>
        </w:numPr>
        <w:spacing w:before="0" w:beforeAutospacing="off" w:after="0" w:afterAutospacing="off"/>
        <w:rPr>
          <w:rFonts w:ascii="Cambria" w:hAnsi="Cambria" w:eastAsia="Cambria" w:cs="Cambria" w:asciiTheme="majorAscii" w:hAnsiTheme="majorAscii" w:eastAsiaTheme="majorAscii" w:cstheme="majorAscii"/>
          <w:noProof w:val="0"/>
          <w:sz w:val="22"/>
          <w:szCs w:val="22"/>
          <w:lang w:val="en-IN"/>
        </w:rPr>
      </w:pPr>
      <w:r w:rsidRPr="05EB2A60" w:rsidR="254BC5FB">
        <w:rPr>
          <w:rFonts w:ascii="Cambria" w:hAnsi="Cambria" w:eastAsia="Cambria" w:cs="Cambria" w:asciiTheme="majorAscii" w:hAnsiTheme="majorAscii" w:eastAsiaTheme="majorAscii" w:cstheme="majorAscii"/>
          <w:noProof w:val="0"/>
          <w:sz w:val="24"/>
          <w:szCs w:val="24"/>
          <w:lang w:val="en-IN"/>
        </w:rPr>
        <w:t>Action: Send internal email/task OR customer email</w:t>
      </w:r>
      <w:r>
        <w:br/>
      </w:r>
      <w:r w:rsidRPr="05EB2A60" w:rsidR="254BC5FB">
        <w:rPr>
          <w:rFonts w:ascii="Cambria" w:hAnsi="Cambria" w:eastAsia="Cambria" w:cs="Cambria" w:asciiTheme="majorAscii" w:hAnsiTheme="majorAscii" w:eastAsiaTheme="majorAscii" w:cstheme="majorAscii"/>
          <w:noProof w:val="0"/>
          <w:sz w:val="24"/>
          <w:szCs w:val="24"/>
          <w:lang w:val="en-IN"/>
        </w:rPr>
        <w:t xml:space="preserve"> Note: This is available only in certain HubSpot plans.</w:t>
      </w:r>
    </w:p>
    <w:p w:rsidR="05EB2A60" w:rsidP="05EB2A60" w:rsidRDefault="05EB2A60" w14:paraId="438B0E01" w14:textId="68EC6BA3">
      <w:pPr>
        <w:pStyle w:val="Normal"/>
        <w:spacing w:before="0" w:beforeAutospacing="off" w:after="0" w:afterAutospacing="off"/>
        <w:ind w:left="0"/>
        <w:rPr>
          <w:rFonts w:ascii="Cambria" w:hAnsi="Cambria" w:eastAsia="Cambria" w:cs="Cambria" w:asciiTheme="majorAscii" w:hAnsiTheme="majorAscii" w:eastAsiaTheme="majorAscii" w:cstheme="majorAscii"/>
          <w:noProof w:val="0"/>
          <w:sz w:val="24"/>
          <w:szCs w:val="24"/>
          <w:lang w:val="en-IN"/>
        </w:rPr>
      </w:pPr>
    </w:p>
    <w:p w:rsidR="254BC5FB" w:rsidP="05EB2A60" w:rsidRDefault="254BC5FB" w14:paraId="252DE5BF" w14:textId="027454FA">
      <w:pPr>
        <w:spacing w:before="0" w:beforeAutospacing="off" w:after="0" w:afterAutospacing="off"/>
        <w:rPr>
          <w:rFonts w:ascii="Cambria" w:hAnsi="Cambria" w:eastAsia="Cambria" w:cs="Cambria" w:asciiTheme="majorAscii" w:hAnsiTheme="majorAscii" w:eastAsiaTheme="majorAscii" w:cstheme="majorAscii"/>
          <w:b w:val="1"/>
          <w:bCs w:val="1"/>
          <w:noProof w:val="0"/>
          <w:sz w:val="24"/>
          <w:szCs w:val="24"/>
          <w:lang w:val="en-IN"/>
        </w:rPr>
      </w:pPr>
      <w:r w:rsidRPr="05EB2A60" w:rsidR="254BC5FB">
        <w:rPr>
          <w:rFonts w:ascii="Cambria" w:hAnsi="Cambria" w:eastAsia="Cambria" w:cs="Cambria" w:asciiTheme="majorAscii" w:hAnsiTheme="majorAscii" w:eastAsiaTheme="majorAscii" w:cstheme="majorAscii"/>
          <w:b w:val="1"/>
          <w:bCs w:val="1"/>
          <w:noProof w:val="0"/>
          <w:sz w:val="24"/>
          <w:szCs w:val="24"/>
          <w:lang w:val="en-IN"/>
        </w:rPr>
        <w:t>9. How do I integrate my email/calendar with HubSpot?</w:t>
      </w:r>
    </w:p>
    <w:p w:rsidR="254BC5FB" w:rsidP="05EB2A60" w:rsidRDefault="254BC5FB" w14:paraId="5AB7B7FE" w14:textId="46E9FCE5">
      <w:pPr>
        <w:spacing w:before="0" w:beforeAutospacing="off" w:after="0" w:afterAutospacing="off"/>
        <w:rPr>
          <w:rFonts w:ascii="Cambria" w:hAnsi="Cambria" w:eastAsia="Cambria" w:cs="Cambria" w:asciiTheme="majorAscii" w:hAnsiTheme="majorAscii" w:eastAsiaTheme="majorAscii" w:cstheme="majorAscii"/>
          <w:b w:val="1"/>
          <w:bCs w:val="1"/>
          <w:noProof w:val="0"/>
          <w:sz w:val="24"/>
          <w:szCs w:val="24"/>
          <w:lang w:val="en-IN"/>
        </w:rPr>
      </w:pPr>
      <w:r w:rsidRPr="05EB2A60" w:rsidR="254BC5FB">
        <w:rPr>
          <w:rFonts w:ascii="Cambria" w:hAnsi="Cambria" w:eastAsia="Cambria" w:cs="Cambria" w:asciiTheme="majorAscii" w:hAnsiTheme="majorAscii" w:eastAsiaTheme="majorAscii" w:cstheme="majorAscii"/>
          <w:b w:val="1"/>
          <w:bCs w:val="1"/>
          <w:noProof w:val="0"/>
          <w:sz w:val="24"/>
          <w:szCs w:val="24"/>
          <w:lang w:val="en-IN"/>
        </w:rPr>
        <w:t>Answer:</w:t>
      </w:r>
    </w:p>
    <w:p w:rsidR="254BC5FB" w:rsidP="05EB2A60" w:rsidRDefault="254BC5FB" w14:paraId="7EFCE402" w14:textId="59C0C746">
      <w:pPr>
        <w:pStyle w:val="ListParagraph"/>
        <w:numPr>
          <w:ilvl w:val="0"/>
          <w:numId w:val="30"/>
        </w:numPr>
        <w:spacing w:before="0" w:beforeAutospacing="off" w:after="0" w:afterAutospacing="off"/>
        <w:rPr>
          <w:rFonts w:ascii="Cambria" w:hAnsi="Cambria" w:eastAsia="Cambria" w:cs="Cambria" w:asciiTheme="majorAscii" w:hAnsiTheme="majorAscii" w:eastAsiaTheme="majorAscii" w:cstheme="majorAscii"/>
          <w:noProof w:val="0"/>
          <w:sz w:val="24"/>
          <w:szCs w:val="24"/>
          <w:lang w:val="en-IN"/>
        </w:rPr>
      </w:pPr>
      <w:r w:rsidRPr="05EB2A60" w:rsidR="254BC5FB">
        <w:rPr>
          <w:rFonts w:ascii="Cambria" w:hAnsi="Cambria" w:eastAsia="Cambria" w:cs="Cambria" w:asciiTheme="majorAscii" w:hAnsiTheme="majorAscii" w:eastAsiaTheme="majorAscii" w:cstheme="majorAscii"/>
          <w:noProof w:val="0"/>
          <w:sz w:val="24"/>
          <w:szCs w:val="24"/>
          <w:lang w:val="en-IN"/>
        </w:rPr>
        <w:t xml:space="preserve">Go to </w:t>
      </w:r>
      <w:r w:rsidRPr="05EB2A60" w:rsidR="254BC5FB">
        <w:rPr>
          <w:rFonts w:ascii="Cambria" w:hAnsi="Cambria" w:eastAsia="Cambria" w:cs="Cambria" w:asciiTheme="majorAscii" w:hAnsiTheme="majorAscii" w:eastAsiaTheme="majorAscii" w:cstheme="majorAscii"/>
          <w:b w:val="1"/>
          <w:bCs w:val="1"/>
          <w:noProof w:val="0"/>
          <w:sz w:val="24"/>
          <w:szCs w:val="24"/>
          <w:lang w:val="en-IN"/>
        </w:rPr>
        <w:t>Settings &gt; General &gt; Email</w:t>
      </w:r>
      <w:r w:rsidRPr="05EB2A60" w:rsidR="254BC5FB">
        <w:rPr>
          <w:rFonts w:ascii="Cambria" w:hAnsi="Cambria" w:eastAsia="Cambria" w:cs="Cambria" w:asciiTheme="majorAscii" w:hAnsiTheme="majorAscii" w:eastAsiaTheme="majorAscii" w:cstheme="majorAscii"/>
          <w:noProof w:val="0"/>
          <w:sz w:val="24"/>
          <w:szCs w:val="24"/>
          <w:lang w:val="en-IN"/>
        </w:rPr>
        <w:t xml:space="preserve"> and connect Gmail or Outlook</w:t>
      </w:r>
    </w:p>
    <w:p w:rsidR="254BC5FB" w:rsidP="05EB2A60" w:rsidRDefault="254BC5FB" w14:paraId="448BF4B1" w14:textId="10CEA3F1">
      <w:pPr>
        <w:pStyle w:val="ListParagraph"/>
        <w:numPr>
          <w:ilvl w:val="0"/>
          <w:numId w:val="30"/>
        </w:numPr>
        <w:spacing w:before="0" w:beforeAutospacing="off" w:after="0" w:afterAutospacing="off"/>
        <w:rPr>
          <w:rFonts w:ascii="Cambria" w:hAnsi="Cambria" w:eastAsia="Cambria" w:cs="Cambria" w:asciiTheme="majorAscii" w:hAnsiTheme="majorAscii" w:eastAsiaTheme="majorAscii" w:cstheme="majorAscii"/>
          <w:noProof w:val="0"/>
          <w:sz w:val="24"/>
          <w:szCs w:val="24"/>
          <w:lang w:val="en-IN"/>
        </w:rPr>
      </w:pPr>
      <w:r w:rsidRPr="05EB2A60" w:rsidR="254BC5FB">
        <w:rPr>
          <w:rFonts w:ascii="Cambria" w:hAnsi="Cambria" w:eastAsia="Cambria" w:cs="Cambria" w:asciiTheme="majorAscii" w:hAnsiTheme="majorAscii" w:eastAsiaTheme="majorAscii" w:cstheme="majorAscii"/>
          <w:noProof w:val="0"/>
          <w:sz w:val="24"/>
          <w:szCs w:val="24"/>
          <w:lang w:val="en-IN"/>
        </w:rPr>
        <w:t xml:space="preserve">Then connect your </w:t>
      </w:r>
      <w:r w:rsidRPr="05EB2A60" w:rsidR="254BC5FB">
        <w:rPr>
          <w:rFonts w:ascii="Cambria" w:hAnsi="Cambria" w:eastAsia="Cambria" w:cs="Cambria" w:asciiTheme="majorAscii" w:hAnsiTheme="majorAscii" w:eastAsiaTheme="majorAscii" w:cstheme="majorAscii"/>
          <w:b w:val="1"/>
          <w:bCs w:val="1"/>
          <w:noProof w:val="0"/>
          <w:sz w:val="24"/>
          <w:szCs w:val="24"/>
          <w:lang w:val="en-IN"/>
        </w:rPr>
        <w:t>Google or Outlook calendar</w:t>
      </w:r>
      <w:r>
        <w:br/>
      </w:r>
      <w:r w:rsidRPr="05EB2A60" w:rsidR="254BC5FB">
        <w:rPr>
          <w:rFonts w:ascii="Cambria" w:hAnsi="Cambria" w:eastAsia="Cambria" w:cs="Cambria" w:asciiTheme="majorAscii" w:hAnsiTheme="majorAscii" w:eastAsiaTheme="majorAscii" w:cstheme="majorAscii"/>
          <w:noProof w:val="0"/>
          <w:sz w:val="24"/>
          <w:szCs w:val="24"/>
          <w:lang w:val="en-IN"/>
        </w:rPr>
        <w:t xml:space="preserve"> This enables auto-logging of emails and syncing meeting invites.</w:t>
      </w:r>
    </w:p>
    <w:p w:rsidR="254BC5FB" w:rsidP="05EB2A60" w:rsidRDefault="254BC5FB" w14:paraId="59E8663A" w14:textId="24E307D7">
      <w:pPr>
        <w:spacing w:before="0" w:beforeAutospacing="off" w:after="0" w:afterAutospacing="off"/>
        <w:rPr>
          <w:rFonts w:ascii="Cambria" w:hAnsi="Cambria" w:eastAsia="Cambria" w:cs="Cambria" w:asciiTheme="majorAscii" w:hAnsiTheme="majorAscii" w:eastAsiaTheme="majorAscii" w:cstheme="majorAscii"/>
          <w:b w:val="1"/>
          <w:bCs w:val="1"/>
          <w:noProof w:val="0"/>
          <w:sz w:val="24"/>
          <w:szCs w:val="24"/>
          <w:highlight w:val="yellow"/>
          <w:lang w:val="en-IN"/>
        </w:rPr>
      </w:pPr>
      <w:r w:rsidRPr="05EB2A60" w:rsidR="254BC5FB">
        <w:rPr>
          <w:rFonts w:ascii="Cambria" w:hAnsi="Cambria" w:eastAsia="Cambria" w:cs="Cambria" w:asciiTheme="majorAscii" w:hAnsiTheme="majorAscii" w:eastAsiaTheme="majorAscii" w:cstheme="majorAscii"/>
          <w:b w:val="1"/>
          <w:bCs w:val="1"/>
          <w:noProof w:val="0"/>
          <w:sz w:val="24"/>
          <w:szCs w:val="24"/>
          <w:highlight w:val="yellow"/>
          <w:lang w:val="en-IN"/>
        </w:rPr>
        <w:t>10. How can I assign leads to a teammate manually or automatically?</w:t>
      </w:r>
    </w:p>
    <w:p w:rsidR="254BC5FB" w:rsidP="05EB2A60" w:rsidRDefault="254BC5FB" w14:paraId="6BF54239" w14:textId="5E6B196B">
      <w:pPr>
        <w:spacing w:before="0" w:beforeAutospacing="off" w:after="0" w:afterAutospacing="off"/>
        <w:rPr>
          <w:rFonts w:ascii="Cambria" w:hAnsi="Cambria" w:eastAsia="Cambria" w:cs="Cambria" w:asciiTheme="majorAscii" w:hAnsiTheme="majorAscii" w:eastAsiaTheme="majorAscii" w:cstheme="majorAscii"/>
          <w:b w:val="1"/>
          <w:bCs w:val="1"/>
          <w:noProof w:val="0"/>
          <w:sz w:val="24"/>
          <w:szCs w:val="24"/>
          <w:highlight w:val="yellow"/>
          <w:lang w:val="en-IN"/>
        </w:rPr>
      </w:pPr>
      <w:r w:rsidRPr="05EB2A60" w:rsidR="254BC5FB">
        <w:rPr>
          <w:rFonts w:ascii="Cambria" w:hAnsi="Cambria" w:eastAsia="Cambria" w:cs="Cambria" w:asciiTheme="majorAscii" w:hAnsiTheme="majorAscii" w:eastAsiaTheme="majorAscii" w:cstheme="majorAscii"/>
          <w:b w:val="1"/>
          <w:bCs w:val="1"/>
          <w:noProof w:val="0"/>
          <w:sz w:val="24"/>
          <w:szCs w:val="24"/>
          <w:highlight w:val="yellow"/>
          <w:lang w:val="en-IN"/>
        </w:rPr>
        <w:t>Answer:</w:t>
      </w:r>
    </w:p>
    <w:p w:rsidR="254BC5FB" w:rsidP="05EB2A60" w:rsidRDefault="254BC5FB" w14:paraId="6862786A" w14:textId="4A6A6B9B">
      <w:pPr>
        <w:pStyle w:val="ListParagraph"/>
        <w:numPr>
          <w:ilvl w:val="0"/>
          <w:numId w:val="31"/>
        </w:numPr>
        <w:spacing w:before="0" w:beforeAutospacing="off" w:after="0" w:afterAutospacing="off"/>
        <w:rPr>
          <w:rFonts w:ascii="Cambria" w:hAnsi="Cambria" w:eastAsia="Cambria" w:cs="Cambria" w:asciiTheme="majorAscii" w:hAnsiTheme="majorAscii" w:eastAsiaTheme="majorAscii" w:cstheme="majorAscii"/>
          <w:noProof w:val="0"/>
          <w:sz w:val="24"/>
          <w:szCs w:val="24"/>
          <w:highlight w:val="yellow"/>
          <w:lang w:val="en-IN"/>
        </w:rPr>
      </w:pPr>
      <w:r w:rsidRPr="05EB2A60" w:rsidR="254BC5FB">
        <w:rPr>
          <w:rFonts w:ascii="Cambria" w:hAnsi="Cambria" w:eastAsia="Cambria" w:cs="Cambria" w:asciiTheme="majorAscii" w:hAnsiTheme="majorAscii" w:eastAsiaTheme="majorAscii" w:cstheme="majorAscii"/>
          <w:b w:val="1"/>
          <w:bCs w:val="1"/>
          <w:noProof w:val="0"/>
          <w:sz w:val="24"/>
          <w:szCs w:val="24"/>
          <w:highlight w:val="yellow"/>
          <w:lang w:val="en-IN"/>
        </w:rPr>
        <w:t>Manual:</w:t>
      </w:r>
      <w:r w:rsidRPr="05EB2A60" w:rsidR="254BC5FB">
        <w:rPr>
          <w:rFonts w:ascii="Cambria" w:hAnsi="Cambria" w:eastAsia="Cambria" w:cs="Cambria" w:asciiTheme="majorAscii" w:hAnsiTheme="majorAscii" w:eastAsiaTheme="majorAscii" w:cstheme="majorAscii"/>
          <w:noProof w:val="0"/>
          <w:sz w:val="24"/>
          <w:szCs w:val="24"/>
          <w:highlight w:val="yellow"/>
          <w:lang w:val="en-IN"/>
        </w:rPr>
        <w:t xml:space="preserve"> Open contact → Edit "Contact Owner"</w:t>
      </w:r>
    </w:p>
    <w:p w:rsidR="254BC5FB" w:rsidP="05EB2A60" w:rsidRDefault="254BC5FB" w14:paraId="55FEF9E4" w14:textId="5D1085A9">
      <w:pPr>
        <w:pStyle w:val="ListParagraph"/>
        <w:numPr>
          <w:ilvl w:val="0"/>
          <w:numId w:val="31"/>
        </w:numPr>
        <w:spacing w:before="0" w:beforeAutospacing="off" w:after="0" w:afterAutospacing="off"/>
        <w:rPr>
          <w:rFonts w:ascii="Cambria" w:hAnsi="Cambria" w:eastAsia="Cambria" w:cs="Cambria" w:asciiTheme="majorAscii" w:hAnsiTheme="majorAscii" w:eastAsiaTheme="majorAscii" w:cstheme="majorAscii"/>
          <w:noProof w:val="0"/>
          <w:sz w:val="24"/>
          <w:szCs w:val="24"/>
          <w:highlight w:val="yellow"/>
          <w:lang w:val="en-IN"/>
        </w:rPr>
      </w:pPr>
      <w:r w:rsidRPr="05EB2A60" w:rsidR="254BC5FB">
        <w:rPr>
          <w:rFonts w:ascii="Cambria" w:hAnsi="Cambria" w:eastAsia="Cambria" w:cs="Cambria" w:asciiTheme="majorAscii" w:hAnsiTheme="majorAscii" w:eastAsiaTheme="majorAscii" w:cstheme="majorAscii"/>
          <w:b w:val="1"/>
          <w:bCs w:val="1"/>
          <w:noProof w:val="0"/>
          <w:sz w:val="24"/>
          <w:szCs w:val="24"/>
          <w:highlight w:val="yellow"/>
          <w:lang w:val="en-IN"/>
        </w:rPr>
        <w:t>Automatic:</w:t>
      </w:r>
      <w:r w:rsidRPr="05EB2A60" w:rsidR="254BC5FB">
        <w:rPr>
          <w:rFonts w:ascii="Cambria" w:hAnsi="Cambria" w:eastAsia="Cambria" w:cs="Cambria" w:asciiTheme="majorAscii" w:hAnsiTheme="majorAscii" w:eastAsiaTheme="majorAscii" w:cstheme="majorAscii"/>
          <w:noProof w:val="0"/>
          <w:sz w:val="24"/>
          <w:szCs w:val="24"/>
          <w:highlight w:val="yellow"/>
          <w:lang w:val="en-IN"/>
        </w:rPr>
        <w:t xml:space="preserve"> Use </w:t>
      </w:r>
      <w:r w:rsidRPr="05EB2A60" w:rsidR="254BC5FB">
        <w:rPr>
          <w:rFonts w:ascii="Cambria" w:hAnsi="Cambria" w:eastAsia="Cambria" w:cs="Cambria" w:asciiTheme="majorAscii" w:hAnsiTheme="majorAscii" w:eastAsiaTheme="majorAscii" w:cstheme="majorAscii"/>
          <w:b w:val="1"/>
          <w:bCs w:val="1"/>
          <w:noProof w:val="0"/>
          <w:sz w:val="24"/>
          <w:szCs w:val="24"/>
          <w:highlight w:val="yellow"/>
          <w:lang w:val="en-IN"/>
        </w:rPr>
        <w:t>Workflows &gt; Rotate leads</w:t>
      </w:r>
      <w:r w:rsidRPr="05EB2A60" w:rsidR="254BC5FB">
        <w:rPr>
          <w:rFonts w:ascii="Cambria" w:hAnsi="Cambria" w:eastAsia="Cambria" w:cs="Cambria" w:asciiTheme="majorAscii" w:hAnsiTheme="majorAscii" w:eastAsiaTheme="majorAscii" w:cstheme="majorAscii"/>
          <w:noProof w:val="0"/>
          <w:sz w:val="24"/>
          <w:szCs w:val="24"/>
          <w:highlight w:val="yellow"/>
          <w:lang w:val="en-IN"/>
        </w:rPr>
        <w:t xml:space="preserve"> among team members based on rules like location, grade, etc.</w:t>
      </w:r>
    </w:p>
    <w:p w:rsidR="254BC5FB" w:rsidP="05EB2A60" w:rsidRDefault="254BC5FB" w14:paraId="7E1C6347" w14:textId="06430449">
      <w:pPr>
        <w:spacing w:before="0" w:beforeAutospacing="off" w:after="0" w:afterAutospacing="off"/>
        <w:rPr>
          <w:rFonts w:ascii="Cambria" w:hAnsi="Cambria" w:eastAsia="Cambria" w:cs="Cambria" w:asciiTheme="majorAscii" w:hAnsiTheme="majorAscii" w:eastAsiaTheme="majorAscii" w:cstheme="majorAscii"/>
          <w:b w:val="1"/>
          <w:bCs w:val="1"/>
          <w:noProof w:val="0"/>
          <w:sz w:val="24"/>
          <w:szCs w:val="24"/>
          <w:lang w:val="en-IN"/>
        </w:rPr>
      </w:pPr>
      <w:r w:rsidRPr="05EB2A60" w:rsidR="254BC5FB">
        <w:rPr>
          <w:rFonts w:ascii="Cambria" w:hAnsi="Cambria" w:eastAsia="Cambria" w:cs="Cambria" w:asciiTheme="majorAscii" w:hAnsiTheme="majorAscii" w:eastAsiaTheme="majorAscii" w:cstheme="majorAscii"/>
          <w:b w:val="1"/>
          <w:bCs w:val="1"/>
          <w:noProof w:val="0"/>
          <w:sz w:val="24"/>
          <w:szCs w:val="24"/>
          <w:lang w:val="en-IN"/>
        </w:rPr>
        <w:t xml:space="preserve">11. Can I create a report to track how many follow-ups </w:t>
      </w:r>
      <w:r w:rsidRPr="05EB2A60" w:rsidR="254BC5FB">
        <w:rPr>
          <w:rFonts w:ascii="Cambria" w:hAnsi="Cambria" w:eastAsia="Cambria" w:cs="Cambria" w:asciiTheme="majorAscii" w:hAnsiTheme="majorAscii" w:eastAsiaTheme="majorAscii" w:cstheme="majorAscii"/>
          <w:b w:val="1"/>
          <w:bCs w:val="1"/>
          <w:noProof w:val="0"/>
          <w:sz w:val="24"/>
          <w:szCs w:val="24"/>
          <w:lang w:val="en-IN"/>
        </w:rPr>
        <w:t>I’ve</w:t>
      </w:r>
      <w:r w:rsidRPr="05EB2A60" w:rsidR="254BC5FB">
        <w:rPr>
          <w:rFonts w:ascii="Cambria" w:hAnsi="Cambria" w:eastAsia="Cambria" w:cs="Cambria" w:asciiTheme="majorAscii" w:hAnsiTheme="majorAscii" w:eastAsiaTheme="majorAscii" w:cstheme="majorAscii"/>
          <w:b w:val="1"/>
          <w:bCs w:val="1"/>
          <w:noProof w:val="0"/>
          <w:sz w:val="24"/>
          <w:szCs w:val="24"/>
          <w:lang w:val="en-IN"/>
        </w:rPr>
        <w:t xml:space="preserve"> done this week?</w:t>
      </w:r>
    </w:p>
    <w:p w:rsidR="254BC5FB" w:rsidP="05EB2A60" w:rsidRDefault="254BC5FB" w14:paraId="51ED66FE" w14:textId="2D5D0A9F">
      <w:pPr>
        <w:spacing w:before="0" w:beforeAutospacing="off" w:after="0" w:afterAutospacing="off"/>
        <w:rPr>
          <w:rFonts w:ascii="Cambria" w:hAnsi="Cambria" w:eastAsia="Cambria" w:cs="Cambria" w:asciiTheme="majorAscii" w:hAnsiTheme="majorAscii" w:eastAsiaTheme="majorAscii" w:cstheme="majorAscii"/>
          <w:b w:val="1"/>
          <w:bCs w:val="1"/>
          <w:noProof w:val="0"/>
          <w:sz w:val="24"/>
          <w:szCs w:val="24"/>
          <w:lang w:val="en-IN"/>
        </w:rPr>
      </w:pPr>
      <w:r w:rsidRPr="05EB2A60" w:rsidR="254BC5FB">
        <w:rPr>
          <w:rFonts w:ascii="Cambria" w:hAnsi="Cambria" w:eastAsia="Cambria" w:cs="Cambria" w:asciiTheme="majorAscii" w:hAnsiTheme="majorAscii" w:eastAsiaTheme="majorAscii" w:cstheme="majorAscii"/>
          <w:b w:val="1"/>
          <w:bCs w:val="1"/>
          <w:noProof w:val="0"/>
          <w:sz w:val="24"/>
          <w:szCs w:val="24"/>
          <w:lang w:val="en-IN"/>
        </w:rPr>
        <w:t>Answer:</w:t>
      </w:r>
      <w:r>
        <w:br/>
      </w:r>
      <w:r w:rsidRPr="05EB2A60" w:rsidR="254BC5FB">
        <w:rPr>
          <w:rFonts w:ascii="Cambria" w:hAnsi="Cambria" w:eastAsia="Cambria" w:cs="Cambria" w:asciiTheme="majorAscii" w:hAnsiTheme="majorAscii" w:eastAsiaTheme="majorAscii" w:cstheme="majorAscii"/>
          <w:noProof w:val="0"/>
          <w:sz w:val="24"/>
          <w:szCs w:val="24"/>
          <w:lang w:val="en-IN"/>
        </w:rPr>
        <w:t xml:space="preserve"> Yes. Go to </w:t>
      </w:r>
      <w:r w:rsidRPr="05EB2A60" w:rsidR="254BC5FB">
        <w:rPr>
          <w:rFonts w:ascii="Cambria" w:hAnsi="Cambria" w:eastAsia="Cambria" w:cs="Cambria" w:asciiTheme="majorAscii" w:hAnsiTheme="majorAscii" w:eastAsiaTheme="majorAscii" w:cstheme="majorAscii"/>
          <w:b w:val="1"/>
          <w:bCs w:val="1"/>
          <w:noProof w:val="0"/>
          <w:sz w:val="24"/>
          <w:szCs w:val="24"/>
          <w:lang w:val="en-IN"/>
        </w:rPr>
        <w:t>Reports &gt; Custom Reports &gt; Single Object (Tasks or Contacts)</w:t>
      </w:r>
    </w:p>
    <w:p w:rsidR="254BC5FB" w:rsidP="05EB2A60" w:rsidRDefault="254BC5FB" w14:paraId="39CD2BD5" w14:textId="4B36A5C6">
      <w:pPr>
        <w:pStyle w:val="ListParagraph"/>
        <w:numPr>
          <w:ilvl w:val="0"/>
          <w:numId w:val="32"/>
        </w:numPr>
        <w:spacing w:before="0" w:beforeAutospacing="off" w:after="0" w:afterAutospacing="off"/>
        <w:rPr>
          <w:rFonts w:ascii="Cambria" w:hAnsi="Cambria" w:eastAsia="Cambria" w:cs="Cambria" w:asciiTheme="majorAscii" w:hAnsiTheme="majorAscii" w:eastAsiaTheme="majorAscii" w:cstheme="majorAscii"/>
          <w:noProof w:val="0"/>
          <w:sz w:val="24"/>
          <w:szCs w:val="24"/>
          <w:lang w:val="en-IN"/>
        </w:rPr>
      </w:pPr>
      <w:r w:rsidRPr="05EB2A60" w:rsidR="254BC5FB">
        <w:rPr>
          <w:rFonts w:ascii="Cambria" w:hAnsi="Cambria" w:eastAsia="Cambria" w:cs="Cambria" w:asciiTheme="majorAscii" w:hAnsiTheme="majorAscii" w:eastAsiaTheme="majorAscii" w:cstheme="majorAscii"/>
          <w:noProof w:val="0"/>
          <w:sz w:val="24"/>
          <w:szCs w:val="24"/>
          <w:lang w:val="en-IN"/>
        </w:rPr>
        <w:t>Filter: Activity type = “Call” or “Email,” Date range = “This week”</w:t>
      </w:r>
    </w:p>
    <w:p w:rsidR="254BC5FB" w:rsidP="05EB2A60" w:rsidRDefault="254BC5FB" w14:paraId="3B576572" w14:textId="228C3A44">
      <w:pPr>
        <w:pStyle w:val="ListParagraph"/>
        <w:numPr>
          <w:ilvl w:val="0"/>
          <w:numId w:val="32"/>
        </w:numPr>
        <w:spacing w:before="0" w:beforeAutospacing="off" w:after="0" w:afterAutospacing="off"/>
        <w:rPr>
          <w:rFonts w:ascii="Cambria" w:hAnsi="Cambria" w:eastAsia="Cambria" w:cs="Cambria" w:asciiTheme="majorAscii" w:hAnsiTheme="majorAscii" w:eastAsiaTheme="majorAscii" w:cstheme="majorAscii"/>
          <w:noProof w:val="0"/>
          <w:sz w:val="24"/>
          <w:szCs w:val="24"/>
          <w:lang w:val="en-IN"/>
        </w:rPr>
      </w:pPr>
      <w:r w:rsidRPr="05EB2A60" w:rsidR="254BC5FB">
        <w:rPr>
          <w:rFonts w:ascii="Cambria" w:hAnsi="Cambria" w:eastAsia="Cambria" w:cs="Cambria" w:asciiTheme="majorAscii" w:hAnsiTheme="majorAscii" w:eastAsiaTheme="majorAscii" w:cstheme="majorAscii"/>
          <w:noProof w:val="0"/>
          <w:sz w:val="24"/>
          <w:szCs w:val="24"/>
          <w:lang w:val="en-IN"/>
        </w:rPr>
        <w:t>Group by Owner</w:t>
      </w:r>
      <w:r>
        <w:br/>
      </w:r>
      <w:r w:rsidRPr="05EB2A60" w:rsidR="254BC5FB">
        <w:rPr>
          <w:rFonts w:ascii="Cambria" w:hAnsi="Cambria" w:eastAsia="Cambria" w:cs="Cambria" w:asciiTheme="majorAscii" w:hAnsiTheme="majorAscii" w:eastAsiaTheme="majorAscii" w:cstheme="majorAscii"/>
          <w:noProof w:val="0"/>
          <w:sz w:val="24"/>
          <w:szCs w:val="24"/>
          <w:lang w:val="en-IN"/>
        </w:rPr>
        <w:t xml:space="preserve"> Save the report to your dashboard for weekly reviews.</w:t>
      </w:r>
    </w:p>
    <w:p w:rsidR="254BC5FB" w:rsidP="05EB2A60" w:rsidRDefault="254BC5FB" w14:paraId="5F0C6D81" w14:textId="1610385F">
      <w:pPr>
        <w:spacing w:before="0" w:beforeAutospacing="off" w:after="0" w:afterAutospacing="off"/>
        <w:rPr>
          <w:rFonts w:ascii="Cambria" w:hAnsi="Cambria" w:eastAsia="Cambria" w:cs="Cambria" w:asciiTheme="majorAscii" w:hAnsiTheme="majorAscii" w:eastAsiaTheme="majorAscii" w:cstheme="majorAscii"/>
          <w:b w:val="1"/>
          <w:bCs w:val="1"/>
          <w:noProof w:val="0"/>
          <w:sz w:val="24"/>
          <w:szCs w:val="24"/>
          <w:lang w:val="en-IN"/>
        </w:rPr>
      </w:pPr>
      <w:r w:rsidRPr="05EB2A60" w:rsidR="254BC5FB">
        <w:rPr>
          <w:rFonts w:ascii="Cambria" w:hAnsi="Cambria" w:eastAsia="Cambria" w:cs="Cambria" w:asciiTheme="majorAscii" w:hAnsiTheme="majorAscii" w:eastAsiaTheme="majorAscii" w:cstheme="majorAscii"/>
          <w:noProof w:val="0"/>
          <w:sz w:val="24"/>
          <w:szCs w:val="24"/>
          <w:lang w:val="en-IN"/>
        </w:rPr>
        <w:t>12</w:t>
      </w:r>
      <w:r w:rsidRPr="05EB2A60" w:rsidR="254BC5FB">
        <w:rPr>
          <w:rFonts w:ascii="Cambria" w:hAnsi="Cambria" w:eastAsia="Cambria" w:cs="Cambria" w:asciiTheme="majorAscii" w:hAnsiTheme="majorAscii" w:eastAsiaTheme="majorAscii" w:cstheme="majorAscii"/>
          <w:b w:val="1"/>
          <w:bCs w:val="1"/>
          <w:noProof w:val="0"/>
          <w:sz w:val="24"/>
          <w:szCs w:val="24"/>
          <w:lang w:val="en-IN"/>
        </w:rPr>
        <w:t>. How can I export a list of leads with custom properties?</w:t>
      </w:r>
    </w:p>
    <w:p w:rsidR="254BC5FB" w:rsidP="05EB2A60" w:rsidRDefault="254BC5FB" w14:paraId="40514AA8" w14:textId="6F7F9745">
      <w:pPr>
        <w:spacing w:before="0" w:beforeAutospacing="off" w:after="0" w:afterAutospacing="off"/>
        <w:rPr>
          <w:rFonts w:ascii="Cambria" w:hAnsi="Cambria" w:eastAsia="Cambria" w:cs="Cambria" w:asciiTheme="majorAscii" w:hAnsiTheme="majorAscii" w:eastAsiaTheme="majorAscii" w:cstheme="majorAscii"/>
          <w:b w:val="1"/>
          <w:bCs w:val="1"/>
          <w:noProof w:val="0"/>
          <w:sz w:val="24"/>
          <w:szCs w:val="24"/>
          <w:lang w:val="en-IN"/>
        </w:rPr>
      </w:pPr>
      <w:r w:rsidRPr="05EB2A60" w:rsidR="254BC5FB">
        <w:rPr>
          <w:rFonts w:ascii="Cambria" w:hAnsi="Cambria" w:eastAsia="Cambria" w:cs="Cambria" w:asciiTheme="majorAscii" w:hAnsiTheme="majorAscii" w:eastAsiaTheme="majorAscii" w:cstheme="majorAscii"/>
          <w:b w:val="1"/>
          <w:bCs w:val="1"/>
          <w:noProof w:val="0"/>
          <w:sz w:val="24"/>
          <w:szCs w:val="24"/>
          <w:lang w:val="en-IN"/>
        </w:rPr>
        <w:t>Answer:</w:t>
      </w:r>
    </w:p>
    <w:p w:rsidR="254BC5FB" w:rsidP="05EB2A60" w:rsidRDefault="254BC5FB" w14:paraId="6C9D8ACC" w14:textId="6CCA61DD">
      <w:pPr>
        <w:pStyle w:val="ListParagraph"/>
        <w:numPr>
          <w:ilvl w:val="0"/>
          <w:numId w:val="33"/>
        </w:numPr>
        <w:spacing w:before="0" w:beforeAutospacing="off" w:after="0" w:afterAutospacing="off"/>
        <w:rPr>
          <w:rFonts w:ascii="Cambria" w:hAnsi="Cambria" w:eastAsia="Cambria" w:cs="Cambria" w:asciiTheme="majorAscii" w:hAnsiTheme="majorAscii" w:eastAsiaTheme="majorAscii" w:cstheme="majorAscii"/>
          <w:b w:val="1"/>
          <w:bCs w:val="1"/>
          <w:noProof w:val="0"/>
          <w:sz w:val="24"/>
          <w:szCs w:val="24"/>
          <w:lang w:val="en-IN"/>
        </w:rPr>
      </w:pPr>
      <w:r w:rsidRPr="05EB2A60" w:rsidR="254BC5FB">
        <w:rPr>
          <w:rFonts w:ascii="Cambria" w:hAnsi="Cambria" w:eastAsia="Cambria" w:cs="Cambria" w:asciiTheme="majorAscii" w:hAnsiTheme="majorAscii" w:eastAsiaTheme="majorAscii" w:cstheme="majorAscii"/>
          <w:noProof w:val="0"/>
          <w:sz w:val="24"/>
          <w:szCs w:val="24"/>
          <w:lang w:val="en-IN"/>
        </w:rPr>
        <w:t xml:space="preserve">Go to </w:t>
      </w:r>
      <w:r w:rsidRPr="05EB2A60" w:rsidR="254BC5FB">
        <w:rPr>
          <w:rFonts w:ascii="Cambria" w:hAnsi="Cambria" w:eastAsia="Cambria" w:cs="Cambria" w:asciiTheme="majorAscii" w:hAnsiTheme="majorAscii" w:eastAsiaTheme="majorAscii" w:cstheme="majorAscii"/>
          <w:b w:val="1"/>
          <w:bCs w:val="1"/>
          <w:noProof w:val="0"/>
          <w:sz w:val="24"/>
          <w:szCs w:val="24"/>
          <w:lang w:val="en-IN"/>
        </w:rPr>
        <w:t>Contacts &gt; Apply filters</w:t>
      </w:r>
    </w:p>
    <w:p w:rsidR="254BC5FB" w:rsidP="05EB2A60" w:rsidRDefault="254BC5FB" w14:paraId="0E967DB5" w14:textId="2A1E70AA">
      <w:pPr>
        <w:pStyle w:val="ListParagraph"/>
        <w:numPr>
          <w:ilvl w:val="0"/>
          <w:numId w:val="33"/>
        </w:numPr>
        <w:spacing w:before="0" w:beforeAutospacing="off" w:after="0" w:afterAutospacing="off"/>
        <w:rPr>
          <w:rFonts w:ascii="Cambria" w:hAnsi="Cambria" w:eastAsia="Cambria" w:cs="Cambria" w:asciiTheme="majorAscii" w:hAnsiTheme="majorAscii" w:eastAsiaTheme="majorAscii" w:cstheme="majorAscii"/>
          <w:noProof w:val="0"/>
          <w:sz w:val="24"/>
          <w:szCs w:val="24"/>
          <w:lang w:val="en-IN"/>
        </w:rPr>
      </w:pPr>
      <w:r w:rsidRPr="05EB2A60" w:rsidR="254BC5FB">
        <w:rPr>
          <w:rFonts w:ascii="Cambria" w:hAnsi="Cambria" w:eastAsia="Cambria" w:cs="Cambria" w:asciiTheme="majorAscii" w:hAnsiTheme="majorAscii" w:eastAsiaTheme="majorAscii" w:cstheme="majorAscii"/>
          <w:noProof w:val="0"/>
          <w:sz w:val="24"/>
          <w:szCs w:val="24"/>
          <w:lang w:val="en-IN"/>
        </w:rPr>
        <w:t xml:space="preserve">Click </w:t>
      </w:r>
      <w:r w:rsidRPr="05EB2A60" w:rsidR="254BC5FB">
        <w:rPr>
          <w:rFonts w:ascii="Cambria" w:hAnsi="Cambria" w:eastAsia="Cambria" w:cs="Cambria" w:asciiTheme="majorAscii" w:hAnsiTheme="majorAscii" w:eastAsiaTheme="majorAscii" w:cstheme="majorAscii"/>
          <w:b w:val="1"/>
          <w:bCs w:val="1"/>
          <w:noProof w:val="0"/>
          <w:sz w:val="24"/>
          <w:szCs w:val="24"/>
          <w:lang w:val="en-IN"/>
        </w:rPr>
        <w:t>“Export”</w:t>
      </w:r>
      <w:r w:rsidRPr="05EB2A60" w:rsidR="254BC5FB">
        <w:rPr>
          <w:rFonts w:ascii="Cambria" w:hAnsi="Cambria" w:eastAsia="Cambria" w:cs="Cambria" w:asciiTheme="majorAscii" w:hAnsiTheme="majorAscii" w:eastAsiaTheme="majorAscii" w:cstheme="majorAscii"/>
          <w:noProof w:val="0"/>
          <w:sz w:val="24"/>
          <w:szCs w:val="24"/>
          <w:lang w:val="en-IN"/>
        </w:rPr>
        <w:t xml:space="preserve"> (top right)</w:t>
      </w:r>
    </w:p>
    <w:p w:rsidR="254BC5FB" w:rsidP="05EB2A60" w:rsidRDefault="254BC5FB" w14:paraId="690F826E" w14:textId="19206009">
      <w:pPr>
        <w:pStyle w:val="ListParagraph"/>
        <w:numPr>
          <w:ilvl w:val="0"/>
          <w:numId w:val="33"/>
        </w:numPr>
        <w:spacing w:before="0" w:beforeAutospacing="off" w:after="0" w:afterAutospacing="off"/>
        <w:rPr>
          <w:rFonts w:ascii="Cambria" w:hAnsi="Cambria" w:eastAsia="Cambria" w:cs="Cambria" w:asciiTheme="majorAscii" w:hAnsiTheme="majorAscii" w:eastAsiaTheme="majorAscii" w:cstheme="majorAscii"/>
          <w:noProof w:val="0"/>
          <w:sz w:val="24"/>
          <w:szCs w:val="24"/>
          <w:lang w:val="en-IN"/>
        </w:rPr>
      </w:pPr>
      <w:r w:rsidRPr="05EB2A60" w:rsidR="254BC5FB">
        <w:rPr>
          <w:rFonts w:ascii="Cambria" w:hAnsi="Cambria" w:eastAsia="Cambria" w:cs="Cambria" w:asciiTheme="majorAscii" w:hAnsiTheme="majorAscii" w:eastAsiaTheme="majorAscii" w:cstheme="majorAscii"/>
          <w:noProof w:val="0"/>
          <w:sz w:val="24"/>
          <w:szCs w:val="24"/>
          <w:lang w:val="en-IN"/>
        </w:rPr>
        <w:t>Choose file type (CSV/XLS)</w:t>
      </w:r>
    </w:p>
    <w:p w:rsidR="254BC5FB" w:rsidP="05EB2A60" w:rsidRDefault="254BC5FB" w14:paraId="361ACBED" w14:textId="696A73B6">
      <w:pPr>
        <w:pStyle w:val="ListParagraph"/>
        <w:numPr>
          <w:ilvl w:val="0"/>
          <w:numId w:val="33"/>
        </w:numPr>
        <w:spacing w:before="0" w:beforeAutospacing="off" w:after="0" w:afterAutospacing="off"/>
        <w:rPr>
          <w:rFonts w:ascii="Cambria" w:hAnsi="Cambria" w:eastAsia="Cambria" w:cs="Cambria" w:asciiTheme="majorAscii" w:hAnsiTheme="majorAscii" w:eastAsiaTheme="majorAscii" w:cstheme="majorAscii"/>
          <w:noProof w:val="0"/>
          <w:sz w:val="24"/>
          <w:szCs w:val="24"/>
          <w:lang w:val="en-IN"/>
        </w:rPr>
      </w:pPr>
      <w:r w:rsidRPr="05EB2A60" w:rsidR="254BC5FB">
        <w:rPr>
          <w:rFonts w:ascii="Cambria" w:hAnsi="Cambria" w:eastAsia="Cambria" w:cs="Cambria" w:asciiTheme="majorAscii" w:hAnsiTheme="majorAscii" w:eastAsiaTheme="majorAscii" w:cstheme="majorAscii"/>
          <w:noProof w:val="0"/>
          <w:sz w:val="24"/>
          <w:szCs w:val="24"/>
          <w:lang w:val="en-IN"/>
        </w:rPr>
        <w:t>Select which fields/properties you want in the export</w:t>
      </w:r>
      <w:r>
        <w:br/>
      </w:r>
      <w:r w:rsidRPr="05EB2A60" w:rsidR="254BC5FB">
        <w:rPr>
          <w:rFonts w:ascii="Cambria" w:hAnsi="Cambria" w:eastAsia="Cambria" w:cs="Cambria" w:asciiTheme="majorAscii" w:hAnsiTheme="majorAscii" w:eastAsiaTheme="majorAscii" w:cstheme="majorAscii"/>
          <w:noProof w:val="0"/>
          <w:sz w:val="24"/>
          <w:szCs w:val="24"/>
          <w:lang w:val="en-IN"/>
        </w:rPr>
        <w:t xml:space="preserve"> Useful for syncing offline reviews or uploading into another system.</w:t>
      </w:r>
    </w:p>
    <w:p w:rsidR="05EB2A60" w:rsidP="05EB2A60" w:rsidRDefault="05EB2A60" w14:paraId="52950578" w14:textId="3ED95143">
      <w:pPr>
        <w:pStyle w:val="Normal"/>
        <w:spacing w:before="0" w:beforeAutospacing="off" w:after="0" w:afterAutospacing="off"/>
        <w:rPr>
          <w:rFonts w:ascii="Cambria" w:hAnsi="Cambria" w:eastAsia="Cambria" w:cs="Cambria" w:asciiTheme="majorAscii" w:hAnsiTheme="majorAscii" w:eastAsiaTheme="majorAscii" w:cstheme="majorAscii"/>
          <w:noProof w:val="0"/>
          <w:sz w:val="22"/>
          <w:szCs w:val="22"/>
          <w:lang w:val="en-IN"/>
        </w:rPr>
      </w:pPr>
    </w:p>
    <w:p w:rsidR="7DCC759A" w:rsidP="05EB2A60" w:rsidRDefault="7DCC759A" w14:paraId="329A979A" w14:textId="7A092516">
      <w:pPr>
        <w:pStyle w:val="Heading1"/>
        <w:numPr>
          <w:ilvl w:val="0"/>
          <w:numId w:val="38"/>
        </w:numPr>
        <w:rPr>
          <w:noProof w:val="0"/>
          <w:lang w:val="en-IN"/>
        </w:rPr>
      </w:pPr>
      <w:r w:rsidRPr="05EB2A60" w:rsidR="7DCC759A">
        <w:rPr>
          <w:noProof w:val="0"/>
          <w:lang w:val="en-IN"/>
        </w:rPr>
        <w:t>College Deadlines</w:t>
      </w:r>
    </w:p>
    <w:p w:rsidR="7DCC759A" w:rsidP="05EB2A60" w:rsidRDefault="7DCC759A" w14:paraId="4D3E00E4" w14:textId="1D07398B">
      <w:pPr>
        <w:spacing w:before="240" w:beforeAutospacing="off" w:after="240" w:afterAutospacing="off"/>
      </w:pPr>
      <w:r w:rsidRPr="05EB2A60" w:rsidR="7DCC759A">
        <w:rPr>
          <w:rFonts w:ascii="Calibri" w:hAnsi="Calibri" w:eastAsia="Calibri" w:cs="Calibri"/>
          <w:b w:val="1"/>
          <w:bCs w:val="1"/>
          <w:noProof w:val="0"/>
          <w:sz w:val="22"/>
          <w:szCs w:val="22"/>
          <w:lang w:val="en-IN"/>
        </w:rPr>
        <w:t>Q1. What is the deadline to apply to the University of California (UCs) for undergrad?</w:t>
      </w:r>
      <w:r>
        <w:br/>
      </w:r>
      <w:r w:rsidRPr="05EB2A60" w:rsidR="7DCC759A">
        <w:rPr>
          <w:rFonts w:ascii="Calibri" w:hAnsi="Calibri" w:eastAsia="Calibri" w:cs="Calibri"/>
          <w:noProof w:val="0"/>
          <w:sz w:val="22"/>
          <w:szCs w:val="22"/>
          <w:lang w:val="en-IN"/>
        </w:rPr>
        <w:t xml:space="preserve"> </w:t>
      </w:r>
      <w:r w:rsidRPr="05EB2A60" w:rsidR="7DCC759A">
        <w:rPr>
          <w:rFonts w:ascii="Calibri" w:hAnsi="Calibri" w:eastAsia="Calibri" w:cs="Calibri"/>
          <w:b w:val="1"/>
          <w:bCs w:val="1"/>
          <w:noProof w:val="0"/>
          <w:sz w:val="22"/>
          <w:szCs w:val="22"/>
          <w:lang w:val="en-IN"/>
        </w:rPr>
        <w:t>A:</w:t>
      </w:r>
      <w:r w:rsidRPr="05EB2A60" w:rsidR="7DCC759A">
        <w:rPr>
          <w:rFonts w:ascii="Calibri" w:hAnsi="Calibri" w:eastAsia="Calibri" w:cs="Calibri"/>
          <w:noProof w:val="0"/>
          <w:sz w:val="22"/>
          <w:szCs w:val="22"/>
          <w:lang w:val="en-IN"/>
        </w:rPr>
        <w:t xml:space="preserve"> The UC application opens on </w:t>
      </w:r>
      <w:r w:rsidRPr="05EB2A60" w:rsidR="7DCC759A">
        <w:rPr>
          <w:rFonts w:ascii="Calibri" w:hAnsi="Calibri" w:eastAsia="Calibri" w:cs="Calibri"/>
          <w:b w:val="1"/>
          <w:bCs w:val="1"/>
          <w:noProof w:val="0"/>
          <w:sz w:val="22"/>
          <w:szCs w:val="22"/>
          <w:lang w:val="en-IN"/>
        </w:rPr>
        <w:t>August 1</w:t>
      </w:r>
      <w:r w:rsidRPr="05EB2A60" w:rsidR="7DCC759A">
        <w:rPr>
          <w:rFonts w:ascii="Calibri" w:hAnsi="Calibri" w:eastAsia="Calibri" w:cs="Calibri"/>
          <w:noProof w:val="0"/>
          <w:sz w:val="22"/>
          <w:szCs w:val="22"/>
          <w:lang w:val="en-IN"/>
        </w:rPr>
        <w:t xml:space="preserve"> and must be submitted </w:t>
      </w:r>
      <w:r w:rsidRPr="05EB2A60" w:rsidR="7DCC759A">
        <w:rPr>
          <w:rFonts w:ascii="Calibri" w:hAnsi="Calibri" w:eastAsia="Calibri" w:cs="Calibri"/>
          <w:b w:val="1"/>
          <w:bCs w:val="1"/>
          <w:noProof w:val="0"/>
          <w:sz w:val="22"/>
          <w:szCs w:val="22"/>
          <w:lang w:val="en-IN"/>
        </w:rPr>
        <w:t>between November 1–30</w:t>
      </w:r>
      <w:r w:rsidRPr="05EB2A60" w:rsidR="7DCC759A">
        <w:rPr>
          <w:rFonts w:ascii="Calibri" w:hAnsi="Calibri" w:eastAsia="Calibri" w:cs="Calibri"/>
          <w:noProof w:val="0"/>
          <w:sz w:val="22"/>
          <w:szCs w:val="22"/>
          <w:lang w:val="en-IN"/>
        </w:rPr>
        <w:t>. No extensions or early deadlines.</w:t>
      </w:r>
    </w:p>
    <w:p w:rsidR="7DCC759A" w:rsidP="05EB2A60" w:rsidRDefault="7DCC759A" w14:paraId="2BD96FDD" w14:textId="01322780">
      <w:pPr>
        <w:spacing w:before="240" w:beforeAutospacing="off" w:after="240" w:afterAutospacing="off"/>
      </w:pPr>
      <w:r w:rsidRPr="05EB2A60" w:rsidR="7DCC759A">
        <w:rPr>
          <w:rFonts w:ascii="Calibri" w:hAnsi="Calibri" w:eastAsia="Calibri" w:cs="Calibri"/>
          <w:b w:val="1"/>
          <w:bCs w:val="1"/>
          <w:noProof w:val="0"/>
          <w:sz w:val="22"/>
          <w:szCs w:val="22"/>
          <w:lang w:val="en-IN"/>
        </w:rPr>
        <w:t>Q2. When are Oxbridge (Oxford &amp; Cambridge) undergraduate applications due?</w:t>
      </w:r>
      <w:r>
        <w:br/>
      </w:r>
      <w:r w:rsidRPr="05EB2A60" w:rsidR="7DCC759A">
        <w:rPr>
          <w:rFonts w:ascii="Calibri" w:hAnsi="Calibri" w:eastAsia="Calibri" w:cs="Calibri"/>
          <w:noProof w:val="0"/>
          <w:sz w:val="22"/>
          <w:szCs w:val="22"/>
          <w:lang w:val="en-IN"/>
        </w:rPr>
        <w:t xml:space="preserve"> </w:t>
      </w:r>
      <w:r w:rsidRPr="05EB2A60" w:rsidR="7DCC759A">
        <w:rPr>
          <w:rFonts w:ascii="Calibri" w:hAnsi="Calibri" w:eastAsia="Calibri" w:cs="Calibri"/>
          <w:b w:val="1"/>
          <w:bCs w:val="1"/>
          <w:noProof w:val="0"/>
          <w:sz w:val="22"/>
          <w:szCs w:val="22"/>
          <w:lang w:val="en-IN"/>
        </w:rPr>
        <w:t>A:</w:t>
      </w:r>
      <w:r w:rsidRPr="05EB2A60" w:rsidR="7DCC759A">
        <w:rPr>
          <w:rFonts w:ascii="Calibri" w:hAnsi="Calibri" w:eastAsia="Calibri" w:cs="Calibri"/>
          <w:noProof w:val="0"/>
          <w:sz w:val="22"/>
          <w:szCs w:val="22"/>
          <w:lang w:val="en-IN"/>
        </w:rPr>
        <w:t xml:space="preserve"> The deadline is </w:t>
      </w:r>
      <w:r w:rsidRPr="05EB2A60" w:rsidR="7DCC759A">
        <w:rPr>
          <w:rFonts w:ascii="Calibri" w:hAnsi="Calibri" w:eastAsia="Calibri" w:cs="Calibri"/>
          <w:b w:val="1"/>
          <w:bCs w:val="1"/>
          <w:noProof w:val="0"/>
          <w:sz w:val="22"/>
          <w:szCs w:val="22"/>
          <w:lang w:val="en-IN"/>
        </w:rPr>
        <w:t>October 15</w:t>
      </w:r>
      <w:r w:rsidRPr="05EB2A60" w:rsidR="7DCC759A">
        <w:rPr>
          <w:rFonts w:ascii="Calibri" w:hAnsi="Calibri" w:eastAsia="Calibri" w:cs="Calibri"/>
          <w:noProof w:val="0"/>
          <w:sz w:val="22"/>
          <w:szCs w:val="22"/>
          <w:lang w:val="en-IN"/>
        </w:rPr>
        <w:t xml:space="preserve"> every year via UCAS. This applies to all courses at Oxford and Cambridge and most courses in medicine, veterinary science, and dentistry.</w:t>
      </w:r>
    </w:p>
    <w:p w:rsidR="7DCC759A" w:rsidP="05EB2A60" w:rsidRDefault="7DCC759A" w14:paraId="76276263" w14:textId="7FE54721">
      <w:pPr>
        <w:spacing w:before="240" w:beforeAutospacing="off" w:after="240" w:afterAutospacing="off"/>
        <w:rPr>
          <w:rFonts w:ascii="Calibri" w:hAnsi="Calibri" w:eastAsia="Calibri" w:cs="Calibri"/>
          <w:b w:val="1"/>
          <w:bCs w:val="1"/>
          <w:noProof w:val="0"/>
          <w:sz w:val="22"/>
          <w:szCs w:val="22"/>
          <w:lang w:val="en-IN"/>
        </w:rPr>
      </w:pPr>
      <w:r w:rsidRPr="05EB2A60" w:rsidR="7DCC759A">
        <w:rPr>
          <w:rFonts w:ascii="Calibri" w:hAnsi="Calibri" w:eastAsia="Calibri" w:cs="Calibri"/>
          <w:b w:val="1"/>
          <w:bCs w:val="1"/>
          <w:noProof w:val="0"/>
          <w:sz w:val="22"/>
          <w:szCs w:val="22"/>
          <w:lang w:val="en-IN"/>
        </w:rPr>
        <w:t>Q3. What is the UCAS deadline for undergraduate applications in the UK?</w:t>
      </w:r>
    </w:p>
    <w:p w:rsidR="7DCC759A" w:rsidP="05EB2A60" w:rsidRDefault="7DCC759A" w14:paraId="5F7B82EC" w14:textId="1D59433D">
      <w:pPr>
        <w:pStyle w:val="ListParagraph"/>
        <w:numPr>
          <w:ilvl w:val="0"/>
          <w:numId w:val="39"/>
        </w:numPr>
        <w:spacing w:before="240" w:beforeAutospacing="off" w:after="240" w:afterAutospacing="off"/>
        <w:rPr>
          <w:rFonts w:ascii="Calibri" w:hAnsi="Calibri" w:eastAsia="Calibri" w:cs="Calibri"/>
          <w:noProof w:val="0"/>
          <w:sz w:val="22"/>
          <w:szCs w:val="22"/>
          <w:lang w:val="en-IN"/>
        </w:rPr>
      </w:pPr>
      <w:r w:rsidRPr="05EB2A60" w:rsidR="7DCC759A">
        <w:rPr>
          <w:rFonts w:ascii="Calibri" w:hAnsi="Calibri" w:eastAsia="Calibri" w:cs="Calibri"/>
          <w:b w:val="1"/>
          <w:bCs w:val="1"/>
          <w:noProof w:val="0"/>
          <w:sz w:val="22"/>
          <w:szCs w:val="22"/>
          <w:lang w:val="en-IN"/>
        </w:rPr>
        <w:t>October 15</w:t>
      </w:r>
      <w:r w:rsidRPr="05EB2A60" w:rsidR="7DCC759A">
        <w:rPr>
          <w:rFonts w:ascii="Calibri" w:hAnsi="Calibri" w:eastAsia="Calibri" w:cs="Calibri"/>
          <w:noProof w:val="0"/>
          <w:sz w:val="22"/>
          <w:szCs w:val="22"/>
          <w:lang w:val="en-IN"/>
        </w:rPr>
        <w:t xml:space="preserve"> for Oxbridge and select medicine/dentistry programs</w:t>
      </w:r>
    </w:p>
    <w:p w:rsidR="7DCC759A" w:rsidP="05EB2A60" w:rsidRDefault="7DCC759A" w14:paraId="1ADADC23" w14:textId="20343E99">
      <w:pPr>
        <w:pStyle w:val="ListParagraph"/>
        <w:numPr>
          <w:ilvl w:val="0"/>
          <w:numId w:val="39"/>
        </w:numPr>
        <w:spacing w:before="240" w:beforeAutospacing="off" w:after="240" w:afterAutospacing="off"/>
        <w:rPr>
          <w:rFonts w:ascii="Calibri" w:hAnsi="Calibri" w:eastAsia="Calibri" w:cs="Calibri"/>
          <w:noProof w:val="0"/>
          <w:sz w:val="22"/>
          <w:szCs w:val="22"/>
          <w:lang w:val="en-IN"/>
        </w:rPr>
      </w:pPr>
      <w:r w:rsidRPr="05EB2A60" w:rsidR="7DCC759A">
        <w:rPr>
          <w:rFonts w:ascii="Calibri" w:hAnsi="Calibri" w:eastAsia="Calibri" w:cs="Calibri"/>
          <w:b w:val="1"/>
          <w:bCs w:val="1"/>
          <w:noProof w:val="0"/>
          <w:sz w:val="22"/>
          <w:szCs w:val="22"/>
          <w:lang w:val="en-IN"/>
        </w:rPr>
        <w:t>January 31</w:t>
      </w:r>
      <w:r w:rsidRPr="05EB2A60" w:rsidR="7DCC759A">
        <w:rPr>
          <w:rFonts w:ascii="Calibri" w:hAnsi="Calibri" w:eastAsia="Calibri" w:cs="Calibri"/>
          <w:noProof w:val="0"/>
          <w:sz w:val="22"/>
          <w:szCs w:val="22"/>
          <w:lang w:val="en-IN"/>
        </w:rPr>
        <w:t xml:space="preserve"> for most other UK universities and courses (official equal consideration deadline)</w:t>
      </w:r>
    </w:p>
    <w:p w:rsidR="7DCC759A" w:rsidP="05EB2A60" w:rsidRDefault="7DCC759A" w14:paraId="3451A1E7" w14:textId="2498F87D">
      <w:pPr>
        <w:spacing w:before="240" w:beforeAutospacing="off" w:after="240" w:afterAutospacing="off"/>
        <w:rPr>
          <w:rFonts w:ascii="Calibri" w:hAnsi="Calibri" w:eastAsia="Calibri" w:cs="Calibri"/>
          <w:b w:val="1"/>
          <w:bCs w:val="1"/>
          <w:noProof w:val="0"/>
          <w:sz w:val="22"/>
          <w:szCs w:val="22"/>
          <w:lang w:val="en-IN"/>
        </w:rPr>
      </w:pPr>
      <w:r w:rsidRPr="05EB2A60" w:rsidR="7DCC759A">
        <w:rPr>
          <w:rFonts w:ascii="Calibri" w:hAnsi="Calibri" w:eastAsia="Calibri" w:cs="Calibri"/>
          <w:b w:val="1"/>
          <w:bCs w:val="1"/>
          <w:noProof w:val="0"/>
          <w:sz w:val="22"/>
          <w:szCs w:val="22"/>
          <w:lang w:val="en-IN"/>
        </w:rPr>
        <w:t xml:space="preserve">Q4. When should students </w:t>
      </w:r>
      <w:r w:rsidRPr="05EB2A60" w:rsidR="7DCC759A">
        <w:rPr>
          <w:rFonts w:ascii="Calibri" w:hAnsi="Calibri" w:eastAsia="Calibri" w:cs="Calibri"/>
          <w:b w:val="1"/>
          <w:bCs w:val="1"/>
          <w:noProof w:val="0"/>
          <w:sz w:val="22"/>
          <w:szCs w:val="22"/>
          <w:lang w:val="en-IN"/>
        </w:rPr>
        <w:t>submit</w:t>
      </w:r>
      <w:r w:rsidRPr="05EB2A60" w:rsidR="7DCC759A">
        <w:rPr>
          <w:rFonts w:ascii="Calibri" w:hAnsi="Calibri" w:eastAsia="Calibri" w:cs="Calibri"/>
          <w:b w:val="1"/>
          <w:bCs w:val="1"/>
          <w:noProof w:val="0"/>
          <w:sz w:val="22"/>
          <w:szCs w:val="22"/>
          <w:lang w:val="en-IN"/>
        </w:rPr>
        <w:t xml:space="preserve"> their Common App for US colleges?</w:t>
      </w:r>
    </w:p>
    <w:p w:rsidR="7DCC759A" w:rsidP="05EB2A60" w:rsidRDefault="7DCC759A" w14:paraId="36CF0F6A" w14:textId="740286C9">
      <w:pPr>
        <w:pStyle w:val="ListParagraph"/>
        <w:numPr>
          <w:ilvl w:val="0"/>
          <w:numId w:val="40"/>
        </w:numPr>
        <w:spacing w:before="240" w:beforeAutospacing="off" w:after="240" w:afterAutospacing="off"/>
        <w:rPr>
          <w:rFonts w:ascii="Calibri" w:hAnsi="Calibri" w:eastAsia="Calibri" w:cs="Calibri"/>
          <w:b w:val="1"/>
          <w:bCs w:val="1"/>
          <w:noProof w:val="0"/>
          <w:sz w:val="22"/>
          <w:szCs w:val="22"/>
          <w:lang w:val="en-IN"/>
        </w:rPr>
      </w:pPr>
      <w:r w:rsidRPr="05EB2A60" w:rsidR="7DCC759A">
        <w:rPr>
          <w:rFonts w:ascii="Calibri" w:hAnsi="Calibri" w:eastAsia="Calibri" w:cs="Calibri"/>
          <w:b w:val="1"/>
          <w:bCs w:val="1"/>
          <w:noProof w:val="0"/>
          <w:sz w:val="22"/>
          <w:szCs w:val="22"/>
          <w:lang w:val="en-IN"/>
        </w:rPr>
        <w:t>Early Action (EA)</w:t>
      </w:r>
      <w:r w:rsidRPr="05EB2A60" w:rsidR="7DCC759A">
        <w:rPr>
          <w:rFonts w:ascii="Calibri" w:hAnsi="Calibri" w:eastAsia="Calibri" w:cs="Calibri"/>
          <w:noProof w:val="0"/>
          <w:sz w:val="22"/>
          <w:szCs w:val="22"/>
          <w:lang w:val="en-IN"/>
        </w:rPr>
        <w:t xml:space="preserve"> and </w:t>
      </w:r>
      <w:r w:rsidRPr="05EB2A60" w:rsidR="7DCC759A">
        <w:rPr>
          <w:rFonts w:ascii="Calibri" w:hAnsi="Calibri" w:eastAsia="Calibri" w:cs="Calibri"/>
          <w:b w:val="1"/>
          <w:bCs w:val="1"/>
          <w:noProof w:val="0"/>
          <w:sz w:val="22"/>
          <w:szCs w:val="22"/>
          <w:lang w:val="en-IN"/>
        </w:rPr>
        <w:t>Early Decision (ED)</w:t>
      </w:r>
      <w:r w:rsidRPr="05EB2A60" w:rsidR="7DCC759A">
        <w:rPr>
          <w:rFonts w:ascii="Calibri" w:hAnsi="Calibri" w:eastAsia="Calibri" w:cs="Calibri"/>
          <w:noProof w:val="0"/>
          <w:sz w:val="22"/>
          <w:szCs w:val="22"/>
          <w:lang w:val="en-IN"/>
        </w:rPr>
        <w:t xml:space="preserve"> deadlines are typically around </w:t>
      </w:r>
      <w:r w:rsidRPr="05EB2A60" w:rsidR="7DCC759A">
        <w:rPr>
          <w:rFonts w:ascii="Calibri" w:hAnsi="Calibri" w:eastAsia="Calibri" w:cs="Calibri"/>
          <w:b w:val="1"/>
          <w:bCs w:val="1"/>
          <w:noProof w:val="0"/>
          <w:sz w:val="22"/>
          <w:szCs w:val="22"/>
          <w:lang w:val="en-IN"/>
        </w:rPr>
        <w:t>November 1 or 15</w:t>
      </w:r>
    </w:p>
    <w:p w:rsidR="7DCC759A" w:rsidP="05EB2A60" w:rsidRDefault="7DCC759A" w14:paraId="29F995E3" w14:textId="22539EE5">
      <w:pPr>
        <w:pStyle w:val="ListParagraph"/>
        <w:numPr>
          <w:ilvl w:val="0"/>
          <w:numId w:val="40"/>
        </w:numPr>
        <w:spacing w:before="240" w:beforeAutospacing="off" w:after="240" w:afterAutospacing="off"/>
        <w:rPr>
          <w:rFonts w:ascii="Calibri" w:hAnsi="Calibri" w:eastAsia="Calibri" w:cs="Calibri"/>
          <w:b w:val="1"/>
          <w:bCs w:val="1"/>
          <w:noProof w:val="0"/>
          <w:sz w:val="22"/>
          <w:szCs w:val="22"/>
          <w:lang w:val="en-IN"/>
        </w:rPr>
      </w:pPr>
      <w:r w:rsidRPr="05EB2A60" w:rsidR="7DCC759A">
        <w:rPr>
          <w:rFonts w:ascii="Calibri" w:hAnsi="Calibri" w:eastAsia="Calibri" w:cs="Calibri"/>
          <w:b w:val="1"/>
          <w:bCs w:val="1"/>
          <w:noProof w:val="0"/>
          <w:sz w:val="22"/>
          <w:szCs w:val="22"/>
          <w:lang w:val="en-IN"/>
        </w:rPr>
        <w:t>Regular Decision (RD)</w:t>
      </w:r>
      <w:r w:rsidRPr="05EB2A60" w:rsidR="7DCC759A">
        <w:rPr>
          <w:rFonts w:ascii="Calibri" w:hAnsi="Calibri" w:eastAsia="Calibri" w:cs="Calibri"/>
          <w:noProof w:val="0"/>
          <w:sz w:val="22"/>
          <w:szCs w:val="22"/>
          <w:lang w:val="en-IN"/>
        </w:rPr>
        <w:t xml:space="preserve"> deadlines are usually around </w:t>
      </w:r>
      <w:r w:rsidRPr="05EB2A60" w:rsidR="7DCC759A">
        <w:rPr>
          <w:rFonts w:ascii="Calibri" w:hAnsi="Calibri" w:eastAsia="Calibri" w:cs="Calibri"/>
          <w:b w:val="1"/>
          <w:bCs w:val="1"/>
          <w:noProof w:val="0"/>
          <w:sz w:val="22"/>
          <w:szCs w:val="22"/>
          <w:lang w:val="en-IN"/>
        </w:rPr>
        <w:t>January 1–5</w:t>
      </w:r>
    </w:p>
    <w:p w:rsidR="7DCC759A" w:rsidP="05EB2A60" w:rsidRDefault="7DCC759A" w14:paraId="45CFDA8E" w14:textId="248CD393">
      <w:pPr>
        <w:pStyle w:val="ListParagraph"/>
        <w:numPr>
          <w:ilvl w:val="0"/>
          <w:numId w:val="40"/>
        </w:numPr>
        <w:spacing w:before="240" w:beforeAutospacing="off" w:after="240" w:afterAutospacing="off"/>
        <w:rPr>
          <w:rFonts w:ascii="Calibri" w:hAnsi="Calibri" w:eastAsia="Calibri" w:cs="Calibri"/>
          <w:noProof w:val="0"/>
          <w:sz w:val="22"/>
          <w:szCs w:val="22"/>
          <w:lang w:val="en-IN"/>
        </w:rPr>
      </w:pPr>
      <w:r w:rsidRPr="05EB2A60" w:rsidR="7DCC759A">
        <w:rPr>
          <w:rFonts w:ascii="Calibri" w:hAnsi="Calibri" w:eastAsia="Calibri" w:cs="Calibri"/>
          <w:noProof w:val="0"/>
          <w:sz w:val="22"/>
          <w:szCs w:val="22"/>
          <w:lang w:val="en-IN"/>
        </w:rPr>
        <w:t>Note: Some colleges may have their own specific deadlines or rolling admissions</w:t>
      </w:r>
    </w:p>
    <w:p w:rsidR="7DCC759A" w:rsidP="05EB2A60" w:rsidRDefault="7DCC759A" w14:paraId="179BEA54" w14:textId="69AF6FCC">
      <w:pPr>
        <w:spacing w:before="240" w:beforeAutospacing="off" w:after="240" w:afterAutospacing="off"/>
      </w:pPr>
      <w:r w:rsidRPr="05EB2A60" w:rsidR="7DCC759A">
        <w:rPr>
          <w:rFonts w:ascii="Calibri" w:hAnsi="Calibri" w:eastAsia="Calibri" w:cs="Calibri"/>
          <w:b w:val="1"/>
          <w:bCs w:val="1"/>
          <w:noProof w:val="0"/>
          <w:sz w:val="22"/>
          <w:szCs w:val="22"/>
          <w:lang w:val="en-IN"/>
        </w:rPr>
        <w:t>Q5. What’s the difference between EA, ED, and RD?</w:t>
      </w:r>
      <w:r>
        <w:br/>
      </w:r>
      <w:r w:rsidRPr="05EB2A60" w:rsidR="7DCC759A">
        <w:rPr>
          <w:rFonts w:ascii="Calibri" w:hAnsi="Calibri" w:eastAsia="Calibri" w:cs="Calibri"/>
          <w:noProof w:val="0"/>
          <w:sz w:val="22"/>
          <w:szCs w:val="22"/>
          <w:lang w:val="en-IN"/>
        </w:rPr>
        <w:t xml:space="preserve"> </w:t>
      </w:r>
      <w:r w:rsidRPr="05EB2A60" w:rsidR="7DCC759A">
        <w:rPr>
          <w:rFonts w:ascii="Calibri" w:hAnsi="Calibri" w:eastAsia="Calibri" w:cs="Calibri"/>
          <w:b w:val="1"/>
          <w:bCs w:val="1"/>
          <w:noProof w:val="0"/>
          <w:sz w:val="22"/>
          <w:szCs w:val="22"/>
          <w:lang w:val="en-IN"/>
        </w:rPr>
        <w:t>A:</w:t>
      </w:r>
    </w:p>
    <w:p w:rsidR="7DCC759A" w:rsidP="05EB2A60" w:rsidRDefault="7DCC759A" w14:paraId="110AB401" w14:textId="21FDF96D">
      <w:pPr>
        <w:pStyle w:val="ListParagraph"/>
        <w:numPr>
          <w:ilvl w:val="0"/>
          <w:numId w:val="41"/>
        </w:numPr>
        <w:spacing w:before="240" w:beforeAutospacing="off" w:after="240" w:afterAutospacing="off"/>
        <w:rPr>
          <w:rFonts w:ascii="Calibri" w:hAnsi="Calibri" w:eastAsia="Calibri" w:cs="Calibri"/>
          <w:noProof w:val="0"/>
          <w:sz w:val="22"/>
          <w:szCs w:val="22"/>
          <w:lang w:val="en-IN"/>
        </w:rPr>
      </w:pPr>
      <w:r w:rsidRPr="05EB2A60" w:rsidR="7DCC759A">
        <w:rPr>
          <w:rFonts w:ascii="Calibri" w:hAnsi="Calibri" w:eastAsia="Calibri" w:cs="Calibri"/>
          <w:b w:val="1"/>
          <w:bCs w:val="1"/>
          <w:noProof w:val="0"/>
          <w:sz w:val="22"/>
          <w:szCs w:val="22"/>
          <w:lang w:val="en-IN"/>
        </w:rPr>
        <w:t>Early Action (EA):</w:t>
      </w:r>
      <w:r w:rsidRPr="05EB2A60" w:rsidR="7DCC759A">
        <w:rPr>
          <w:rFonts w:ascii="Calibri" w:hAnsi="Calibri" w:eastAsia="Calibri" w:cs="Calibri"/>
          <w:noProof w:val="0"/>
          <w:sz w:val="22"/>
          <w:szCs w:val="22"/>
          <w:lang w:val="en-IN"/>
        </w:rPr>
        <w:t xml:space="preserve"> Non-binding. You apply early and hear back early.</w:t>
      </w:r>
    </w:p>
    <w:p w:rsidR="7DCC759A" w:rsidP="05EB2A60" w:rsidRDefault="7DCC759A" w14:paraId="6165691E" w14:textId="6C71F3FA">
      <w:pPr>
        <w:pStyle w:val="ListParagraph"/>
        <w:numPr>
          <w:ilvl w:val="0"/>
          <w:numId w:val="41"/>
        </w:numPr>
        <w:spacing w:before="240" w:beforeAutospacing="off" w:after="240" w:afterAutospacing="off"/>
        <w:rPr>
          <w:rFonts w:ascii="Calibri" w:hAnsi="Calibri" w:eastAsia="Calibri" w:cs="Calibri"/>
          <w:noProof w:val="0"/>
          <w:sz w:val="22"/>
          <w:szCs w:val="22"/>
          <w:lang w:val="en-IN"/>
        </w:rPr>
      </w:pPr>
      <w:r w:rsidRPr="05EB2A60" w:rsidR="7DCC759A">
        <w:rPr>
          <w:rFonts w:ascii="Calibri" w:hAnsi="Calibri" w:eastAsia="Calibri" w:cs="Calibri"/>
          <w:b w:val="1"/>
          <w:bCs w:val="1"/>
          <w:noProof w:val="0"/>
          <w:sz w:val="22"/>
          <w:szCs w:val="22"/>
          <w:lang w:val="en-IN"/>
        </w:rPr>
        <w:t>Early Decision (ED):</w:t>
      </w:r>
      <w:r w:rsidRPr="05EB2A60" w:rsidR="7DCC759A">
        <w:rPr>
          <w:rFonts w:ascii="Calibri" w:hAnsi="Calibri" w:eastAsia="Calibri" w:cs="Calibri"/>
          <w:noProof w:val="0"/>
          <w:sz w:val="22"/>
          <w:szCs w:val="22"/>
          <w:lang w:val="en-IN"/>
        </w:rPr>
        <w:t xml:space="preserve"> Binding. You must attend if admitted.</w:t>
      </w:r>
    </w:p>
    <w:p w:rsidR="7DCC759A" w:rsidP="05EB2A60" w:rsidRDefault="7DCC759A" w14:paraId="47F600E3" w14:textId="51EA9844">
      <w:pPr>
        <w:pStyle w:val="ListParagraph"/>
        <w:numPr>
          <w:ilvl w:val="0"/>
          <w:numId w:val="41"/>
        </w:numPr>
        <w:spacing w:before="240" w:beforeAutospacing="off" w:after="240" w:afterAutospacing="off"/>
        <w:rPr>
          <w:rFonts w:ascii="Calibri" w:hAnsi="Calibri" w:eastAsia="Calibri" w:cs="Calibri"/>
          <w:noProof w:val="0"/>
          <w:sz w:val="22"/>
          <w:szCs w:val="22"/>
          <w:lang w:val="en-IN"/>
        </w:rPr>
      </w:pPr>
      <w:r w:rsidRPr="05EB2A60" w:rsidR="7DCC759A">
        <w:rPr>
          <w:rFonts w:ascii="Calibri" w:hAnsi="Calibri" w:eastAsia="Calibri" w:cs="Calibri"/>
          <w:b w:val="1"/>
          <w:bCs w:val="1"/>
          <w:noProof w:val="0"/>
          <w:sz w:val="22"/>
          <w:szCs w:val="22"/>
          <w:lang w:val="en-IN"/>
        </w:rPr>
        <w:t>Regular Decision (RD):</w:t>
      </w:r>
      <w:r w:rsidRPr="05EB2A60" w:rsidR="7DCC759A">
        <w:rPr>
          <w:rFonts w:ascii="Calibri" w:hAnsi="Calibri" w:eastAsia="Calibri" w:cs="Calibri"/>
          <w:noProof w:val="0"/>
          <w:sz w:val="22"/>
          <w:szCs w:val="22"/>
          <w:lang w:val="en-IN"/>
        </w:rPr>
        <w:t xml:space="preserve"> Standard timeline with decisions usually by March/April.</w:t>
      </w:r>
    </w:p>
    <w:p w:rsidR="7DCC759A" w:rsidP="05EB2A60" w:rsidRDefault="7DCC759A" w14:paraId="3C665834" w14:textId="6D8ED3C6">
      <w:pPr>
        <w:pStyle w:val="Normal"/>
      </w:pPr>
      <w:r w:rsidRPr="05EB2A60" w:rsidR="7DCC759A">
        <w:rPr>
          <w:rFonts w:ascii="Calibri" w:hAnsi="Calibri" w:eastAsia="Calibri" w:cs="Calibri"/>
          <w:b w:val="1"/>
          <w:bCs w:val="1"/>
          <w:noProof w:val="0"/>
          <w:sz w:val="22"/>
          <w:szCs w:val="22"/>
          <w:lang w:val="en-IN"/>
        </w:rPr>
        <w:t xml:space="preserve">Q6. What are typical deadlines for </w:t>
      </w:r>
      <w:r w:rsidRPr="05EB2A60" w:rsidR="7DCC759A">
        <w:rPr>
          <w:rFonts w:ascii="Calibri" w:hAnsi="Calibri" w:eastAsia="Calibri" w:cs="Calibri"/>
          <w:b w:val="1"/>
          <w:bCs w:val="1"/>
          <w:noProof w:val="0"/>
          <w:sz w:val="22"/>
          <w:szCs w:val="22"/>
          <w:lang w:val="en-IN"/>
        </w:rPr>
        <w:t>Master’s</w:t>
      </w:r>
      <w:r w:rsidRPr="05EB2A60" w:rsidR="7DCC759A">
        <w:rPr>
          <w:rFonts w:ascii="Calibri" w:hAnsi="Calibri" w:eastAsia="Calibri" w:cs="Calibri"/>
          <w:b w:val="1"/>
          <w:bCs w:val="1"/>
          <w:noProof w:val="0"/>
          <w:sz w:val="22"/>
          <w:szCs w:val="22"/>
          <w:lang w:val="en-IN"/>
        </w:rPr>
        <w:t xml:space="preserve"> programs (non-MBA)?</w:t>
      </w:r>
      <w:r>
        <w:br/>
      </w:r>
      <w:r w:rsidRPr="05EB2A60" w:rsidR="7DCC759A">
        <w:rPr>
          <w:rFonts w:ascii="Calibri" w:hAnsi="Calibri" w:eastAsia="Calibri" w:cs="Calibri"/>
          <w:noProof w:val="0"/>
          <w:sz w:val="22"/>
          <w:szCs w:val="22"/>
          <w:lang w:val="en-IN"/>
        </w:rPr>
        <w:t xml:space="preserve"> </w:t>
      </w:r>
      <w:r w:rsidRPr="05EB2A60" w:rsidR="7DCC759A">
        <w:rPr>
          <w:rFonts w:ascii="Calibri" w:hAnsi="Calibri" w:eastAsia="Calibri" w:cs="Calibri"/>
          <w:b w:val="1"/>
          <w:bCs w:val="1"/>
          <w:noProof w:val="0"/>
          <w:sz w:val="22"/>
          <w:szCs w:val="22"/>
          <w:lang w:val="en-IN"/>
        </w:rPr>
        <w:t>A:</w:t>
      </w:r>
      <w:r w:rsidRPr="05EB2A60" w:rsidR="7DCC759A">
        <w:rPr>
          <w:rFonts w:ascii="Calibri" w:hAnsi="Calibri" w:eastAsia="Calibri" w:cs="Calibri"/>
          <w:noProof w:val="0"/>
          <w:sz w:val="22"/>
          <w:szCs w:val="22"/>
          <w:lang w:val="en-IN"/>
        </w:rPr>
        <w:t xml:space="preserve"> Most </w:t>
      </w:r>
      <w:r w:rsidRPr="05EB2A60" w:rsidR="7DCC759A">
        <w:rPr>
          <w:rFonts w:ascii="Calibri" w:hAnsi="Calibri" w:eastAsia="Calibri" w:cs="Calibri"/>
          <w:noProof w:val="0"/>
          <w:sz w:val="22"/>
          <w:szCs w:val="22"/>
          <w:lang w:val="en-IN"/>
        </w:rPr>
        <w:t>Master’s</w:t>
      </w:r>
      <w:r w:rsidRPr="05EB2A60" w:rsidR="7DCC759A">
        <w:rPr>
          <w:rFonts w:ascii="Calibri" w:hAnsi="Calibri" w:eastAsia="Calibri" w:cs="Calibri"/>
          <w:noProof w:val="0"/>
          <w:sz w:val="22"/>
          <w:szCs w:val="22"/>
          <w:lang w:val="en-IN"/>
        </w:rPr>
        <w:t xml:space="preserve"> programs have </w:t>
      </w:r>
      <w:r w:rsidRPr="05EB2A60" w:rsidR="7DCC759A">
        <w:rPr>
          <w:rFonts w:ascii="Calibri" w:hAnsi="Calibri" w:eastAsia="Calibri" w:cs="Calibri"/>
          <w:b w:val="1"/>
          <w:bCs w:val="1"/>
          <w:noProof w:val="0"/>
          <w:sz w:val="22"/>
          <w:szCs w:val="22"/>
          <w:lang w:val="en-IN"/>
        </w:rPr>
        <w:t>multiple rounds</w:t>
      </w:r>
      <w:r w:rsidRPr="05EB2A60" w:rsidR="7DCC759A">
        <w:rPr>
          <w:rFonts w:ascii="Calibri" w:hAnsi="Calibri" w:eastAsia="Calibri" w:cs="Calibri"/>
          <w:noProof w:val="0"/>
          <w:sz w:val="22"/>
          <w:szCs w:val="22"/>
          <w:lang w:val="en-IN"/>
        </w:rPr>
        <w:t xml:space="preserve"> or </w:t>
      </w:r>
      <w:r w:rsidRPr="05EB2A60" w:rsidR="7DCC759A">
        <w:rPr>
          <w:rFonts w:ascii="Calibri" w:hAnsi="Calibri" w:eastAsia="Calibri" w:cs="Calibri"/>
          <w:b w:val="1"/>
          <w:bCs w:val="1"/>
          <w:noProof w:val="0"/>
          <w:sz w:val="22"/>
          <w:szCs w:val="22"/>
          <w:lang w:val="en-IN"/>
        </w:rPr>
        <w:t>rolling admissions</w:t>
      </w:r>
      <w:r w:rsidRPr="05EB2A60" w:rsidR="7DCC759A">
        <w:rPr>
          <w:rFonts w:ascii="Calibri" w:hAnsi="Calibri" w:eastAsia="Calibri" w:cs="Calibri"/>
          <w:noProof w:val="0"/>
          <w:sz w:val="22"/>
          <w:szCs w:val="22"/>
          <w:lang w:val="en-IN"/>
        </w:rPr>
        <w:t>. Common timelines:</w:t>
      </w:r>
    </w:p>
    <w:p w:rsidR="7DCC759A" w:rsidP="05EB2A60" w:rsidRDefault="7DCC759A" w14:paraId="16CD9558" w14:textId="212BF6F8">
      <w:pPr>
        <w:pStyle w:val="ListParagraph"/>
        <w:numPr>
          <w:ilvl w:val="0"/>
          <w:numId w:val="42"/>
        </w:numPr>
        <w:spacing w:before="240" w:beforeAutospacing="off" w:after="240" w:afterAutospacing="off"/>
        <w:rPr>
          <w:rFonts w:ascii="Calibri" w:hAnsi="Calibri" w:eastAsia="Calibri" w:cs="Calibri"/>
          <w:noProof w:val="0"/>
          <w:sz w:val="22"/>
          <w:szCs w:val="22"/>
          <w:lang w:val="en-IN"/>
        </w:rPr>
      </w:pPr>
      <w:r w:rsidRPr="05EB2A60" w:rsidR="7DCC759A">
        <w:rPr>
          <w:rFonts w:ascii="Calibri" w:hAnsi="Calibri" w:eastAsia="Calibri" w:cs="Calibri"/>
          <w:b w:val="1"/>
          <w:bCs w:val="1"/>
          <w:noProof w:val="0"/>
          <w:sz w:val="22"/>
          <w:szCs w:val="22"/>
          <w:lang w:val="en-IN"/>
        </w:rPr>
        <w:t>Round 1:</w:t>
      </w:r>
      <w:r w:rsidRPr="05EB2A60" w:rsidR="7DCC759A">
        <w:rPr>
          <w:rFonts w:ascii="Calibri" w:hAnsi="Calibri" w:eastAsia="Calibri" w:cs="Calibri"/>
          <w:noProof w:val="0"/>
          <w:sz w:val="22"/>
          <w:szCs w:val="22"/>
          <w:lang w:val="en-IN"/>
        </w:rPr>
        <w:t xml:space="preserve"> October–December</w:t>
      </w:r>
    </w:p>
    <w:p w:rsidR="7DCC759A" w:rsidP="05EB2A60" w:rsidRDefault="7DCC759A" w14:paraId="489A1838" w14:textId="6A3BC28D">
      <w:pPr>
        <w:pStyle w:val="ListParagraph"/>
        <w:numPr>
          <w:ilvl w:val="0"/>
          <w:numId w:val="42"/>
        </w:numPr>
        <w:spacing w:before="240" w:beforeAutospacing="off" w:after="240" w:afterAutospacing="off"/>
        <w:rPr>
          <w:rFonts w:ascii="Calibri" w:hAnsi="Calibri" w:eastAsia="Calibri" w:cs="Calibri"/>
          <w:noProof w:val="0"/>
          <w:sz w:val="22"/>
          <w:szCs w:val="22"/>
          <w:lang w:val="en-IN"/>
        </w:rPr>
      </w:pPr>
      <w:r w:rsidRPr="05EB2A60" w:rsidR="7DCC759A">
        <w:rPr>
          <w:rFonts w:ascii="Calibri" w:hAnsi="Calibri" w:eastAsia="Calibri" w:cs="Calibri"/>
          <w:b w:val="1"/>
          <w:bCs w:val="1"/>
          <w:noProof w:val="0"/>
          <w:sz w:val="22"/>
          <w:szCs w:val="22"/>
          <w:lang w:val="en-IN"/>
        </w:rPr>
        <w:t>Round 2:</w:t>
      </w:r>
      <w:r w:rsidRPr="05EB2A60" w:rsidR="7DCC759A">
        <w:rPr>
          <w:rFonts w:ascii="Calibri" w:hAnsi="Calibri" w:eastAsia="Calibri" w:cs="Calibri"/>
          <w:noProof w:val="0"/>
          <w:sz w:val="22"/>
          <w:szCs w:val="22"/>
          <w:lang w:val="en-IN"/>
        </w:rPr>
        <w:t xml:space="preserve"> January–March</w:t>
      </w:r>
    </w:p>
    <w:p w:rsidR="7DCC759A" w:rsidP="05EB2A60" w:rsidRDefault="7DCC759A" w14:paraId="531822BD" w14:textId="59F27335">
      <w:pPr>
        <w:pStyle w:val="ListParagraph"/>
        <w:numPr>
          <w:ilvl w:val="0"/>
          <w:numId w:val="42"/>
        </w:numPr>
        <w:spacing w:before="240" w:beforeAutospacing="off" w:after="240" w:afterAutospacing="off"/>
        <w:rPr>
          <w:rFonts w:ascii="Calibri" w:hAnsi="Calibri" w:eastAsia="Calibri" w:cs="Calibri"/>
          <w:noProof w:val="0"/>
          <w:sz w:val="22"/>
          <w:szCs w:val="22"/>
          <w:lang w:val="en-IN"/>
        </w:rPr>
      </w:pPr>
      <w:r w:rsidRPr="05EB2A60" w:rsidR="7DCC759A">
        <w:rPr>
          <w:rFonts w:ascii="Calibri" w:hAnsi="Calibri" w:eastAsia="Calibri" w:cs="Calibri"/>
          <w:b w:val="1"/>
          <w:bCs w:val="1"/>
          <w:noProof w:val="0"/>
          <w:sz w:val="22"/>
          <w:szCs w:val="22"/>
          <w:lang w:val="en-IN"/>
        </w:rPr>
        <w:t>Final/Extended rounds:</w:t>
      </w:r>
      <w:r w:rsidRPr="05EB2A60" w:rsidR="7DCC759A">
        <w:rPr>
          <w:rFonts w:ascii="Calibri" w:hAnsi="Calibri" w:eastAsia="Calibri" w:cs="Calibri"/>
          <w:noProof w:val="0"/>
          <w:sz w:val="22"/>
          <w:szCs w:val="22"/>
          <w:lang w:val="en-IN"/>
        </w:rPr>
        <w:t xml:space="preserve"> April–June</w:t>
      </w:r>
      <w:r>
        <w:br/>
      </w:r>
      <w:r w:rsidRPr="05EB2A60" w:rsidR="7DCC759A">
        <w:rPr>
          <w:rFonts w:ascii="Calibri" w:hAnsi="Calibri" w:eastAsia="Calibri" w:cs="Calibri"/>
          <w:noProof w:val="0"/>
          <w:sz w:val="22"/>
          <w:szCs w:val="22"/>
          <w:lang w:val="en-IN"/>
        </w:rPr>
        <w:t xml:space="preserve"> Always check university websites as deadlines vary by country, program, and school.</w:t>
      </w:r>
    </w:p>
    <w:p w:rsidR="7DCC759A" w:rsidP="05EB2A60" w:rsidRDefault="7DCC759A" w14:paraId="2CA97756" w14:textId="67DBAF4F">
      <w:pPr>
        <w:spacing w:before="240" w:beforeAutospacing="off" w:after="240" w:afterAutospacing="off"/>
        <w:rPr>
          <w:rFonts w:ascii="Calibri" w:hAnsi="Calibri" w:eastAsia="Calibri" w:cs="Calibri"/>
          <w:noProof w:val="0"/>
          <w:sz w:val="22"/>
          <w:szCs w:val="22"/>
          <w:lang w:val="en-IN"/>
        </w:rPr>
      </w:pPr>
      <w:r w:rsidRPr="05EB2A60" w:rsidR="7DCC759A">
        <w:rPr>
          <w:rFonts w:ascii="Calibri" w:hAnsi="Calibri" w:eastAsia="Calibri" w:cs="Calibri"/>
          <w:b w:val="1"/>
          <w:bCs w:val="1"/>
          <w:noProof w:val="0"/>
          <w:sz w:val="22"/>
          <w:szCs w:val="22"/>
          <w:lang w:val="en-IN"/>
        </w:rPr>
        <w:t xml:space="preserve">Q7. What </w:t>
      </w:r>
      <w:r w:rsidRPr="05EB2A60" w:rsidR="7DCC759A">
        <w:rPr>
          <w:rFonts w:ascii="Calibri" w:hAnsi="Calibri" w:eastAsia="Calibri" w:cs="Calibri"/>
          <w:b w:val="1"/>
          <w:bCs w:val="1"/>
          <w:noProof w:val="0"/>
          <w:sz w:val="22"/>
          <w:szCs w:val="22"/>
          <w:lang w:val="en-IN"/>
        </w:rPr>
        <w:t>are</w:t>
      </w:r>
      <w:r w:rsidRPr="05EB2A60" w:rsidR="7DCC759A">
        <w:rPr>
          <w:rFonts w:ascii="Calibri" w:hAnsi="Calibri" w:eastAsia="Calibri" w:cs="Calibri"/>
          <w:b w:val="1"/>
          <w:bCs w:val="1"/>
          <w:noProof w:val="0"/>
          <w:sz w:val="22"/>
          <w:szCs w:val="22"/>
          <w:lang w:val="en-IN"/>
        </w:rPr>
        <w:t xml:space="preserve"> MBA Round 1, Round 2, and Round 3 deadlines?</w:t>
      </w:r>
    </w:p>
    <w:p w:rsidR="7DCC759A" w:rsidP="05EB2A60" w:rsidRDefault="7DCC759A" w14:paraId="55B516D8" w14:textId="31C7191A">
      <w:pPr>
        <w:pStyle w:val="ListParagraph"/>
        <w:numPr>
          <w:ilvl w:val="0"/>
          <w:numId w:val="43"/>
        </w:numPr>
        <w:spacing w:before="240" w:beforeAutospacing="off" w:after="240" w:afterAutospacing="off"/>
        <w:rPr>
          <w:rFonts w:ascii="Calibri" w:hAnsi="Calibri" w:eastAsia="Calibri" w:cs="Calibri"/>
          <w:b w:val="1"/>
          <w:bCs w:val="1"/>
          <w:noProof w:val="0"/>
          <w:sz w:val="22"/>
          <w:szCs w:val="22"/>
          <w:lang w:val="en-IN"/>
        </w:rPr>
      </w:pPr>
      <w:r w:rsidRPr="05EB2A60" w:rsidR="7DCC759A">
        <w:rPr>
          <w:rFonts w:ascii="Calibri" w:hAnsi="Calibri" w:eastAsia="Calibri" w:cs="Calibri"/>
          <w:b w:val="1"/>
          <w:bCs w:val="1"/>
          <w:noProof w:val="0"/>
          <w:sz w:val="22"/>
          <w:szCs w:val="22"/>
          <w:lang w:val="en-IN"/>
        </w:rPr>
        <w:t>Round 1 (R1):</w:t>
      </w:r>
      <w:r w:rsidRPr="05EB2A60" w:rsidR="7DCC759A">
        <w:rPr>
          <w:rFonts w:ascii="Calibri" w:hAnsi="Calibri" w:eastAsia="Calibri" w:cs="Calibri"/>
          <w:noProof w:val="0"/>
          <w:sz w:val="22"/>
          <w:szCs w:val="22"/>
          <w:lang w:val="en-IN"/>
        </w:rPr>
        <w:t xml:space="preserve"> Usually in </w:t>
      </w:r>
      <w:r w:rsidRPr="05EB2A60" w:rsidR="7DCC759A">
        <w:rPr>
          <w:rFonts w:ascii="Calibri" w:hAnsi="Calibri" w:eastAsia="Calibri" w:cs="Calibri"/>
          <w:b w:val="1"/>
          <w:bCs w:val="1"/>
          <w:noProof w:val="0"/>
          <w:sz w:val="22"/>
          <w:szCs w:val="22"/>
          <w:lang w:val="en-IN"/>
        </w:rPr>
        <w:t>September–October</w:t>
      </w:r>
    </w:p>
    <w:p w:rsidR="7DCC759A" w:rsidP="05EB2A60" w:rsidRDefault="7DCC759A" w14:paraId="742F06BC" w14:textId="34A78EDD">
      <w:pPr>
        <w:pStyle w:val="ListParagraph"/>
        <w:numPr>
          <w:ilvl w:val="0"/>
          <w:numId w:val="43"/>
        </w:numPr>
        <w:spacing w:before="240" w:beforeAutospacing="off" w:after="240" w:afterAutospacing="off"/>
        <w:rPr>
          <w:rFonts w:ascii="Calibri" w:hAnsi="Calibri" w:eastAsia="Calibri" w:cs="Calibri"/>
          <w:b w:val="1"/>
          <w:bCs w:val="1"/>
          <w:noProof w:val="0"/>
          <w:sz w:val="22"/>
          <w:szCs w:val="22"/>
          <w:lang w:val="en-IN"/>
        </w:rPr>
      </w:pPr>
      <w:r w:rsidRPr="05EB2A60" w:rsidR="7DCC759A">
        <w:rPr>
          <w:rFonts w:ascii="Calibri" w:hAnsi="Calibri" w:eastAsia="Calibri" w:cs="Calibri"/>
          <w:b w:val="1"/>
          <w:bCs w:val="1"/>
          <w:noProof w:val="0"/>
          <w:sz w:val="22"/>
          <w:szCs w:val="22"/>
          <w:lang w:val="en-IN"/>
        </w:rPr>
        <w:t>Round 2 (R2):</w:t>
      </w:r>
      <w:r w:rsidRPr="05EB2A60" w:rsidR="7DCC759A">
        <w:rPr>
          <w:rFonts w:ascii="Calibri" w:hAnsi="Calibri" w:eastAsia="Calibri" w:cs="Calibri"/>
          <w:noProof w:val="0"/>
          <w:sz w:val="22"/>
          <w:szCs w:val="22"/>
          <w:lang w:val="en-IN"/>
        </w:rPr>
        <w:t xml:space="preserve"> Typically in </w:t>
      </w:r>
      <w:r w:rsidRPr="05EB2A60" w:rsidR="7DCC759A">
        <w:rPr>
          <w:rFonts w:ascii="Calibri" w:hAnsi="Calibri" w:eastAsia="Calibri" w:cs="Calibri"/>
          <w:b w:val="1"/>
          <w:bCs w:val="1"/>
          <w:noProof w:val="0"/>
          <w:sz w:val="22"/>
          <w:szCs w:val="22"/>
          <w:lang w:val="en-IN"/>
        </w:rPr>
        <w:t>January</w:t>
      </w:r>
    </w:p>
    <w:p w:rsidR="7DCC759A" w:rsidP="05EB2A60" w:rsidRDefault="7DCC759A" w14:paraId="5A6BC2BA" w14:textId="67DDFFAD">
      <w:pPr>
        <w:pStyle w:val="ListParagraph"/>
        <w:numPr>
          <w:ilvl w:val="0"/>
          <w:numId w:val="43"/>
        </w:numPr>
        <w:spacing w:before="240" w:beforeAutospacing="off" w:after="240" w:afterAutospacing="off"/>
        <w:rPr>
          <w:rFonts w:ascii="Calibri" w:hAnsi="Calibri" w:eastAsia="Calibri" w:cs="Calibri"/>
          <w:noProof w:val="0"/>
          <w:sz w:val="22"/>
          <w:szCs w:val="22"/>
          <w:lang w:val="en-IN"/>
        </w:rPr>
      </w:pPr>
      <w:r w:rsidRPr="05EB2A60" w:rsidR="7DCC759A">
        <w:rPr>
          <w:rFonts w:ascii="Calibri" w:hAnsi="Calibri" w:eastAsia="Calibri" w:cs="Calibri"/>
          <w:b w:val="1"/>
          <w:bCs w:val="1"/>
          <w:noProof w:val="0"/>
          <w:sz w:val="22"/>
          <w:szCs w:val="22"/>
          <w:lang w:val="en-IN"/>
        </w:rPr>
        <w:t>Round 3 (R3):</w:t>
      </w:r>
      <w:r w:rsidRPr="05EB2A60" w:rsidR="7DCC759A">
        <w:rPr>
          <w:rFonts w:ascii="Calibri" w:hAnsi="Calibri" w:eastAsia="Calibri" w:cs="Calibri"/>
          <w:noProof w:val="0"/>
          <w:sz w:val="22"/>
          <w:szCs w:val="22"/>
          <w:lang w:val="en-IN"/>
        </w:rPr>
        <w:t xml:space="preserve"> Often in </w:t>
      </w:r>
      <w:r w:rsidRPr="05EB2A60" w:rsidR="7DCC759A">
        <w:rPr>
          <w:rFonts w:ascii="Calibri" w:hAnsi="Calibri" w:eastAsia="Calibri" w:cs="Calibri"/>
          <w:b w:val="1"/>
          <w:bCs w:val="1"/>
          <w:noProof w:val="0"/>
          <w:sz w:val="22"/>
          <w:szCs w:val="22"/>
          <w:lang w:val="en-IN"/>
        </w:rPr>
        <w:t>March–April</w:t>
      </w:r>
      <w:r>
        <w:br/>
      </w:r>
      <w:r w:rsidRPr="05EB2A60" w:rsidR="7DCC759A">
        <w:rPr>
          <w:rFonts w:ascii="Calibri" w:hAnsi="Calibri" w:eastAsia="Calibri" w:cs="Calibri"/>
          <w:noProof w:val="0"/>
          <w:sz w:val="22"/>
          <w:szCs w:val="22"/>
          <w:lang w:val="en-IN"/>
        </w:rPr>
        <w:t xml:space="preserve"> Top schools encourage applying in R1 or R2, especially for scholarships and international visa processing.</w:t>
      </w:r>
    </w:p>
    <w:p w:rsidR="2F55E751" w:rsidP="05EB2A60" w:rsidRDefault="2F55E751" w14:paraId="55F8A488" w14:textId="370E8853">
      <w:pPr>
        <w:pStyle w:val="Heading1"/>
        <w:rPr>
          <w:rFonts w:ascii="Calibri" w:hAnsi="Calibri" w:eastAsia="Calibri" w:cs="Calibri"/>
          <w:noProof w:val="0"/>
          <w:sz w:val="22"/>
          <w:szCs w:val="22"/>
          <w:lang w:val="en-IN"/>
        </w:rPr>
      </w:pPr>
      <w:r w:rsidRPr="05EB2A60" w:rsidR="2F55E751">
        <w:rPr>
          <w:noProof w:val="0"/>
          <w:lang w:val="en-IN"/>
        </w:rPr>
        <w:t>J. Hook Points</w:t>
      </w:r>
    </w:p>
    <w:p w:rsidR="2F55E751" w:rsidP="05EB2A60" w:rsidRDefault="2F55E751" w14:paraId="646C6571" w14:textId="52F6A35D">
      <w:pPr>
        <w:spacing w:before="240" w:beforeAutospacing="off" w:after="240" w:afterAutospacing="off"/>
      </w:pPr>
      <w:r w:rsidRPr="05EB2A60" w:rsidR="2F55E751">
        <w:rPr>
          <w:rFonts w:ascii="Calibri" w:hAnsi="Calibri" w:eastAsia="Calibri" w:cs="Calibri"/>
          <w:b w:val="1"/>
          <w:bCs w:val="1"/>
          <w:noProof w:val="0"/>
          <w:sz w:val="22"/>
          <w:szCs w:val="22"/>
          <w:lang w:val="en-IN"/>
        </w:rPr>
        <w:t>Q1. Why is your pricing higher than some competitors?</w:t>
      </w:r>
      <w:r>
        <w:br/>
      </w:r>
      <w:r w:rsidRPr="05EB2A60" w:rsidR="2F55E751">
        <w:rPr>
          <w:rFonts w:ascii="Calibri" w:hAnsi="Calibri" w:eastAsia="Calibri" w:cs="Calibri"/>
          <w:noProof w:val="0"/>
          <w:sz w:val="22"/>
          <w:szCs w:val="22"/>
          <w:lang w:val="en-IN"/>
        </w:rPr>
        <w:t xml:space="preserve"> </w:t>
      </w:r>
      <w:r w:rsidRPr="05EB2A60" w:rsidR="2F55E751">
        <w:rPr>
          <w:rFonts w:ascii="Calibri" w:hAnsi="Calibri" w:eastAsia="Calibri" w:cs="Calibri"/>
          <w:b w:val="1"/>
          <w:bCs w:val="1"/>
          <w:noProof w:val="0"/>
          <w:sz w:val="22"/>
          <w:szCs w:val="22"/>
          <w:lang w:val="en-IN"/>
        </w:rPr>
        <w:t>A:</w:t>
      </w:r>
      <w:r w:rsidRPr="05EB2A60" w:rsidR="2F55E751">
        <w:rPr>
          <w:rFonts w:ascii="Calibri" w:hAnsi="Calibri" w:eastAsia="Calibri" w:cs="Calibri"/>
          <w:noProof w:val="0"/>
          <w:sz w:val="22"/>
          <w:szCs w:val="22"/>
          <w:lang w:val="en-IN"/>
        </w:rPr>
        <w:t xml:space="preserve"> Our pricing reflects our highly personalized approach: every application is custom-built from scratch, reviewed by senior counselors—not juniors—and often personally overseen by our CEO. We don’t do copy-paste work. You’re paying for expertise, personalization, and success.</w:t>
      </w:r>
    </w:p>
    <w:p w:rsidR="2F55E751" w:rsidP="05EB2A60" w:rsidRDefault="2F55E751" w14:paraId="06B4ECFC" w14:textId="232ACE0C">
      <w:pPr>
        <w:spacing w:before="240" w:beforeAutospacing="off" w:after="240" w:afterAutospacing="off"/>
      </w:pPr>
      <w:r w:rsidRPr="05EB2A60" w:rsidR="2F55E751">
        <w:rPr>
          <w:rFonts w:ascii="Calibri" w:hAnsi="Calibri" w:eastAsia="Calibri" w:cs="Calibri"/>
          <w:b w:val="1"/>
          <w:bCs w:val="1"/>
          <w:noProof w:val="0"/>
          <w:sz w:val="22"/>
          <w:szCs w:val="22"/>
          <w:lang w:val="en-IN"/>
        </w:rPr>
        <w:t>Q2. Can we start small? We’re not ready to spend ₹5L right now.</w:t>
      </w:r>
      <w:r>
        <w:br/>
      </w:r>
      <w:r w:rsidRPr="05EB2A60" w:rsidR="2F55E751">
        <w:rPr>
          <w:rFonts w:ascii="Calibri" w:hAnsi="Calibri" w:eastAsia="Calibri" w:cs="Calibri"/>
          <w:noProof w:val="0"/>
          <w:sz w:val="22"/>
          <w:szCs w:val="22"/>
          <w:lang w:val="en-IN"/>
        </w:rPr>
        <w:t xml:space="preserve"> </w:t>
      </w:r>
      <w:r w:rsidRPr="05EB2A60" w:rsidR="2F55E751">
        <w:rPr>
          <w:rFonts w:ascii="Calibri" w:hAnsi="Calibri" w:eastAsia="Calibri" w:cs="Calibri"/>
          <w:b w:val="1"/>
          <w:bCs w:val="1"/>
          <w:noProof w:val="0"/>
          <w:sz w:val="22"/>
          <w:szCs w:val="22"/>
          <w:lang w:val="en-IN"/>
        </w:rPr>
        <w:t>A:</w:t>
      </w:r>
      <w:r w:rsidRPr="05EB2A60" w:rsidR="2F55E751">
        <w:rPr>
          <w:rFonts w:ascii="Calibri" w:hAnsi="Calibri" w:eastAsia="Calibri" w:cs="Calibri"/>
          <w:noProof w:val="0"/>
          <w:sz w:val="22"/>
          <w:szCs w:val="22"/>
          <w:lang w:val="en-IN"/>
        </w:rPr>
        <w:t xml:space="preserve"> Absolutely. You can begin with a single counseling session + career test to get a roadmap and then decide. Many families do this before upgrading to a full package.</w:t>
      </w:r>
    </w:p>
    <w:p w:rsidR="2F55E751" w:rsidP="05EB2A60" w:rsidRDefault="2F55E751" w14:paraId="1FBB17AC" w14:textId="4C75EAE7">
      <w:pPr>
        <w:spacing w:before="240" w:beforeAutospacing="off" w:after="240" w:afterAutospacing="off"/>
      </w:pPr>
      <w:r w:rsidRPr="05EB2A60" w:rsidR="2F55E751">
        <w:rPr>
          <w:rFonts w:ascii="Calibri" w:hAnsi="Calibri" w:eastAsia="Calibri" w:cs="Calibri"/>
          <w:b w:val="1"/>
          <w:bCs w:val="1"/>
          <w:noProof w:val="0"/>
          <w:sz w:val="22"/>
          <w:szCs w:val="22"/>
          <w:lang w:val="en-IN"/>
        </w:rPr>
        <w:t>Q3. Can I work with you for fewer schools? What happens then?</w:t>
      </w:r>
      <w:r>
        <w:br/>
      </w:r>
      <w:r w:rsidRPr="05EB2A60" w:rsidR="2F55E751">
        <w:rPr>
          <w:rFonts w:ascii="Calibri" w:hAnsi="Calibri" w:eastAsia="Calibri" w:cs="Calibri"/>
          <w:noProof w:val="0"/>
          <w:sz w:val="22"/>
          <w:szCs w:val="22"/>
          <w:lang w:val="en-IN"/>
        </w:rPr>
        <w:t xml:space="preserve"> </w:t>
      </w:r>
      <w:r w:rsidRPr="05EB2A60" w:rsidR="2F55E751">
        <w:rPr>
          <w:rFonts w:ascii="Calibri" w:hAnsi="Calibri" w:eastAsia="Calibri" w:cs="Calibri"/>
          <w:b w:val="1"/>
          <w:bCs w:val="1"/>
          <w:noProof w:val="0"/>
          <w:sz w:val="22"/>
          <w:szCs w:val="22"/>
          <w:lang w:val="en-IN"/>
        </w:rPr>
        <w:t>A:</w:t>
      </w:r>
      <w:r w:rsidRPr="05EB2A60" w:rsidR="2F55E751">
        <w:rPr>
          <w:rFonts w:ascii="Calibri" w:hAnsi="Calibri" w:eastAsia="Calibri" w:cs="Calibri"/>
          <w:noProof w:val="0"/>
          <w:sz w:val="22"/>
          <w:szCs w:val="22"/>
          <w:lang w:val="en-IN"/>
        </w:rPr>
        <w:t xml:space="preserve"> Yes, and most students do. While many apply to ~20 schools, they typically choose to work with us on 12 or 15 and handle the rest on their own. This allows both expert support and some flexibility.</w:t>
      </w:r>
    </w:p>
    <w:p w:rsidR="2F55E751" w:rsidP="05EB2A60" w:rsidRDefault="2F55E751" w14:paraId="0E0C5B87" w14:textId="254C9094">
      <w:pPr>
        <w:spacing w:before="240" w:beforeAutospacing="off" w:after="240" w:afterAutospacing="off"/>
      </w:pPr>
      <w:r w:rsidRPr="05EB2A60" w:rsidR="2F55E751">
        <w:rPr>
          <w:rFonts w:ascii="Calibri" w:hAnsi="Calibri" w:eastAsia="Calibri" w:cs="Calibri"/>
          <w:b w:val="1"/>
          <w:bCs w:val="1"/>
          <w:noProof w:val="0"/>
          <w:sz w:val="22"/>
          <w:szCs w:val="22"/>
          <w:lang w:val="en-IN"/>
        </w:rPr>
        <w:t>Q4. Do we save more if we work with you on more schools?</w:t>
      </w:r>
      <w:r>
        <w:br/>
      </w:r>
      <w:r w:rsidRPr="05EB2A60" w:rsidR="2F55E751">
        <w:rPr>
          <w:rFonts w:ascii="Calibri" w:hAnsi="Calibri" w:eastAsia="Calibri" w:cs="Calibri"/>
          <w:noProof w:val="0"/>
          <w:sz w:val="22"/>
          <w:szCs w:val="22"/>
          <w:lang w:val="en-IN"/>
        </w:rPr>
        <w:t xml:space="preserve"> </w:t>
      </w:r>
      <w:r w:rsidRPr="05EB2A60" w:rsidR="2F55E751">
        <w:rPr>
          <w:rFonts w:ascii="Calibri" w:hAnsi="Calibri" w:eastAsia="Calibri" w:cs="Calibri"/>
          <w:b w:val="1"/>
          <w:bCs w:val="1"/>
          <w:noProof w:val="0"/>
          <w:sz w:val="22"/>
          <w:szCs w:val="22"/>
          <w:lang w:val="en-IN"/>
        </w:rPr>
        <w:t>A:</w:t>
      </w:r>
      <w:r w:rsidRPr="05EB2A60" w:rsidR="2F55E751">
        <w:rPr>
          <w:rFonts w:ascii="Calibri" w:hAnsi="Calibri" w:eastAsia="Calibri" w:cs="Calibri"/>
          <w:noProof w:val="0"/>
          <w:sz w:val="22"/>
          <w:szCs w:val="22"/>
          <w:lang w:val="en-IN"/>
        </w:rPr>
        <w:t xml:space="preserve"> Yes. Our per-school cost drops significantly as the number of schools increases—especially at 7, 10, 12, or 15 schools. It’s a great value as you scale up.</w:t>
      </w:r>
    </w:p>
    <w:p w:rsidR="2F55E751" w:rsidP="05EB2A60" w:rsidRDefault="2F55E751" w14:paraId="6FB20A45" w14:textId="55869216">
      <w:pPr>
        <w:spacing w:before="240" w:beforeAutospacing="off" w:after="240" w:afterAutospacing="off"/>
      </w:pPr>
      <w:r w:rsidRPr="05EB2A60" w:rsidR="2F55E751">
        <w:rPr>
          <w:rFonts w:ascii="Calibri" w:hAnsi="Calibri" w:eastAsia="Calibri" w:cs="Calibri"/>
          <w:b w:val="1"/>
          <w:bCs w:val="1"/>
          <w:noProof w:val="0"/>
          <w:sz w:val="22"/>
          <w:szCs w:val="22"/>
          <w:lang w:val="en-IN"/>
        </w:rPr>
        <w:t>Q5. Will the rates go up later in the year?</w:t>
      </w:r>
      <w:r>
        <w:br/>
      </w:r>
      <w:r w:rsidRPr="05EB2A60" w:rsidR="2F55E751">
        <w:rPr>
          <w:rFonts w:ascii="Calibri" w:hAnsi="Calibri" w:eastAsia="Calibri" w:cs="Calibri"/>
          <w:noProof w:val="0"/>
          <w:sz w:val="22"/>
          <w:szCs w:val="22"/>
          <w:lang w:val="en-IN"/>
        </w:rPr>
        <w:t xml:space="preserve"> </w:t>
      </w:r>
      <w:r w:rsidRPr="05EB2A60" w:rsidR="2F55E751">
        <w:rPr>
          <w:rFonts w:ascii="Calibri" w:hAnsi="Calibri" w:eastAsia="Calibri" w:cs="Calibri"/>
          <w:b w:val="1"/>
          <w:bCs w:val="1"/>
          <w:noProof w:val="0"/>
          <w:sz w:val="22"/>
          <w:szCs w:val="22"/>
          <w:lang w:val="en-IN"/>
        </w:rPr>
        <w:t>A:</w:t>
      </w:r>
      <w:r w:rsidRPr="05EB2A60" w:rsidR="2F55E751">
        <w:rPr>
          <w:rFonts w:ascii="Calibri" w:hAnsi="Calibri" w:eastAsia="Calibri" w:cs="Calibri"/>
          <w:noProof w:val="0"/>
          <w:sz w:val="22"/>
          <w:szCs w:val="22"/>
          <w:lang w:val="en-IN"/>
        </w:rPr>
        <w:t xml:space="preserve"> Yes. We revise our pricing every financial year. Booking now helps you lock in the current rate and avoid seasonal price hikes.</w:t>
      </w:r>
    </w:p>
    <w:p w:rsidR="2F55E751" w:rsidP="05EB2A60" w:rsidRDefault="2F55E751" w14:paraId="649509B2" w14:textId="1F1D0CBB">
      <w:pPr>
        <w:pStyle w:val="Normal"/>
      </w:pPr>
      <w:r w:rsidRPr="05EB2A60" w:rsidR="2F55E751">
        <w:rPr>
          <w:rFonts w:ascii="Calibri" w:hAnsi="Calibri" w:eastAsia="Calibri" w:cs="Calibri"/>
          <w:b w:val="1"/>
          <w:bCs w:val="1"/>
          <w:noProof w:val="0"/>
          <w:sz w:val="22"/>
          <w:szCs w:val="22"/>
          <w:lang w:val="en-IN"/>
        </w:rPr>
        <w:t>Q6. Are there any discounts available right now?</w:t>
      </w:r>
      <w:r>
        <w:br/>
      </w:r>
      <w:r w:rsidRPr="05EB2A60" w:rsidR="2F55E751">
        <w:rPr>
          <w:rFonts w:ascii="Calibri" w:hAnsi="Calibri" w:eastAsia="Calibri" w:cs="Calibri"/>
          <w:noProof w:val="0"/>
          <w:sz w:val="22"/>
          <w:szCs w:val="22"/>
          <w:lang w:val="en-IN"/>
        </w:rPr>
        <w:t xml:space="preserve"> </w:t>
      </w:r>
      <w:r w:rsidRPr="05EB2A60" w:rsidR="2F55E751">
        <w:rPr>
          <w:rFonts w:ascii="Calibri" w:hAnsi="Calibri" w:eastAsia="Calibri" w:cs="Calibri"/>
          <w:b w:val="1"/>
          <w:bCs w:val="1"/>
          <w:noProof w:val="0"/>
          <w:sz w:val="22"/>
          <w:szCs w:val="22"/>
          <w:lang w:val="en-IN"/>
        </w:rPr>
        <w:t>A:</w:t>
      </w:r>
      <w:r w:rsidRPr="05EB2A60" w:rsidR="2F55E751">
        <w:rPr>
          <w:rFonts w:ascii="Calibri" w:hAnsi="Calibri" w:eastAsia="Calibri" w:cs="Calibri"/>
          <w:noProof w:val="0"/>
          <w:sz w:val="22"/>
          <w:szCs w:val="22"/>
          <w:lang w:val="en-IN"/>
        </w:rPr>
        <w:t xml:space="preserve"> We offer </w:t>
      </w:r>
      <w:r w:rsidRPr="05EB2A60" w:rsidR="2F55E751">
        <w:rPr>
          <w:rFonts w:ascii="Calibri" w:hAnsi="Calibri" w:eastAsia="Calibri" w:cs="Calibri"/>
          <w:b w:val="1"/>
          <w:bCs w:val="1"/>
          <w:noProof w:val="0"/>
          <w:sz w:val="22"/>
          <w:szCs w:val="22"/>
          <w:lang w:val="en-IN"/>
        </w:rPr>
        <w:t>profile-based scholarships</w:t>
      </w:r>
      <w:r w:rsidRPr="05EB2A60" w:rsidR="2F55E751">
        <w:rPr>
          <w:rFonts w:ascii="Calibri" w:hAnsi="Calibri" w:eastAsia="Calibri" w:cs="Calibri"/>
          <w:noProof w:val="0"/>
          <w:sz w:val="22"/>
          <w:szCs w:val="22"/>
          <w:lang w:val="en-IN"/>
        </w:rPr>
        <w:t xml:space="preserve">—for example, if </w:t>
      </w:r>
      <w:r w:rsidRPr="05EB2A60" w:rsidR="2F55E751">
        <w:rPr>
          <w:rFonts w:ascii="Calibri" w:hAnsi="Calibri" w:eastAsia="Calibri" w:cs="Calibri"/>
          <w:noProof w:val="0"/>
          <w:sz w:val="22"/>
          <w:szCs w:val="22"/>
          <w:lang w:val="en-IN"/>
        </w:rPr>
        <w:t>you’re</w:t>
      </w:r>
      <w:r w:rsidRPr="05EB2A60" w:rsidR="2F55E751">
        <w:rPr>
          <w:rFonts w:ascii="Calibri" w:hAnsi="Calibri" w:eastAsia="Calibri" w:cs="Calibri"/>
          <w:noProof w:val="0"/>
          <w:sz w:val="22"/>
          <w:szCs w:val="22"/>
          <w:lang w:val="en-IN"/>
        </w:rPr>
        <w:t xml:space="preserve"> from a target school/college or have a high GRE/GMAT/SAT score. Ask us, and </w:t>
      </w:r>
      <w:r w:rsidRPr="05EB2A60" w:rsidR="2F55E751">
        <w:rPr>
          <w:rFonts w:ascii="Calibri" w:hAnsi="Calibri" w:eastAsia="Calibri" w:cs="Calibri"/>
          <w:noProof w:val="0"/>
          <w:sz w:val="22"/>
          <w:szCs w:val="22"/>
          <w:lang w:val="en-IN"/>
        </w:rPr>
        <w:t>we’ll</w:t>
      </w:r>
      <w:r w:rsidRPr="05EB2A60" w:rsidR="2F55E751">
        <w:rPr>
          <w:rFonts w:ascii="Calibri" w:hAnsi="Calibri" w:eastAsia="Calibri" w:cs="Calibri"/>
          <w:noProof w:val="0"/>
          <w:sz w:val="22"/>
          <w:szCs w:val="22"/>
          <w:lang w:val="en-IN"/>
        </w:rPr>
        <w:t xml:space="preserve"> check what you qualify for.</w:t>
      </w:r>
    </w:p>
    <w:p w:rsidR="2F55E751" w:rsidP="05EB2A60" w:rsidRDefault="2F55E751" w14:paraId="64E43388" w14:textId="2F13CC98">
      <w:pPr>
        <w:spacing w:before="240" w:beforeAutospacing="off" w:after="240" w:afterAutospacing="off"/>
      </w:pPr>
      <w:r w:rsidRPr="05EB2A60" w:rsidR="2F55E751">
        <w:rPr>
          <w:rFonts w:ascii="Calibri" w:hAnsi="Calibri" w:eastAsia="Calibri" w:cs="Calibri"/>
          <w:b w:val="1"/>
          <w:bCs w:val="1"/>
          <w:noProof w:val="0"/>
          <w:sz w:val="22"/>
          <w:szCs w:val="22"/>
          <w:lang w:val="en-IN"/>
        </w:rPr>
        <w:t>Q7. What kind of limited-period offers do you run?</w:t>
      </w:r>
      <w:r>
        <w:br/>
      </w:r>
      <w:r w:rsidRPr="05EB2A60" w:rsidR="2F55E751">
        <w:rPr>
          <w:rFonts w:ascii="Calibri" w:hAnsi="Calibri" w:eastAsia="Calibri" w:cs="Calibri"/>
          <w:noProof w:val="0"/>
          <w:sz w:val="22"/>
          <w:szCs w:val="22"/>
          <w:lang w:val="en-IN"/>
        </w:rPr>
        <w:t xml:space="preserve"> </w:t>
      </w:r>
      <w:r w:rsidRPr="05EB2A60" w:rsidR="2F55E751">
        <w:rPr>
          <w:rFonts w:ascii="Calibri" w:hAnsi="Calibri" w:eastAsia="Calibri" w:cs="Calibri"/>
          <w:b w:val="1"/>
          <w:bCs w:val="1"/>
          <w:noProof w:val="0"/>
          <w:sz w:val="22"/>
          <w:szCs w:val="22"/>
          <w:lang w:val="en-IN"/>
        </w:rPr>
        <w:t>A:</w:t>
      </w:r>
      <w:r w:rsidRPr="05EB2A60" w:rsidR="2F55E751">
        <w:rPr>
          <w:rFonts w:ascii="Calibri" w:hAnsi="Calibri" w:eastAsia="Calibri" w:cs="Calibri"/>
          <w:noProof w:val="0"/>
          <w:sz w:val="22"/>
          <w:szCs w:val="22"/>
          <w:lang w:val="en-IN"/>
        </w:rPr>
        <w:t xml:space="preserve"> Monthly offers include free test prep sessions, additional edits, or bonus counseling time. And for high scorers, we only have </w:t>
      </w:r>
      <w:r w:rsidRPr="05EB2A60" w:rsidR="2F55E751">
        <w:rPr>
          <w:rFonts w:ascii="Calibri" w:hAnsi="Calibri" w:eastAsia="Calibri" w:cs="Calibri"/>
          <w:b w:val="1"/>
          <w:bCs w:val="1"/>
          <w:noProof w:val="0"/>
          <w:sz w:val="22"/>
          <w:szCs w:val="22"/>
          <w:lang w:val="en-IN"/>
        </w:rPr>
        <w:t>2 discounted slots left</w:t>
      </w:r>
      <w:r w:rsidRPr="05EB2A60" w:rsidR="2F55E751">
        <w:rPr>
          <w:rFonts w:ascii="Calibri" w:hAnsi="Calibri" w:eastAsia="Calibri" w:cs="Calibri"/>
          <w:noProof w:val="0"/>
          <w:sz w:val="22"/>
          <w:szCs w:val="22"/>
          <w:lang w:val="en-IN"/>
        </w:rPr>
        <w:t xml:space="preserve"> this month. They go fast!</w:t>
      </w:r>
    </w:p>
    <w:p w:rsidR="2F55E751" w:rsidP="05EB2A60" w:rsidRDefault="2F55E751" w14:paraId="3DB3DFAB" w14:textId="11912B4D">
      <w:pPr>
        <w:spacing w:before="240" w:beforeAutospacing="off" w:after="240" w:afterAutospacing="off"/>
      </w:pPr>
      <w:r w:rsidRPr="05EB2A60" w:rsidR="2F55E751">
        <w:rPr>
          <w:rFonts w:ascii="Calibri" w:hAnsi="Calibri" w:eastAsia="Calibri" w:cs="Calibri"/>
          <w:b w:val="1"/>
          <w:bCs w:val="1"/>
          <w:noProof w:val="0"/>
          <w:sz w:val="22"/>
          <w:szCs w:val="22"/>
          <w:lang w:val="en-IN"/>
        </w:rPr>
        <w:t>Q8. Do you offer any early sign-up bonuses?</w:t>
      </w:r>
      <w:r>
        <w:br/>
      </w:r>
      <w:r w:rsidRPr="05EB2A60" w:rsidR="2F55E751">
        <w:rPr>
          <w:rFonts w:ascii="Calibri" w:hAnsi="Calibri" w:eastAsia="Calibri" w:cs="Calibri"/>
          <w:noProof w:val="0"/>
          <w:sz w:val="22"/>
          <w:szCs w:val="22"/>
          <w:lang w:val="en-IN"/>
        </w:rPr>
        <w:t xml:space="preserve"> </w:t>
      </w:r>
      <w:r w:rsidRPr="05EB2A60" w:rsidR="2F55E751">
        <w:rPr>
          <w:rFonts w:ascii="Calibri" w:hAnsi="Calibri" w:eastAsia="Calibri" w:cs="Calibri"/>
          <w:b w:val="1"/>
          <w:bCs w:val="1"/>
          <w:noProof w:val="0"/>
          <w:sz w:val="22"/>
          <w:szCs w:val="22"/>
          <w:lang w:val="en-IN"/>
        </w:rPr>
        <w:t>A:</w:t>
      </w:r>
      <w:r w:rsidRPr="05EB2A60" w:rsidR="2F55E751">
        <w:rPr>
          <w:rFonts w:ascii="Calibri" w:hAnsi="Calibri" w:eastAsia="Calibri" w:cs="Calibri"/>
          <w:noProof w:val="0"/>
          <w:sz w:val="22"/>
          <w:szCs w:val="22"/>
          <w:lang w:val="en-IN"/>
        </w:rPr>
        <w:t xml:space="preserve"> Yes—especially between April to July and August onwards. You also get </w:t>
      </w:r>
      <w:r w:rsidRPr="05EB2A60" w:rsidR="2F55E751">
        <w:rPr>
          <w:rFonts w:ascii="Calibri" w:hAnsi="Calibri" w:eastAsia="Calibri" w:cs="Calibri"/>
          <w:b w:val="1"/>
          <w:bCs w:val="1"/>
          <w:noProof w:val="0"/>
          <w:sz w:val="22"/>
          <w:szCs w:val="22"/>
          <w:lang w:val="en-IN"/>
        </w:rPr>
        <w:t>monthly value-adds</w:t>
      </w:r>
      <w:r w:rsidRPr="05EB2A60" w:rsidR="2F55E751">
        <w:rPr>
          <w:rFonts w:ascii="Calibri" w:hAnsi="Calibri" w:eastAsia="Calibri" w:cs="Calibri"/>
          <w:noProof w:val="0"/>
          <w:sz w:val="22"/>
          <w:szCs w:val="22"/>
          <w:lang w:val="en-IN"/>
        </w:rPr>
        <w:t xml:space="preserve"> like LOR workshops or extra mock interviews depending on when you sign up.</w:t>
      </w:r>
    </w:p>
    <w:p w:rsidR="2F55E751" w:rsidP="05EB2A60" w:rsidRDefault="2F55E751" w14:paraId="4423010C" w14:textId="6D5747AD">
      <w:pPr>
        <w:spacing w:before="240" w:beforeAutospacing="off" w:after="240" w:afterAutospacing="off"/>
      </w:pPr>
      <w:r w:rsidRPr="05EB2A60" w:rsidR="2F55E751">
        <w:rPr>
          <w:rFonts w:ascii="Calibri" w:hAnsi="Calibri" w:eastAsia="Calibri" w:cs="Calibri"/>
          <w:b w:val="1"/>
          <w:bCs w:val="1"/>
          <w:noProof w:val="0"/>
          <w:sz w:val="22"/>
          <w:szCs w:val="22"/>
          <w:lang w:val="en-IN"/>
        </w:rPr>
        <w:t>Q9. We’re thinking of waiting till August. Is that okay?</w:t>
      </w:r>
      <w:r>
        <w:br/>
      </w:r>
      <w:r w:rsidRPr="05EB2A60" w:rsidR="2F55E751">
        <w:rPr>
          <w:rFonts w:ascii="Calibri" w:hAnsi="Calibri" w:eastAsia="Calibri" w:cs="Calibri"/>
          <w:noProof w:val="0"/>
          <w:sz w:val="22"/>
          <w:szCs w:val="22"/>
          <w:lang w:val="en-IN"/>
        </w:rPr>
        <w:t xml:space="preserve"> </w:t>
      </w:r>
      <w:r w:rsidRPr="05EB2A60" w:rsidR="2F55E751">
        <w:rPr>
          <w:rFonts w:ascii="Calibri" w:hAnsi="Calibri" w:eastAsia="Calibri" w:cs="Calibri"/>
          <w:b w:val="1"/>
          <w:bCs w:val="1"/>
          <w:noProof w:val="0"/>
          <w:sz w:val="22"/>
          <w:szCs w:val="22"/>
          <w:lang w:val="en-IN"/>
        </w:rPr>
        <w:t>A:</w:t>
      </w:r>
      <w:r w:rsidRPr="05EB2A60" w:rsidR="2F55E751">
        <w:rPr>
          <w:rFonts w:ascii="Calibri" w:hAnsi="Calibri" w:eastAsia="Calibri" w:cs="Calibri"/>
          <w:noProof w:val="0"/>
          <w:sz w:val="22"/>
          <w:szCs w:val="22"/>
          <w:lang w:val="en-IN"/>
        </w:rPr>
        <w:t xml:space="preserve"> From August onwards, we work with </w:t>
      </w:r>
      <w:r w:rsidRPr="05EB2A60" w:rsidR="2F55E751">
        <w:rPr>
          <w:rFonts w:ascii="Calibri" w:hAnsi="Calibri" w:eastAsia="Calibri" w:cs="Calibri"/>
          <w:b w:val="1"/>
          <w:bCs w:val="1"/>
          <w:noProof w:val="0"/>
          <w:sz w:val="22"/>
          <w:szCs w:val="22"/>
          <w:lang w:val="en-IN"/>
        </w:rPr>
        <w:t>only a few students each year</w:t>
      </w:r>
      <w:r w:rsidRPr="05EB2A60" w:rsidR="2F55E751">
        <w:rPr>
          <w:rFonts w:ascii="Calibri" w:hAnsi="Calibri" w:eastAsia="Calibri" w:cs="Calibri"/>
          <w:noProof w:val="0"/>
          <w:sz w:val="22"/>
          <w:szCs w:val="22"/>
          <w:lang w:val="en-IN"/>
        </w:rPr>
        <w:t>. To guarantee a spot, we suggest booking early. We hit full capacity by the time deadlines approach.</w:t>
      </w:r>
    </w:p>
    <w:p w:rsidR="05EB2A60" w:rsidRDefault="05EB2A60" w14:paraId="60D5157A" w14:textId="30CC947B"/>
    <w:p w:rsidR="2F55E751" w:rsidP="05EB2A60" w:rsidRDefault="2F55E751" w14:paraId="0E42B0D7" w14:textId="6A4BE105">
      <w:pPr>
        <w:spacing w:before="240" w:beforeAutospacing="off" w:after="240" w:afterAutospacing="off"/>
        <w:rPr>
          <w:rFonts w:ascii="Calibri" w:hAnsi="Calibri" w:eastAsia="Calibri" w:cs="Calibri"/>
          <w:noProof w:val="0"/>
          <w:sz w:val="22"/>
          <w:szCs w:val="22"/>
          <w:lang w:val="en-IN"/>
        </w:rPr>
      </w:pPr>
      <w:r w:rsidRPr="05EB2A60" w:rsidR="2F55E751">
        <w:rPr>
          <w:rFonts w:ascii="Calibri" w:hAnsi="Calibri" w:eastAsia="Calibri" w:cs="Calibri"/>
          <w:b w:val="1"/>
          <w:bCs w:val="1"/>
          <w:noProof w:val="0"/>
          <w:sz w:val="22"/>
          <w:szCs w:val="22"/>
          <w:lang w:val="en-IN"/>
        </w:rPr>
        <w:t xml:space="preserve">Q10. Who will I be working with? </w:t>
      </w:r>
      <w:r>
        <w:br/>
      </w:r>
      <w:r w:rsidRPr="05EB2A60" w:rsidR="2F55E751">
        <w:rPr>
          <w:rFonts w:ascii="Calibri" w:hAnsi="Calibri" w:eastAsia="Calibri" w:cs="Calibri"/>
          <w:noProof w:val="0"/>
          <w:sz w:val="22"/>
          <w:szCs w:val="22"/>
          <w:lang w:val="en-IN"/>
        </w:rPr>
        <w:t xml:space="preserve"> </w:t>
      </w:r>
      <w:r w:rsidRPr="05EB2A60" w:rsidR="2F55E751">
        <w:rPr>
          <w:rFonts w:ascii="Calibri" w:hAnsi="Calibri" w:eastAsia="Calibri" w:cs="Calibri"/>
          <w:b w:val="1"/>
          <w:bCs w:val="1"/>
          <w:noProof w:val="0"/>
          <w:sz w:val="22"/>
          <w:szCs w:val="22"/>
          <w:lang w:val="en-IN"/>
        </w:rPr>
        <w:t>A:</w:t>
      </w:r>
      <w:r w:rsidRPr="05EB2A60" w:rsidR="2F55E751">
        <w:rPr>
          <w:rFonts w:ascii="Calibri" w:hAnsi="Calibri" w:eastAsia="Calibri" w:cs="Calibri"/>
          <w:noProof w:val="0"/>
          <w:sz w:val="22"/>
          <w:szCs w:val="22"/>
          <w:lang w:val="en-IN"/>
        </w:rPr>
        <w:t xml:space="preserve"> You will work directly with </w:t>
      </w:r>
      <w:r w:rsidRPr="05EB2A60" w:rsidR="2F55E751">
        <w:rPr>
          <w:rFonts w:ascii="Calibri" w:hAnsi="Calibri" w:eastAsia="Calibri" w:cs="Calibri"/>
          <w:b w:val="1"/>
          <w:bCs w:val="1"/>
          <w:noProof w:val="0"/>
          <w:sz w:val="22"/>
          <w:szCs w:val="22"/>
          <w:lang w:val="en-IN"/>
        </w:rPr>
        <w:t xml:space="preserve">senior </w:t>
      </w:r>
      <w:r w:rsidRPr="05EB2A60" w:rsidR="2F55E751">
        <w:rPr>
          <w:rFonts w:ascii="Calibri" w:hAnsi="Calibri" w:eastAsia="Calibri" w:cs="Calibri"/>
          <w:b w:val="1"/>
          <w:bCs w:val="1"/>
          <w:noProof w:val="0"/>
          <w:sz w:val="22"/>
          <w:szCs w:val="22"/>
          <w:lang w:val="en-IN"/>
        </w:rPr>
        <w:t>counselors</w:t>
      </w:r>
      <w:r w:rsidRPr="05EB2A60" w:rsidR="2F55E751">
        <w:rPr>
          <w:rFonts w:ascii="Calibri" w:hAnsi="Calibri" w:eastAsia="Calibri" w:cs="Calibri"/>
          <w:b w:val="1"/>
          <w:bCs w:val="1"/>
          <w:noProof w:val="0"/>
          <w:sz w:val="22"/>
          <w:szCs w:val="22"/>
          <w:lang w:val="en-IN"/>
        </w:rPr>
        <w:t xml:space="preserve"> only</w:t>
      </w:r>
      <w:r w:rsidRPr="05EB2A60" w:rsidR="2F55E751">
        <w:rPr>
          <w:rFonts w:ascii="Calibri" w:hAnsi="Calibri" w:eastAsia="Calibri" w:cs="Calibri"/>
          <w:noProof w:val="0"/>
          <w:sz w:val="22"/>
          <w:szCs w:val="22"/>
          <w:lang w:val="en-IN"/>
        </w:rPr>
        <w:t>—not assistants. Each application is deeply reviewed and personalized by experts.</w:t>
      </w:r>
    </w:p>
    <w:p w:rsidR="2F55E751" w:rsidP="05EB2A60" w:rsidRDefault="2F55E751" w14:paraId="10F4438D" w14:textId="5D5809B1">
      <w:pPr>
        <w:spacing w:before="240" w:beforeAutospacing="off" w:after="240" w:afterAutospacing="off"/>
      </w:pPr>
      <w:r w:rsidRPr="05EB2A60" w:rsidR="2F55E751">
        <w:rPr>
          <w:rFonts w:ascii="Calibri" w:hAnsi="Calibri" w:eastAsia="Calibri" w:cs="Calibri"/>
          <w:b w:val="1"/>
          <w:bCs w:val="1"/>
          <w:noProof w:val="0"/>
          <w:sz w:val="22"/>
          <w:szCs w:val="22"/>
          <w:lang w:val="en-IN"/>
        </w:rPr>
        <w:t>Q11. How involved is the leadership in my application?</w:t>
      </w:r>
      <w:r>
        <w:br/>
      </w:r>
      <w:r w:rsidRPr="05EB2A60" w:rsidR="2F55E751">
        <w:rPr>
          <w:rFonts w:ascii="Calibri" w:hAnsi="Calibri" w:eastAsia="Calibri" w:cs="Calibri"/>
          <w:noProof w:val="0"/>
          <w:sz w:val="22"/>
          <w:szCs w:val="22"/>
          <w:lang w:val="en-IN"/>
        </w:rPr>
        <w:t xml:space="preserve"> </w:t>
      </w:r>
      <w:r w:rsidRPr="05EB2A60" w:rsidR="2F55E751">
        <w:rPr>
          <w:rFonts w:ascii="Calibri" w:hAnsi="Calibri" w:eastAsia="Calibri" w:cs="Calibri"/>
          <w:b w:val="1"/>
          <w:bCs w:val="1"/>
          <w:noProof w:val="0"/>
          <w:sz w:val="22"/>
          <w:szCs w:val="22"/>
          <w:lang w:val="en-IN"/>
        </w:rPr>
        <w:t>A:</w:t>
      </w:r>
      <w:r w:rsidRPr="05EB2A60" w:rsidR="2F55E751">
        <w:rPr>
          <w:rFonts w:ascii="Calibri" w:hAnsi="Calibri" w:eastAsia="Calibri" w:cs="Calibri"/>
          <w:noProof w:val="0"/>
          <w:sz w:val="22"/>
          <w:szCs w:val="22"/>
          <w:lang w:val="en-IN"/>
        </w:rPr>
        <w:t xml:space="preserve"> Our CEO, Vibha Kazgi, personally oversees the strategy and writing quality for every single client, ensuring the work aligns with ReachIvy standards.</w:t>
      </w:r>
    </w:p>
    <w:p w:rsidR="2F55E751" w:rsidP="05EB2A60" w:rsidRDefault="2F55E751" w14:paraId="57A32D82" w14:textId="2CFD944A">
      <w:pPr>
        <w:spacing w:before="240" w:beforeAutospacing="off" w:after="240" w:afterAutospacing="off"/>
      </w:pPr>
      <w:r w:rsidRPr="05EB2A60" w:rsidR="2F55E751">
        <w:rPr>
          <w:rFonts w:ascii="Calibri" w:hAnsi="Calibri" w:eastAsia="Calibri" w:cs="Calibri"/>
          <w:b w:val="1"/>
          <w:bCs w:val="1"/>
          <w:noProof w:val="0"/>
          <w:sz w:val="22"/>
          <w:szCs w:val="22"/>
          <w:lang w:val="en-IN"/>
        </w:rPr>
        <w:t>Q12. Can I contact someone if I have a quick doubt?</w:t>
      </w:r>
      <w:r>
        <w:br/>
      </w:r>
      <w:r w:rsidRPr="05EB2A60" w:rsidR="2F55E751">
        <w:rPr>
          <w:rFonts w:ascii="Calibri" w:hAnsi="Calibri" w:eastAsia="Calibri" w:cs="Calibri"/>
          <w:noProof w:val="0"/>
          <w:sz w:val="22"/>
          <w:szCs w:val="22"/>
          <w:lang w:val="en-IN"/>
        </w:rPr>
        <w:t xml:space="preserve"> </w:t>
      </w:r>
      <w:r w:rsidRPr="05EB2A60" w:rsidR="2F55E751">
        <w:rPr>
          <w:rFonts w:ascii="Calibri" w:hAnsi="Calibri" w:eastAsia="Calibri" w:cs="Calibri"/>
          <w:b w:val="1"/>
          <w:bCs w:val="1"/>
          <w:noProof w:val="0"/>
          <w:sz w:val="22"/>
          <w:szCs w:val="22"/>
          <w:lang w:val="en-IN"/>
        </w:rPr>
        <w:t>A:</w:t>
      </w:r>
      <w:r w:rsidRPr="05EB2A60" w:rsidR="2F55E751">
        <w:rPr>
          <w:rFonts w:ascii="Calibri" w:hAnsi="Calibri" w:eastAsia="Calibri" w:cs="Calibri"/>
          <w:noProof w:val="0"/>
          <w:sz w:val="22"/>
          <w:szCs w:val="22"/>
          <w:lang w:val="en-IN"/>
        </w:rPr>
        <w:t xml:space="preserve"> Yes! Once you enroll, you’ll be added to a </w:t>
      </w:r>
      <w:r w:rsidRPr="05EB2A60" w:rsidR="2F55E751">
        <w:rPr>
          <w:rFonts w:ascii="Calibri" w:hAnsi="Calibri" w:eastAsia="Calibri" w:cs="Calibri"/>
          <w:b w:val="1"/>
          <w:bCs w:val="1"/>
          <w:noProof w:val="0"/>
          <w:sz w:val="22"/>
          <w:szCs w:val="22"/>
          <w:lang w:val="en-IN"/>
        </w:rPr>
        <w:t>dedicated WhatsApp group</w:t>
      </w:r>
      <w:r w:rsidRPr="05EB2A60" w:rsidR="2F55E751">
        <w:rPr>
          <w:rFonts w:ascii="Calibri" w:hAnsi="Calibri" w:eastAsia="Calibri" w:cs="Calibri"/>
          <w:noProof w:val="0"/>
          <w:sz w:val="22"/>
          <w:szCs w:val="22"/>
          <w:lang w:val="en-IN"/>
        </w:rPr>
        <w:t xml:space="preserve"> with our operations team. You can message anytime.</w:t>
      </w:r>
    </w:p>
    <w:p w:rsidR="2F55E751" w:rsidP="05EB2A60" w:rsidRDefault="2F55E751" w14:paraId="33932C02" w14:textId="2469AFE5">
      <w:pPr>
        <w:pStyle w:val="Normal"/>
      </w:pPr>
      <w:r w:rsidRPr="05EB2A60" w:rsidR="2F55E751">
        <w:rPr>
          <w:rFonts w:ascii="Calibri" w:hAnsi="Calibri" w:eastAsia="Calibri" w:cs="Calibri"/>
          <w:b w:val="1"/>
          <w:bCs w:val="1"/>
          <w:noProof w:val="0"/>
          <w:sz w:val="22"/>
          <w:szCs w:val="22"/>
          <w:lang w:val="en-IN"/>
        </w:rPr>
        <w:t>Q13. How do I know this works for someone like me?</w:t>
      </w:r>
      <w:r>
        <w:br/>
      </w:r>
      <w:r w:rsidRPr="05EB2A60" w:rsidR="2F55E751">
        <w:rPr>
          <w:rFonts w:ascii="Calibri" w:hAnsi="Calibri" w:eastAsia="Calibri" w:cs="Calibri"/>
          <w:noProof w:val="0"/>
          <w:sz w:val="22"/>
          <w:szCs w:val="22"/>
          <w:lang w:val="en-IN"/>
        </w:rPr>
        <w:t xml:space="preserve"> </w:t>
      </w:r>
      <w:r w:rsidRPr="05EB2A60" w:rsidR="2F55E751">
        <w:rPr>
          <w:rFonts w:ascii="Calibri" w:hAnsi="Calibri" w:eastAsia="Calibri" w:cs="Calibri"/>
          <w:b w:val="1"/>
          <w:bCs w:val="1"/>
          <w:noProof w:val="0"/>
          <w:sz w:val="22"/>
          <w:szCs w:val="22"/>
          <w:lang w:val="en-IN"/>
        </w:rPr>
        <w:t>A:</w:t>
      </w:r>
      <w:r w:rsidRPr="05EB2A60" w:rsidR="2F55E751">
        <w:rPr>
          <w:rFonts w:ascii="Calibri" w:hAnsi="Calibri" w:eastAsia="Calibri" w:cs="Calibri"/>
          <w:noProof w:val="0"/>
          <w:sz w:val="22"/>
          <w:szCs w:val="22"/>
          <w:lang w:val="en-IN"/>
        </w:rPr>
        <w:t xml:space="preserve"> </w:t>
      </w:r>
      <w:r w:rsidRPr="05EB2A60" w:rsidR="2F55E751">
        <w:rPr>
          <w:rFonts w:ascii="Calibri" w:hAnsi="Calibri" w:eastAsia="Calibri" w:cs="Calibri"/>
          <w:noProof w:val="0"/>
          <w:sz w:val="22"/>
          <w:szCs w:val="22"/>
          <w:lang w:val="en-IN"/>
        </w:rPr>
        <w:t>We’ll</w:t>
      </w:r>
      <w:r w:rsidRPr="05EB2A60" w:rsidR="2F55E751">
        <w:rPr>
          <w:rFonts w:ascii="Calibri" w:hAnsi="Calibri" w:eastAsia="Calibri" w:cs="Calibri"/>
          <w:noProof w:val="0"/>
          <w:sz w:val="22"/>
          <w:szCs w:val="22"/>
          <w:lang w:val="en-IN"/>
        </w:rPr>
        <w:t xml:space="preserve"> share examples of students from </w:t>
      </w:r>
      <w:r w:rsidRPr="05EB2A60" w:rsidR="2F55E751">
        <w:rPr>
          <w:rFonts w:ascii="Calibri" w:hAnsi="Calibri" w:eastAsia="Calibri" w:cs="Calibri"/>
          <w:b w:val="1"/>
          <w:bCs w:val="1"/>
          <w:noProof w:val="0"/>
          <w:sz w:val="22"/>
          <w:szCs w:val="22"/>
          <w:lang w:val="en-IN"/>
        </w:rPr>
        <w:t>similar backgrounds/schools/companies</w:t>
      </w:r>
      <w:r w:rsidRPr="05EB2A60" w:rsidR="2F55E751">
        <w:rPr>
          <w:rFonts w:ascii="Calibri" w:hAnsi="Calibri" w:eastAsia="Calibri" w:cs="Calibri"/>
          <w:noProof w:val="0"/>
          <w:sz w:val="22"/>
          <w:szCs w:val="22"/>
          <w:lang w:val="en-IN"/>
        </w:rPr>
        <w:t xml:space="preserve"> who have succeeded with us. That context builds confidence.</w:t>
      </w:r>
    </w:p>
    <w:p w:rsidR="2F55E751" w:rsidP="05EB2A60" w:rsidRDefault="2F55E751" w14:paraId="13E2EEE8" w14:textId="5EC28BCC">
      <w:pPr>
        <w:spacing w:before="240" w:beforeAutospacing="off" w:after="240" w:afterAutospacing="off"/>
        <w:rPr>
          <w:rFonts w:ascii="Calibri" w:hAnsi="Calibri" w:eastAsia="Calibri" w:cs="Calibri"/>
          <w:noProof w:val="0"/>
          <w:sz w:val="22"/>
          <w:szCs w:val="22"/>
          <w:lang w:val="en-IN"/>
        </w:rPr>
      </w:pPr>
      <w:r w:rsidRPr="05EB2A60" w:rsidR="2F55E751">
        <w:rPr>
          <w:rFonts w:ascii="Calibri" w:hAnsi="Calibri" w:eastAsia="Calibri" w:cs="Calibri"/>
          <w:b w:val="1"/>
          <w:bCs w:val="1"/>
          <w:noProof w:val="0"/>
          <w:sz w:val="22"/>
          <w:szCs w:val="22"/>
          <w:lang w:val="en-IN"/>
        </w:rPr>
        <w:t xml:space="preserve">Q14. My background is in health/finance/fashion—will my </w:t>
      </w:r>
      <w:r w:rsidRPr="05EB2A60" w:rsidR="2F55E751">
        <w:rPr>
          <w:rFonts w:ascii="Calibri" w:hAnsi="Calibri" w:eastAsia="Calibri" w:cs="Calibri"/>
          <w:b w:val="1"/>
          <w:bCs w:val="1"/>
          <w:noProof w:val="0"/>
          <w:sz w:val="22"/>
          <w:szCs w:val="22"/>
          <w:lang w:val="en-IN"/>
        </w:rPr>
        <w:t>counselor</w:t>
      </w:r>
      <w:r w:rsidRPr="05EB2A60" w:rsidR="2F55E751">
        <w:rPr>
          <w:rFonts w:ascii="Calibri" w:hAnsi="Calibri" w:eastAsia="Calibri" w:cs="Calibri"/>
          <w:b w:val="1"/>
          <w:bCs w:val="1"/>
          <w:noProof w:val="0"/>
          <w:sz w:val="22"/>
          <w:szCs w:val="22"/>
          <w:lang w:val="en-IN"/>
        </w:rPr>
        <w:t xml:space="preserve"> understand that?</w:t>
      </w:r>
      <w:r>
        <w:br/>
      </w:r>
      <w:r w:rsidRPr="05EB2A60" w:rsidR="2F55E751">
        <w:rPr>
          <w:rFonts w:ascii="Calibri" w:hAnsi="Calibri" w:eastAsia="Calibri" w:cs="Calibri"/>
          <w:noProof w:val="0"/>
          <w:sz w:val="22"/>
          <w:szCs w:val="22"/>
          <w:lang w:val="en-IN"/>
        </w:rPr>
        <w:t xml:space="preserve"> </w:t>
      </w:r>
      <w:r w:rsidRPr="05EB2A60" w:rsidR="2F55E751">
        <w:rPr>
          <w:rFonts w:ascii="Calibri" w:hAnsi="Calibri" w:eastAsia="Calibri" w:cs="Calibri"/>
          <w:b w:val="1"/>
          <w:bCs w:val="1"/>
          <w:noProof w:val="0"/>
          <w:sz w:val="22"/>
          <w:szCs w:val="22"/>
          <w:lang w:val="en-IN"/>
        </w:rPr>
        <w:t>A:</w:t>
      </w:r>
      <w:r w:rsidRPr="05EB2A60" w:rsidR="2F55E751">
        <w:rPr>
          <w:rFonts w:ascii="Calibri" w:hAnsi="Calibri" w:eastAsia="Calibri" w:cs="Calibri"/>
          <w:noProof w:val="0"/>
          <w:sz w:val="22"/>
          <w:szCs w:val="22"/>
          <w:lang w:val="en-IN"/>
        </w:rPr>
        <w:t xml:space="preserve"> Yes. We </w:t>
      </w:r>
      <w:r w:rsidRPr="05EB2A60" w:rsidR="2F55E751">
        <w:rPr>
          <w:rFonts w:ascii="Calibri" w:hAnsi="Calibri" w:eastAsia="Calibri" w:cs="Calibri"/>
          <w:b w:val="1"/>
          <w:bCs w:val="1"/>
          <w:noProof w:val="0"/>
          <w:sz w:val="22"/>
          <w:szCs w:val="22"/>
          <w:lang w:val="en-IN"/>
        </w:rPr>
        <w:t xml:space="preserve">pair you with </w:t>
      </w:r>
      <w:r w:rsidRPr="05EB2A60" w:rsidR="2F55E751">
        <w:rPr>
          <w:rFonts w:ascii="Calibri" w:hAnsi="Calibri" w:eastAsia="Calibri" w:cs="Calibri"/>
          <w:b w:val="1"/>
          <w:bCs w:val="1"/>
          <w:noProof w:val="0"/>
          <w:sz w:val="22"/>
          <w:szCs w:val="22"/>
          <w:lang w:val="en-IN"/>
        </w:rPr>
        <w:t>counselors</w:t>
      </w:r>
      <w:r w:rsidRPr="05EB2A60" w:rsidR="2F55E751">
        <w:rPr>
          <w:rFonts w:ascii="Calibri" w:hAnsi="Calibri" w:eastAsia="Calibri" w:cs="Calibri"/>
          <w:noProof w:val="0"/>
          <w:sz w:val="22"/>
          <w:szCs w:val="22"/>
          <w:lang w:val="en-IN"/>
        </w:rPr>
        <w:t xml:space="preserve"> who have relevant experience. </w:t>
      </w:r>
      <w:r w:rsidRPr="05EB2A60" w:rsidR="2F55E751">
        <w:rPr>
          <w:rFonts w:ascii="Calibri" w:hAnsi="Calibri" w:eastAsia="Calibri" w:cs="Calibri"/>
          <w:noProof w:val="0"/>
          <w:sz w:val="22"/>
          <w:szCs w:val="22"/>
          <w:lang w:val="en-IN"/>
        </w:rPr>
        <w:t>We have subject-matter experts</w:t>
      </w:r>
      <w:r w:rsidRPr="05EB2A60" w:rsidR="45289E76">
        <w:rPr>
          <w:rFonts w:ascii="Calibri" w:hAnsi="Calibri" w:eastAsia="Calibri" w:cs="Calibri"/>
          <w:noProof w:val="0"/>
          <w:sz w:val="22"/>
          <w:szCs w:val="22"/>
          <w:lang w:val="en-IN"/>
        </w:rPr>
        <w:t>.</w:t>
      </w:r>
    </w:p>
    <w:p w:rsidR="2F55E751" w:rsidP="05EB2A60" w:rsidRDefault="2F55E751" w14:paraId="046E8378" w14:textId="27ABA284">
      <w:pPr>
        <w:spacing w:before="240" w:beforeAutospacing="off" w:after="240" w:afterAutospacing="off"/>
      </w:pPr>
      <w:r w:rsidRPr="05EB2A60" w:rsidR="2F55E751">
        <w:rPr>
          <w:rFonts w:ascii="Calibri" w:hAnsi="Calibri" w:eastAsia="Calibri" w:cs="Calibri"/>
          <w:b w:val="1"/>
          <w:bCs w:val="1"/>
          <w:noProof w:val="0"/>
          <w:sz w:val="22"/>
          <w:szCs w:val="22"/>
          <w:lang w:val="en-IN"/>
        </w:rPr>
        <w:t>Q15. Another parent we know said it didn’t work out for them…</w:t>
      </w:r>
      <w:r>
        <w:br/>
      </w:r>
      <w:r w:rsidRPr="05EB2A60" w:rsidR="2F55E751">
        <w:rPr>
          <w:rFonts w:ascii="Calibri" w:hAnsi="Calibri" w:eastAsia="Calibri" w:cs="Calibri"/>
          <w:noProof w:val="0"/>
          <w:sz w:val="22"/>
          <w:szCs w:val="22"/>
          <w:lang w:val="en-IN"/>
        </w:rPr>
        <w:t xml:space="preserve"> </w:t>
      </w:r>
      <w:r w:rsidRPr="05EB2A60" w:rsidR="2F55E751">
        <w:rPr>
          <w:rFonts w:ascii="Calibri" w:hAnsi="Calibri" w:eastAsia="Calibri" w:cs="Calibri"/>
          <w:b w:val="1"/>
          <w:bCs w:val="1"/>
          <w:noProof w:val="0"/>
          <w:sz w:val="22"/>
          <w:szCs w:val="22"/>
          <w:lang w:val="en-IN"/>
        </w:rPr>
        <w:t>A:</w:t>
      </w:r>
      <w:r w:rsidRPr="05EB2A60" w:rsidR="2F55E751">
        <w:rPr>
          <w:rFonts w:ascii="Calibri" w:hAnsi="Calibri" w:eastAsia="Calibri" w:cs="Calibri"/>
          <w:noProof w:val="0"/>
          <w:sz w:val="22"/>
          <w:szCs w:val="22"/>
          <w:lang w:val="en-IN"/>
        </w:rPr>
        <w:t xml:space="preserve"> We’ve seen this before. One family with a 1520 SAT score didn’t sign up due to price—and unfortunately, their daughter didn’t get into her dream college. They’ve now returned to work with us for her transfer and their son’s UG apps. We don't want others to repeat that mistake.</w:t>
      </w:r>
    </w:p>
    <w:p w:rsidR="05EB2A60" w:rsidP="05EB2A60" w:rsidRDefault="05EB2A60" w14:paraId="3C846006" w14:textId="254234BF">
      <w:pPr>
        <w:pStyle w:val="Normal"/>
        <w:spacing w:before="240" w:beforeAutospacing="off" w:after="240" w:afterAutospacing="off"/>
        <w:rPr>
          <w:rFonts w:ascii="Calibri" w:hAnsi="Calibri" w:eastAsia="Calibri" w:cs="Calibri"/>
          <w:noProof w:val="0"/>
          <w:sz w:val="22"/>
          <w:szCs w:val="22"/>
          <w:lang w:val="en-IN"/>
        </w:rPr>
      </w:pPr>
    </w:p>
    <w:p w:rsidR="05EB2A60" w:rsidP="05EB2A60" w:rsidRDefault="05EB2A60" w14:paraId="1A2DB410" w14:textId="70B73793">
      <w:pPr>
        <w:pStyle w:val="Normal"/>
        <w:rPr>
          <w:rFonts w:ascii="Cambria" w:hAnsi="Cambria" w:eastAsia="Cambria" w:cs="Cambria" w:asciiTheme="majorAscii" w:hAnsiTheme="majorAscii" w:eastAsiaTheme="majorAscii" w:cstheme="majorAscii"/>
          <w:sz w:val="24"/>
          <w:szCs w:val="24"/>
        </w:rPr>
      </w:pPr>
    </w:p>
    <w:p w:rsidR="05EB2A60" w:rsidP="05EB2A60" w:rsidRDefault="05EB2A60" w14:paraId="6880C013" w14:textId="1541D2D2">
      <w:pPr>
        <w:spacing w:line="240" w:lineRule="auto"/>
        <w:jc w:val="both"/>
        <w:rPr>
          <w:rFonts w:ascii="Cambria" w:hAnsi="Cambria" w:asciiTheme="majorAscii" w:hAnsiTheme="majorAscii"/>
          <w:sz w:val="20"/>
          <w:szCs w:val="20"/>
        </w:rPr>
      </w:pPr>
    </w:p>
    <w:sectPr w:rsidRPr="0066450A" w:rsidR="00516294" w:rsidSect="003752A9">
      <w:pgSz w:w="11906" w:h="16838" w:orient="portrait"/>
      <w:pgMar w:top="1440" w:right="1440" w:bottom="98"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RR" w:author="ReachIvy.com ReachIvy" w:date="2025-05-07T09:52:58" w:id="45583967">
    <w:p xmlns:w14="http://schemas.microsoft.com/office/word/2010/wordml" xmlns:w="http://schemas.openxmlformats.org/wordprocessingml/2006/main" w:rsidR="642A8BDE" w:rsidRDefault="12170249" w14:paraId="2D56B108" w14:textId="37EEF084">
      <w:pPr>
        <w:pStyle w:val="CommentText"/>
      </w:pPr>
      <w:r>
        <w:rPr>
          <w:rStyle w:val="CommentReference"/>
        </w:rPr>
        <w:annotationRef/>
      </w:r>
      <w:r w:rsidRPr="2E40E25E" w:rsidR="18D36338">
        <w:t>add new counselor's names &amp; college</w:t>
      </w:r>
    </w:p>
  </w:comment>
</w:comments>
</file>

<file path=word/commentsExtended.xml><?xml version="1.0" encoding="utf-8"?>
<w15:commentsEx xmlns:mc="http://schemas.openxmlformats.org/markup-compatibility/2006" xmlns:w15="http://schemas.microsoft.com/office/word/2012/wordml" mc:Ignorable="w15">
  <w15:commentEx w15:done="0" w15:paraId="2D56B10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C323F89" w16cex:dateUtc="2025-05-07T04:22:58.116Z"/>
</w16cex:commentsExtensible>
</file>

<file path=word/commentsIds.xml><?xml version="1.0" encoding="utf-8"?>
<w16cid:commentsIds xmlns:mc="http://schemas.openxmlformats.org/markup-compatibility/2006" xmlns:w16cid="http://schemas.microsoft.com/office/word/2016/wordml/cid" mc:Ignorable="w16cid">
  <w16cid:commentId w16cid:paraId="2D56B108" w16cid:durableId="2C323F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F2E06" w:rsidP="00B10239" w:rsidRDefault="005F2E06" w14:paraId="2947F8D8" w14:textId="77777777">
      <w:pPr>
        <w:spacing w:after="0" w:line="240" w:lineRule="auto"/>
      </w:pPr>
      <w:r>
        <w:separator/>
      </w:r>
    </w:p>
  </w:endnote>
  <w:endnote w:type="continuationSeparator" w:id="0">
    <w:p w:rsidR="005F2E06" w:rsidP="00B10239" w:rsidRDefault="005F2E06" w14:paraId="42870E5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F2E06" w:rsidP="00B10239" w:rsidRDefault="005F2E06" w14:paraId="4E6FDEF6" w14:textId="77777777">
      <w:pPr>
        <w:spacing w:after="0" w:line="240" w:lineRule="auto"/>
      </w:pPr>
      <w:r>
        <w:separator/>
      </w:r>
    </w:p>
  </w:footnote>
  <w:footnote w:type="continuationSeparator" w:id="0">
    <w:p w:rsidR="005F2E06" w:rsidP="00B10239" w:rsidRDefault="005F2E06" w14:paraId="2A715E4B"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44">
    <w:nsid w:val="506c02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a28da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3dd9c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8c0d3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9ee6d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e7256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582f6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b59a2f1"/>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13bcf336"/>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6cd192ea"/>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18816f"/>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31310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3a6c99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48ae32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a6e7f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a87df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5a37bc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463096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73763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19f0ee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50340a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489ef4f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c403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57ba67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7994b5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12d590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DF73B6"/>
    <w:multiLevelType w:val="hybridMultilevel"/>
    <w:tmpl w:val="DB501BE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A131F2B"/>
    <w:multiLevelType w:val="hybridMultilevel"/>
    <w:tmpl w:val="C86665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62254BE"/>
    <w:multiLevelType w:val="hybridMultilevel"/>
    <w:tmpl w:val="7494ADC0"/>
    <w:lvl w:ilvl="0" w:tplc="40090001">
      <w:start w:val="1"/>
      <w:numFmt w:val="bullet"/>
      <w:lvlText w:val=""/>
      <w:lvlJc w:val="left"/>
      <w:pPr>
        <w:ind w:left="770" w:hanging="360"/>
      </w:pPr>
      <w:rPr>
        <w:rFonts w:hint="default" w:ascii="Symbol" w:hAnsi="Symbol"/>
      </w:rPr>
    </w:lvl>
    <w:lvl w:ilvl="1" w:tplc="40090003" w:tentative="1">
      <w:start w:val="1"/>
      <w:numFmt w:val="bullet"/>
      <w:lvlText w:val="o"/>
      <w:lvlJc w:val="left"/>
      <w:pPr>
        <w:ind w:left="1490" w:hanging="360"/>
      </w:pPr>
      <w:rPr>
        <w:rFonts w:hint="default" w:ascii="Courier New" w:hAnsi="Courier New" w:cs="Courier New"/>
      </w:rPr>
    </w:lvl>
    <w:lvl w:ilvl="2" w:tplc="40090005" w:tentative="1">
      <w:start w:val="1"/>
      <w:numFmt w:val="bullet"/>
      <w:lvlText w:val=""/>
      <w:lvlJc w:val="left"/>
      <w:pPr>
        <w:ind w:left="2210" w:hanging="360"/>
      </w:pPr>
      <w:rPr>
        <w:rFonts w:hint="default" w:ascii="Wingdings" w:hAnsi="Wingdings"/>
      </w:rPr>
    </w:lvl>
    <w:lvl w:ilvl="3" w:tplc="40090001" w:tentative="1">
      <w:start w:val="1"/>
      <w:numFmt w:val="bullet"/>
      <w:lvlText w:val=""/>
      <w:lvlJc w:val="left"/>
      <w:pPr>
        <w:ind w:left="2930" w:hanging="360"/>
      </w:pPr>
      <w:rPr>
        <w:rFonts w:hint="default" w:ascii="Symbol" w:hAnsi="Symbol"/>
      </w:rPr>
    </w:lvl>
    <w:lvl w:ilvl="4" w:tplc="40090003" w:tentative="1">
      <w:start w:val="1"/>
      <w:numFmt w:val="bullet"/>
      <w:lvlText w:val="o"/>
      <w:lvlJc w:val="left"/>
      <w:pPr>
        <w:ind w:left="3650" w:hanging="360"/>
      </w:pPr>
      <w:rPr>
        <w:rFonts w:hint="default" w:ascii="Courier New" w:hAnsi="Courier New" w:cs="Courier New"/>
      </w:rPr>
    </w:lvl>
    <w:lvl w:ilvl="5" w:tplc="40090005" w:tentative="1">
      <w:start w:val="1"/>
      <w:numFmt w:val="bullet"/>
      <w:lvlText w:val=""/>
      <w:lvlJc w:val="left"/>
      <w:pPr>
        <w:ind w:left="4370" w:hanging="360"/>
      </w:pPr>
      <w:rPr>
        <w:rFonts w:hint="default" w:ascii="Wingdings" w:hAnsi="Wingdings"/>
      </w:rPr>
    </w:lvl>
    <w:lvl w:ilvl="6" w:tplc="40090001" w:tentative="1">
      <w:start w:val="1"/>
      <w:numFmt w:val="bullet"/>
      <w:lvlText w:val=""/>
      <w:lvlJc w:val="left"/>
      <w:pPr>
        <w:ind w:left="5090" w:hanging="360"/>
      </w:pPr>
      <w:rPr>
        <w:rFonts w:hint="default" w:ascii="Symbol" w:hAnsi="Symbol"/>
      </w:rPr>
    </w:lvl>
    <w:lvl w:ilvl="7" w:tplc="40090003" w:tentative="1">
      <w:start w:val="1"/>
      <w:numFmt w:val="bullet"/>
      <w:lvlText w:val="o"/>
      <w:lvlJc w:val="left"/>
      <w:pPr>
        <w:ind w:left="5810" w:hanging="360"/>
      </w:pPr>
      <w:rPr>
        <w:rFonts w:hint="default" w:ascii="Courier New" w:hAnsi="Courier New" w:cs="Courier New"/>
      </w:rPr>
    </w:lvl>
    <w:lvl w:ilvl="8" w:tplc="40090005" w:tentative="1">
      <w:start w:val="1"/>
      <w:numFmt w:val="bullet"/>
      <w:lvlText w:val=""/>
      <w:lvlJc w:val="left"/>
      <w:pPr>
        <w:ind w:left="6530" w:hanging="360"/>
      </w:pPr>
      <w:rPr>
        <w:rFonts w:hint="default" w:ascii="Wingdings" w:hAnsi="Wingdings"/>
      </w:rPr>
    </w:lvl>
  </w:abstractNum>
  <w:abstractNum w:abstractNumId="3" w15:restartNumberingAfterBreak="0">
    <w:nsid w:val="16B13316"/>
    <w:multiLevelType w:val="hybridMultilevel"/>
    <w:tmpl w:val="090ECD8E"/>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4" w15:restartNumberingAfterBreak="0">
    <w:nsid w:val="22D02ED1"/>
    <w:multiLevelType w:val="hybridMultilevel"/>
    <w:tmpl w:val="7EF611F6"/>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5" w15:restartNumberingAfterBreak="0">
    <w:nsid w:val="26012EAE"/>
    <w:multiLevelType w:val="hybridMultilevel"/>
    <w:tmpl w:val="FDA8B9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B562E73"/>
    <w:multiLevelType w:val="hybridMultilevel"/>
    <w:tmpl w:val="E06C2E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1E2000"/>
    <w:multiLevelType w:val="hybridMultilevel"/>
    <w:tmpl w:val="C79A0A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1070384"/>
    <w:multiLevelType w:val="hybridMultilevel"/>
    <w:tmpl w:val="2DB62D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5A7662"/>
    <w:multiLevelType w:val="hybridMultilevel"/>
    <w:tmpl w:val="D42068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41550B0A"/>
    <w:multiLevelType w:val="hybridMultilevel"/>
    <w:tmpl w:val="3A426BEE"/>
    <w:lvl w:ilvl="0" w:tplc="0809000F">
      <w:start w:val="1"/>
      <w:numFmt w:val="decimal"/>
      <w:lvlText w:val="%1."/>
      <w:lvlJc w:val="left"/>
      <w:pPr>
        <w:ind w:left="720" w:hanging="360"/>
      </w:pPr>
    </w:lvl>
    <w:lvl w:ilvl="1" w:tplc="E27EB974">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42505ED"/>
    <w:multiLevelType w:val="hybridMultilevel"/>
    <w:tmpl w:val="18D4C63A"/>
    <w:lvl w:ilvl="0" w:tplc="40090001">
      <w:start w:val="1"/>
      <w:numFmt w:val="bullet"/>
      <w:lvlText w:val=""/>
      <w:lvlJc w:val="left"/>
      <w:pPr>
        <w:ind w:left="1080" w:hanging="360"/>
      </w:pPr>
      <w:rPr>
        <w:rFonts w:hint="default" w:ascii="Symbol" w:hAnsi="Symbol"/>
      </w:rPr>
    </w:lvl>
    <w:lvl w:ilvl="1" w:tplc="40090003" w:tentative="1">
      <w:start w:val="1"/>
      <w:numFmt w:val="bullet"/>
      <w:lvlText w:val="o"/>
      <w:lvlJc w:val="left"/>
      <w:pPr>
        <w:ind w:left="1800" w:hanging="360"/>
      </w:pPr>
      <w:rPr>
        <w:rFonts w:hint="default" w:ascii="Courier New" w:hAnsi="Courier New" w:cs="Courier New"/>
      </w:rPr>
    </w:lvl>
    <w:lvl w:ilvl="2" w:tplc="40090005" w:tentative="1">
      <w:start w:val="1"/>
      <w:numFmt w:val="bullet"/>
      <w:lvlText w:val=""/>
      <w:lvlJc w:val="left"/>
      <w:pPr>
        <w:ind w:left="2520" w:hanging="360"/>
      </w:pPr>
      <w:rPr>
        <w:rFonts w:hint="default" w:ascii="Wingdings" w:hAnsi="Wingdings"/>
      </w:rPr>
    </w:lvl>
    <w:lvl w:ilvl="3" w:tplc="40090001" w:tentative="1">
      <w:start w:val="1"/>
      <w:numFmt w:val="bullet"/>
      <w:lvlText w:val=""/>
      <w:lvlJc w:val="left"/>
      <w:pPr>
        <w:ind w:left="3240" w:hanging="360"/>
      </w:pPr>
      <w:rPr>
        <w:rFonts w:hint="default" w:ascii="Symbol" w:hAnsi="Symbol"/>
      </w:rPr>
    </w:lvl>
    <w:lvl w:ilvl="4" w:tplc="40090003" w:tentative="1">
      <w:start w:val="1"/>
      <w:numFmt w:val="bullet"/>
      <w:lvlText w:val="o"/>
      <w:lvlJc w:val="left"/>
      <w:pPr>
        <w:ind w:left="3960" w:hanging="360"/>
      </w:pPr>
      <w:rPr>
        <w:rFonts w:hint="default" w:ascii="Courier New" w:hAnsi="Courier New" w:cs="Courier New"/>
      </w:rPr>
    </w:lvl>
    <w:lvl w:ilvl="5" w:tplc="40090005" w:tentative="1">
      <w:start w:val="1"/>
      <w:numFmt w:val="bullet"/>
      <w:lvlText w:val=""/>
      <w:lvlJc w:val="left"/>
      <w:pPr>
        <w:ind w:left="4680" w:hanging="360"/>
      </w:pPr>
      <w:rPr>
        <w:rFonts w:hint="default" w:ascii="Wingdings" w:hAnsi="Wingdings"/>
      </w:rPr>
    </w:lvl>
    <w:lvl w:ilvl="6" w:tplc="40090001" w:tentative="1">
      <w:start w:val="1"/>
      <w:numFmt w:val="bullet"/>
      <w:lvlText w:val=""/>
      <w:lvlJc w:val="left"/>
      <w:pPr>
        <w:ind w:left="5400" w:hanging="360"/>
      </w:pPr>
      <w:rPr>
        <w:rFonts w:hint="default" w:ascii="Symbol" w:hAnsi="Symbol"/>
      </w:rPr>
    </w:lvl>
    <w:lvl w:ilvl="7" w:tplc="40090003" w:tentative="1">
      <w:start w:val="1"/>
      <w:numFmt w:val="bullet"/>
      <w:lvlText w:val="o"/>
      <w:lvlJc w:val="left"/>
      <w:pPr>
        <w:ind w:left="6120" w:hanging="360"/>
      </w:pPr>
      <w:rPr>
        <w:rFonts w:hint="default" w:ascii="Courier New" w:hAnsi="Courier New" w:cs="Courier New"/>
      </w:rPr>
    </w:lvl>
    <w:lvl w:ilvl="8" w:tplc="40090005" w:tentative="1">
      <w:start w:val="1"/>
      <w:numFmt w:val="bullet"/>
      <w:lvlText w:val=""/>
      <w:lvlJc w:val="left"/>
      <w:pPr>
        <w:ind w:left="6840" w:hanging="360"/>
      </w:pPr>
      <w:rPr>
        <w:rFonts w:hint="default" w:ascii="Wingdings" w:hAnsi="Wingdings"/>
      </w:rPr>
    </w:lvl>
  </w:abstractNum>
  <w:abstractNum w:abstractNumId="12" w15:restartNumberingAfterBreak="0">
    <w:nsid w:val="46351005"/>
    <w:multiLevelType w:val="hybridMultilevel"/>
    <w:tmpl w:val="79A8C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B44305"/>
    <w:multiLevelType w:val="hybridMultilevel"/>
    <w:tmpl w:val="7CBC9C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7E240A1"/>
    <w:multiLevelType w:val="hybridMultilevel"/>
    <w:tmpl w:val="5D363DA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63964C56"/>
    <w:multiLevelType w:val="hybridMultilevel"/>
    <w:tmpl w:val="6DBE87FC"/>
    <w:lvl w:ilvl="0">
      <w:start w:val="1"/>
      <w:numFmt w:val="decimal"/>
      <w:lvlText w:val="%1."/>
      <w:lvlJc w:val="left"/>
      <w:pPr>
        <w:ind w:left="1080" w:hanging="360"/>
      </w:pPr>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7F911C9"/>
    <w:multiLevelType w:val="hybridMultilevel"/>
    <w:tmpl w:val="EBFCBF4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6C831B16"/>
    <w:multiLevelType w:val="multilevel"/>
    <w:tmpl w:val="B218CC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ABD0865"/>
    <w:multiLevelType w:val="hybridMultilevel"/>
    <w:tmpl w:val="B422F80C"/>
    <w:lvl w:ilvl="0" w:tplc="4009000F">
      <w:start w:val="1"/>
      <w:numFmt w:val="decimal"/>
      <w:lvlText w:val="%1."/>
      <w:lvlJc w:val="left"/>
      <w:pPr>
        <w:ind w:left="643"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
    <w:abstractNumId w:val="0"/>
  </w:num>
  <w:num w:numId="2">
    <w:abstractNumId w:val="12"/>
  </w:num>
  <w:num w:numId="3">
    <w:abstractNumId w:val="2"/>
  </w:num>
  <w:num w:numId="4">
    <w:abstractNumId w:val="8"/>
  </w:num>
  <w:num w:numId="5">
    <w:abstractNumId w:val="16"/>
  </w:num>
  <w:num w:numId="6">
    <w:abstractNumId w:val="9"/>
  </w:num>
  <w:num w:numId="7">
    <w:abstractNumId w:val="1"/>
  </w:num>
  <w:num w:numId="8">
    <w:abstractNumId w:val="5"/>
  </w:num>
  <w:num w:numId="9">
    <w:abstractNumId w:val="6"/>
  </w:num>
  <w:num w:numId="10">
    <w:abstractNumId w:val="18"/>
  </w:num>
  <w:num w:numId="11">
    <w:abstractNumId w:val="14"/>
  </w:num>
  <w:num w:numId="12">
    <w:abstractNumId w:val="10"/>
  </w:num>
  <w:num w:numId="13">
    <w:abstractNumId w:val="13"/>
  </w:num>
  <w:num w:numId="14">
    <w:abstractNumId w:val="7"/>
  </w:num>
  <w:num w:numId="15">
    <w:abstractNumId w:val="4"/>
  </w:num>
  <w:num w:numId="16">
    <w:abstractNumId w:val="11"/>
  </w:num>
  <w:num w:numId="17">
    <w:abstractNumId w:val="3"/>
  </w:num>
  <w:num w:numId="18">
    <w:abstractNumId w:val="17"/>
  </w:num>
  <w:num w:numId="19">
    <w:abstractNumId w:val="15"/>
  </w:num>
</w:numbering>
</file>

<file path=word/people.xml><?xml version="1.0" encoding="utf-8"?>
<w15:people xmlns:mc="http://schemas.openxmlformats.org/markup-compatibility/2006" xmlns:w15="http://schemas.microsoft.com/office/word/2012/wordml" mc:Ignorable="w15">
  <w15:person w15:author="Simran">
    <w15:presenceInfo w15:providerId="None" w15:userId="Simran"/>
  </w15:person>
  <w15:person w15:author="Alex J">
    <w15:presenceInfo w15:providerId="Windows Live" w15:userId="8005dbd4f4f82fcb"/>
  </w15:person>
  <w15:person w15:author="Microsoft Office User">
    <w15:presenceInfo w15:providerId="None" w15:userId="Microsoft Office User"/>
  </w15:person>
  <w15:person w15:author="JT">
    <w15:presenceInfo w15:providerId="None" w15:userId="JT"/>
  </w15:person>
  <w15:person w15:author="ReachIvy.com ReachIvy">
    <w15:presenceInfo w15:providerId="Windows Live" w15:userId="284005f36418f18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4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E94"/>
    <w:rsid w:val="00002E37"/>
    <w:rsid w:val="000073F4"/>
    <w:rsid w:val="00007542"/>
    <w:rsid w:val="00013559"/>
    <w:rsid w:val="00014BBC"/>
    <w:rsid w:val="0001569C"/>
    <w:rsid w:val="00026E00"/>
    <w:rsid w:val="00043D26"/>
    <w:rsid w:val="0004544E"/>
    <w:rsid w:val="0004603F"/>
    <w:rsid w:val="000475DC"/>
    <w:rsid w:val="00051264"/>
    <w:rsid w:val="00056C47"/>
    <w:rsid w:val="00056F31"/>
    <w:rsid w:val="00063854"/>
    <w:rsid w:val="00066FFF"/>
    <w:rsid w:val="00072FD2"/>
    <w:rsid w:val="00073551"/>
    <w:rsid w:val="00083B36"/>
    <w:rsid w:val="00085419"/>
    <w:rsid w:val="00087A6A"/>
    <w:rsid w:val="00092B20"/>
    <w:rsid w:val="000B3E70"/>
    <w:rsid w:val="000C320B"/>
    <w:rsid w:val="000C5A3D"/>
    <w:rsid w:val="000C7BFF"/>
    <w:rsid w:val="000D08F4"/>
    <w:rsid w:val="000D2E3E"/>
    <w:rsid w:val="000D36CE"/>
    <w:rsid w:val="000D3DF3"/>
    <w:rsid w:val="000E2305"/>
    <w:rsid w:val="000E4BF7"/>
    <w:rsid w:val="0010244A"/>
    <w:rsid w:val="001164C1"/>
    <w:rsid w:val="00116836"/>
    <w:rsid w:val="00125F2A"/>
    <w:rsid w:val="00126499"/>
    <w:rsid w:val="00126F78"/>
    <w:rsid w:val="00134D72"/>
    <w:rsid w:val="00136236"/>
    <w:rsid w:val="00140DDF"/>
    <w:rsid w:val="00146DB2"/>
    <w:rsid w:val="00154154"/>
    <w:rsid w:val="0015630D"/>
    <w:rsid w:val="00156D54"/>
    <w:rsid w:val="001614FA"/>
    <w:rsid w:val="00162052"/>
    <w:rsid w:val="001627B7"/>
    <w:rsid w:val="00163978"/>
    <w:rsid w:val="001771CA"/>
    <w:rsid w:val="00177B40"/>
    <w:rsid w:val="00193C91"/>
    <w:rsid w:val="001A0111"/>
    <w:rsid w:val="001A1BDF"/>
    <w:rsid w:val="001A4FE7"/>
    <w:rsid w:val="001C121F"/>
    <w:rsid w:val="001C1A1E"/>
    <w:rsid w:val="001D20B7"/>
    <w:rsid w:val="001D46D6"/>
    <w:rsid w:val="001F53D3"/>
    <w:rsid w:val="002019C3"/>
    <w:rsid w:val="00206BEA"/>
    <w:rsid w:val="00211977"/>
    <w:rsid w:val="002177AF"/>
    <w:rsid w:val="00227F5A"/>
    <w:rsid w:val="002429F3"/>
    <w:rsid w:val="0024782A"/>
    <w:rsid w:val="002504B4"/>
    <w:rsid w:val="00251B73"/>
    <w:rsid w:val="002608CC"/>
    <w:rsid w:val="00276DF9"/>
    <w:rsid w:val="00284B64"/>
    <w:rsid w:val="002858FF"/>
    <w:rsid w:val="00290D01"/>
    <w:rsid w:val="002912F1"/>
    <w:rsid w:val="002946E2"/>
    <w:rsid w:val="002A2FC1"/>
    <w:rsid w:val="002A503A"/>
    <w:rsid w:val="002B0473"/>
    <w:rsid w:val="002B32EF"/>
    <w:rsid w:val="002C1779"/>
    <w:rsid w:val="002C1869"/>
    <w:rsid w:val="002C473E"/>
    <w:rsid w:val="002D5AF5"/>
    <w:rsid w:val="002D6964"/>
    <w:rsid w:val="002E37AB"/>
    <w:rsid w:val="002F12BC"/>
    <w:rsid w:val="002F1BDA"/>
    <w:rsid w:val="002F1D04"/>
    <w:rsid w:val="00320A7A"/>
    <w:rsid w:val="00324ECE"/>
    <w:rsid w:val="00330006"/>
    <w:rsid w:val="003336B2"/>
    <w:rsid w:val="003439D4"/>
    <w:rsid w:val="00347D01"/>
    <w:rsid w:val="00351988"/>
    <w:rsid w:val="0036579F"/>
    <w:rsid w:val="00366C6A"/>
    <w:rsid w:val="00374CE7"/>
    <w:rsid w:val="003752A9"/>
    <w:rsid w:val="00375E62"/>
    <w:rsid w:val="003859BC"/>
    <w:rsid w:val="00391FB1"/>
    <w:rsid w:val="00392A1D"/>
    <w:rsid w:val="00392C07"/>
    <w:rsid w:val="00396638"/>
    <w:rsid w:val="003A0678"/>
    <w:rsid w:val="003B1246"/>
    <w:rsid w:val="003B18BF"/>
    <w:rsid w:val="003B7E10"/>
    <w:rsid w:val="003C35CF"/>
    <w:rsid w:val="003C3AC2"/>
    <w:rsid w:val="003C7F5C"/>
    <w:rsid w:val="003D2C07"/>
    <w:rsid w:val="003D4130"/>
    <w:rsid w:val="003D6B55"/>
    <w:rsid w:val="003E0823"/>
    <w:rsid w:val="003E3117"/>
    <w:rsid w:val="003E4C1C"/>
    <w:rsid w:val="003E4DF9"/>
    <w:rsid w:val="00400118"/>
    <w:rsid w:val="0040314D"/>
    <w:rsid w:val="0040650E"/>
    <w:rsid w:val="004163F4"/>
    <w:rsid w:val="0042529C"/>
    <w:rsid w:val="00436FAD"/>
    <w:rsid w:val="004520A9"/>
    <w:rsid w:val="00455FA9"/>
    <w:rsid w:val="0045788D"/>
    <w:rsid w:val="00460AE3"/>
    <w:rsid w:val="0047067E"/>
    <w:rsid w:val="004727A6"/>
    <w:rsid w:val="00484129"/>
    <w:rsid w:val="004856EF"/>
    <w:rsid w:val="00491AFC"/>
    <w:rsid w:val="004A38B8"/>
    <w:rsid w:val="004E48A2"/>
    <w:rsid w:val="004F2028"/>
    <w:rsid w:val="005001D5"/>
    <w:rsid w:val="005116C6"/>
    <w:rsid w:val="00514448"/>
    <w:rsid w:val="00516294"/>
    <w:rsid w:val="00521809"/>
    <w:rsid w:val="005230A4"/>
    <w:rsid w:val="005318AF"/>
    <w:rsid w:val="00532322"/>
    <w:rsid w:val="0053271B"/>
    <w:rsid w:val="0055223C"/>
    <w:rsid w:val="00556278"/>
    <w:rsid w:val="005568DB"/>
    <w:rsid w:val="00582BD5"/>
    <w:rsid w:val="005845BE"/>
    <w:rsid w:val="005900BC"/>
    <w:rsid w:val="005923F0"/>
    <w:rsid w:val="00593FD3"/>
    <w:rsid w:val="0059493A"/>
    <w:rsid w:val="00594961"/>
    <w:rsid w:val="005A1FC7"/>
    <w:rsid w:val="005A4578"/>
    <w:rsid w:val="005B3FB6"/>
    <w:rsid w:val="005B5FC5"/>
    <w:rsid w:val="005F2E06"/>
    <w:rsid w:val="005F6231"/>
    <w:rsid w:val="006002DD"/>
    <w:rsid w:val="00603E37"/>
    <w:rsid w:val="00605A86"/>
    <w:rsid w:val="006216B7"/>
    <w:rsid w:val="006270DC"/>
    <w:rsid w:val="006338B4"/>
    <w:rsid w:val="00650981"/>
    <w:rsid w:val="00650F1A"/>
    <w:rsid w:val="00657B78"/>
    <w:rsid w:val="0066450A"/>
    <w:rsid w:val="00667506"/>
    <w:rsid w:val="00695929"/>
    <w:rsid w:val="006B429C"/>
    <w:rsid w:val="006B6BD2"/>
    <w:rsid w:val="006C0FC4"/>
    <w:rsid w:val="006C658B"/>
    <w:rsid w:val="006D1DEF"/>
    <w:rsid w:val="006D4B4C"/>
    <w:rsid w:val="006E13AB"/>
    <w:rsid w:val="006E6A24"/>
    <w:rsid w:val="006F4995"/>
    <w:rsid w:val="006F6453"/>
    <w:rsid w:val="006F6E4B"/>
    <w:rsid w:val="006F738E"/>
    <w:rsid w:val="007000C1"/>
    <w:rsid w:val="00716560"/>
    <w:rsid w:val="00720DC5"/>
    <w:rsid w:val="00731509"/>
    <w:rsid w:val="00731D96"/>
    <w:rsid w:val="0074054C"/>
    <w:rsid w:val="00742093"/>
    <w:rsid w:val="00745DDD"/>
    <w:rsid w:val="0076405D"/>
    <w:rsid w:val="0076443D"/>
    <w:rsid w:val="00764973"/>
    <w:rsid w:val="00773086"/>
    <w:rsid w:val="00784ABC"/>
    <w:rsid w:val="007A424B"/>
    <w:rsid w:val="007A61CD"/>
    <w:rsid w:val="007B17E2"/>
    <w:rsid w:val="007B2A06"/>
    <w:rsid w:val="007B5E3B"/>
    <w:rsid w:val="007B6A01"/>
    <w:rsid w:val="007C46D3"/>
    <w:rsid w:val="007D3085"/>
    <w:rsid w:val="007D31CC"/>
    <w:rsid w:val="007E1F9B"/>
    <w:rsid w:val="007E2A29"/>
    <w:rsid w:val="007F1180"/>
    <w:rsid w:val="007F183F"/>
    <w:rsid w:val="008043DB"/>
    <w:rsid w:val="00835BFA"/>
    <w:rsid w:val="008412AB"/>
    <w:rsid w:val="0084421C"/>
    <w:rsid w:val="00844FD1"/>
    <w:rsid w:val="00860790"/>
    <w:rsid w:val="00861A57"/>
    <w:rsid w:val="00872B4C"/>
    <w:rsid w:val="00876C8B"/>
    <w:rsid w:val="008820A9"/>
    <w:rsid w:val="0088363C"/>
    <w:rsid w:val="008930F7"/>
    <w:rsid w:val="008A1A1D"/>
    <w:rsid w:val="008A4089"/>
    <w:rsid w:val="008B2142"/>
    <w:rsid w:val="008B45E6"/>
    <w:rsid w:val="008C06E1"/>
    <w:rsid w:val="008D6592"/>
    <w:rsid w:val="008E7E04"/>
    <w:rsid w:val="008F1010"/>
    <w:rsid w:val="008F143B"/>
    <w:rsid w:val="008F21BA"/>
    <w:rsid w:val="009142B8"/>
    <w:rsid w:val="00916201"/>
    <w:rsid w:val="009207CA"/>
    <w:rsid w:val="0092286C"/>
    <w:rsid w:val="0094160E"/>
    <w:rsid w:val="00955BC6"/>
    <w:rsid w:val="009724E5"/>
    <w:rsid w:val="0097387E"/>
    <w:rsid w:val="0097512A"/>
    <w:rsid w:val="009767DB"/>
    <w:rsid w:val="00981486"/>
    <w:rsid w:val="00990CE0"/>
    <w:rsid w:val="009920CE"/>
    <w:rsid w:val="009952D1"/>
    <w:rsid w:val="009A632A"/>
    <w:rsid w:val="009B7F1A"/>
    <w:rsid w:val="009C7196"/>
    <w:rsid w:val="009C78A4"/>
    <w:rsid w:val="009D6448"/>
    <w:rsid w:val="009D78DA"/>
    <w:rsid w:val="009E0A17"/>
    <w:rsid w:val="009E5A7C"/>
    <w:rsid w:val="009F085E"/>
    <w:rsid w:val="009F4CFB"/>
    <w:rsid w:val="00A02F7B"/>
    <w:rsid w:val="00A1582C"/>
    <w:rsid w:val="00A25BA0"/>
    <w:rsid w:val="00A30644"/>
    <w:rsid w:val="00A31675"/>
    <w:rsid w:val="00A418FE"/>
    <w:rsid w:val="00A439C5"/>
    <w:rsid w:val="00A43E94"/>
    <w:rsid w:val="00A605CB"/>
    <w:rsid w:val="00A63530"/>
    <w:rsid w:val="00A911BC"/>
    <w:rsid w:val="00AA2427"/>
    <w:rsid w:val="00AA4EF8"/>
    <w:rsid w:val="00AA5521"/>
    <w:rsid w:val="00AB66A5"/>
    <w:rsid w:val="00AC0408"/>
    <w:rsid w:val="00AE4433"/>
    <w:rsid w:val="00AF24B8"/>
    <w:rsid w:val="00AF5E4F"/>
    <w:rsid w:val="00B00362"/>
    <w:rsid w:val="00B02616"/>
    <w:rsid w:val="00B05EE5"/>
    <w:rsid w:val="00B07BD3"/>
    <w:rsid w:val="00B10239"/>
    <w:rsid w:val="00B1536D"/>
    <w:rsid w:val="00B337F5"/>
    <w:rsid w:val="00B34371"/>
    <w:rsid w:val="00B367AD"/>
    <w:rsid w:val="00B4154C"/>
    <w:rsid w:val="00B43BE0"/>
    <w:rsid w:val="00B459D3"/>
    <w:rsid w:val="00B464FE"/>
    <w:rsid w:val="00B540BC"/>
    <w:rsid w:val="00B571A0"/>
    <w:rsid w:val="00B61EEF"/>
    <w:rsid w:val="00B6290C"/>
    <w:rsid w:val="00B65949"/>
    <w:rsid w:val="00B66927"/>
    <w:rsid w:val="00B709E6"/>
    <w:rsid w:val="00B8033B"/>
    <w:rsid w:val="00B864D4"/>
    <w:rsid w:val="00BC1C5C"/>
    <w:rsid w:val="00BD0509"/>
    <w:rsid w:val="00BD220E"/>
    <w:rsid w:val="00BD5D42"/>
    <w:rsid w:val="00BE43A6"/>
    <w:rsid w:val="00C121A7"/>
    <w:rsid w:val="00C27FA2"/>
    <w:rsid w:val="00C3034F"/>
    <w:rsid w:val="00C3261A"/>
    <w:rsid w:val="00C41CC4"/>
    <w:rsid w:val="00C51014"/>
    <w:rsid w:val="00C52D81"/>
    <w:rsid w:val="00C52E25"/>
    <w:rsid w:val="00C53637"/>
    <w:rsid w:val="00C6410C"/>
    <w:rsid w:val="00C840FE"/>
    <w:rsid w:val="00C864D9"/>
    <w:rsid w:val="00C86732"/>
    <w:rsid w:val="00C86931"/>
    <w:rsid w:val="00C92218"/>
    <w:rsid w:val="00C96ED7"/>
    <w:rsid w:val="00C97422"/>
    <w:rsid w:val="00C9751C"/>
    <w:rsid w:val="00CA01A3"/>
    <w:rsid w:val="00CB24DC"/>
    <w:rsid w:val="00CB6A5D"/>
    <w:rsid w:val="00CC0FAE"/>
    <w:rsid w:val="00CC181F"/>
    <w:rsid w:val="00CC4EBA"/>
    <w:rsid w:val="00CD14CF"/>
    <w:rsid w:val="00CD463E"/>
    <w:rsid w:val="00CE4CE4"/>
    <w:rsid w:val="00CF16E8"/>
    <w:rsid w:val="00D01B87"/>
    <w:rsid w:val="00D01E44"/>
    <w:rsid w:val="00D04854"/>
    <w:rsid w:val="00D06265"/>
    <w:rsid w:val="00D13EF8"/>
    <w:rsid w:val="00D17474"/>
    <w:rsid w:val="00D20578"/>
    <w:rsid w:val="00D21794"/>
    <w:rsid w:val="00D22D45"/>
    <w:rsid w:val="00D232FB"/>
    <w:rsid w:val="00D23436"/>
    <w:rsid w:val="00D425B2"/>
    <w:rsid w:val="00D44088"/>
    <w:rsid w:val="00D51DE1"/>
    <w:rsid w:val="00D6188D"/>
    <w:rsid w:val="00D708C1"/>
    <w:rsid w:val="00D7176B"/>
    <w:rsid w:val="00D744DC"/>
    <w:rsid w:val="00D84EB5"/>
    <w:rsid w:val="00D93136"/>
    <w:rsid w:val="00D93B5D"/>
    <w:rsid w:val="00D9769F"/>
    <w:rsid w:val="00DA1D60"/>
    <w:rsid w:val="00DB4476"/>
    <w:rsid w:val="00DD1DB0"/>
    <w:rsid w:val="00DD3D97"/>
    <w:rsid w:val="00DD7289"/>
    <w:rsid w:val="00DD75F4"/>
    <w:rsid w:val="00DE3D13"/>
    <w:rsid w:val="00DE58AC"/>
    <w:rsid w:val="00DF41F1"/>
    <w:rsid w:val="00E10F08"/>
    <w:rsid w:val="00E174C1"/>
    <w:rsid w:val="00E2298F"/>
    <w:rsid w:val="00E23531"/>
    <w:rsid w:val="00E258F4"/>
    <w:rsid w:val="00E30B16"/>
    <w:rsid w:val="00E36799"/>
    <w:rsid w:val="00E437F4"/>
    <w:rsid w:val="00E45905"/>
    <w:rsid w:val="00E47E1A"/>
    <w:rsid w:val="00E61B07"/>
    <w:rsid w:val="00E67906"/>
    <w:rsid w:val="00E7128D"/>
    <w:rsid w:val="00E71C14"/>
    <w:rsid w:val="00E842D9"/>
    <w:rsid w:val="00E85797"/>
    <w:rsid w:val="00EA02C8"/>
    <w:rsid w:val="00EB2183"/>
    <w:rsid w:val="00EB5C2A"/>
    <w:rsid w:val="00EB7360"/>
    <w:rsid w:val="00ED5349"/>
    <w:rsid w:val="00EE518A"/>
    <w:rsid w:val="00EF137E"/>
    <w:rsid w:val="00EF20EA"/>
    <w:rsid w:val="00EF2EB0"/>
    <w:rsid w:val="00F06C97"/>
    <w:rsid w:val="00F07C79"/>
    <w:rsid w:val="00F10B7C"/>
    <w:rsid w:val="00F1275D"/>
    <w:rsid w:val="00F127B7"/>
    <w:rsid w:val="00F12E0A"/>
    <w:rsid w:val="00F25C7F"/>
    <w:rsid w:val="00F2772C"/>
    <w:rsid w:val="00F30619"/>
    <w:rsid w:val="00F35ADE"/>
    <w:rsid w:val="00F41DCA"/>
    <w:rsid w:val="00F42738"/>
    <w:rsid w:val="00F507F3"/>
    <w:rsid w:val="00F52114"/>
    <w:rsid w:val="00F712F9"/>
    <w:rsid w:val="00F74834"/>
    <w:rsid w:val="00F76093"/>
    <w:rsid w:val="00F81F9A"/>
    <w:rsid w:val="00F85639"/>
    <w:rsid w:val="00F90F6F"/>
    <w:rsid w:val="00F96846"/>
    <w:rsid w:val="00FA7F28"/>
    <w:rsid w:val="00FB3098"/>
    <w:rsid w:val="00FB4266"/>
    <w:rsid w:val="00FB4E9F"/>
    <w:rsid w:val="00FB66EF"/>
    <w:rsid w:val="00FC048C"/>
    <w:rsid w:val="00FC231E"/>
    <w:rsid w:val="00FC3922"/>
    <w:rsid w:val="00FC7971"/>
    <w:rsid w:val="00FD1DCC"/>
    <w:rsid w:val="00FD40C9"/>
    <w:rsid w:val="00FF193B"/>
    <w:rsid w:val="05EB2A60"/>
    <w:rsid w:val="0A988F9B"/>
    <w:rsid w:val="12B5EBDF"/>
    <w:rsid w:val="185CC9A5"/>
    <w:rsid w:val="19D88667"/>
    <w:rsid w:val="1C7ED0BB"/>
    <w:rsid w:val="21F8BE1E"/>
    <w:rsid w:val="22EE4EEE"/>
    <w:rsid w:val="250C2C5D"/>
    <w:rsid w:val="254BC5FB"/>
    <w:rsid w:val="265C045B"/>
    <w:rsid w:val="2898EA12"/>
    <w:rsid w:val="2898EA12"/>
    <w:rsid w:val="2A19DA2B"/>
    <w:rsid w:val="2B250BA2"/>
    <w:rsid w:val="2B9E1BBA"/>
    <w:rsid w:val="2C7678C9"/>
    <w:rsid w:val="2CEDBB34"/>
    <w:rsid w:val="2D65731C"/>
    <w:rsid w:val="2F55E751"/>
    <w:rsid w:val="384D331C"/>
    <w:rsid w:val="38B8D633"/>
    <w:rsid w:val="3A06A5B9"/>
    <w:rsid w:val="3C99DE8E"/>
    <w:rsid w:val="45289E76"/>
    <w:rsid w:val="4B001898"/>
    <w:rsid w:val="4C220E24"/>
    <w:rsid w:val="519C4C05"/>
    <w:rsid w:val="5251F896"/>
    <w:rsid w:val="54137EE7"/>
    <w:rsid w:val="55B2D982"/>
    <w:rsid w:val="56103BB3"/>
    <w:rsid w:val="56314F41"/>
    <w:rsid w:val="590853B7"/>
    <w:rsid w:val="5B0FCE5D"/>
    <w:rsid w:val="5B20D3C7"/>
    <w:rsid w:val="5BBF43C4"/>
    <w:rsid w:val="5BF58350"/>
    <w:rsid w:val="5DA7C245"/>
    <w:rsid w:val="6091ED4C"/>
    <w:rsid w:val="64FDAB3C"/>
    <w:rsid w:val="71526FA6"/>
    <w:rsid w:val="78200DC6"/>
    <w:rsid w:val="7DCC7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6CB42"/>
  <w15:docId w15:val="{9A8A9392-6C7C-45E5-812A-34EF56FAC3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A43E94"/>
  </w:style>
  <w:style w:type="paragraph" w:styleId="Heading1">
    <w:name w:val="heading 1"/>
    <w:basedOn w:val="Normal"/>
    <w:next w:val="Normal"/>
    <w:link w:val="Heading1Char"/>
    <w:uiPriority w:val="9"/>
    <w:qFormat/>
    <w:rsid w:val="000C320B"/>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C320B"/>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A43E94"/>
    <w:pPr>
      <w:ind w:left="720"/>
      <w:contextualSpacing/>
    </w:pPr>
  </w:style>
  <w:style w:type="character" w:styleId="CommentReference">
    <w:name w:val="annotation reference"/>
    <w:basedOn w:val="DefaultParagraphFont"/>
    <w:uiPriority w:val="99"/>
    <w:semiHidden/>
    <w:unhideWhenUsed/>
    <w:rsid w:val="00A43E94"/>
    <w:rPr>
      <w:sz w:val="16"/>
      <w:szCs w:val="16"/>
    </w:rPr>
  </w:style>
  <w:style w:type="paragraph" w:styleId="CommentText">
    <w:name w:val="annotation text"/>
    <w:basedOn w:val="Normal"/>
    <w:link w:val="CommentTextChar"/>
    <w:uiPriority w:val="99"/>
    <w:semiHidden/>
    <w:unhideWhenUsed/>
    <w:rsid w:val="00A43E94"/>
    <w:pPr>
      <w:spacing w:line="240" w:lineRule="auto"/>
    </w:pPr>
    <w:rPr>
      <w:sz w:val="20"/>
      <w:szCs w:val="20"/>
    </w:rPr>
  </w:style>
  <w:style w:type="character" w:styleId="CommentTextChar" w:customStyle="1">
    <w:name w:val="Comment Text Char"/>
    <w:basedOn w:val="DefaultParagraphFont"/>
    <w:link w:val="CommentText"/>
    <w:uiPriority w:val="99"/>
    <w:semiHidden/>
    <w:rsid w:val="00A43E94"/>
    <w:rPr>
      <w:sz w:val="20"/>
      <w:szCs w:val="20"/>
    </w:rPr>
  </w:style>
  <w:style w:type="paragraph" w:styleId="BalloonText">
    <w:name w:val="Balloon Text"/>
    <w:basedOn w:val="Normal"/>
    <w:link w:val="BalloonTextChar"/>
    <w:uiPriority w:val="99"/>
    <w:semiHidden/>
    <w:unhideWhenUsed/>
    <w:rsid w:val="00A43E9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43E94"/>
    <w:rPr>
      <w:rFonts w:ascii="Tahoma" w:hAnsi="Tahoma" w:cs="Tahoma"/>
      <w:sz w:val="16"/>
      <w:szCs w:val="16"/>
    </w:rPr>
  </w:style>
  <w:style w:type="character" w:styleId="Hyperlink">
    <w:name w:val="Hyperlink"/>
    <w:basedOn w:val="DefaultParagraphFont"/>
    <w:uiPriority w:val="99"/>
    <w:unhideWhenUsed/>
    <w:rsid w:val="00556278"/>
    <w:rPr>
      <w:color w:val="0000FF"/>
      <w:u w:val="single"/>
    </w:rPr>
  </w:style>
  <w:style w:type="character" w:styleId="il" w:customStyle="1">
    <w:name w:val="il"/>
    <w:basedOn w:val="DefaultParagraphFont"/>
    <w:rsid w:val="00B464FE"/>
  </w:style>
  <w:style w:type="paragraph" w:styleId="m-6496694757222312770gmail-msolistparagraph" w:customStyle="1">
    <w:name w:val="m_-6496694757222312770gmail-msolistparagraph"/>
    <w:basedOn w:val="Normal"/>
    <w:rsid w:val="00B464FE"/>
    <w:pPr>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Header">
    <w:name w:val="header"/>
    <w:basedOn w:val="Normal"/>
    <w:link w:val="HeaderChar"/>
    <w:uiPriority w:val="99"/>
    <w:unhideWhenUsed/>
    <w:rsid w:val="00B10239"/>
    <w:pPr>
      <w:tabs>
        <w:tab w:val="center" w:pos="4513"/>
        <w:tab w:val="right" w:pos="9026"/>
      </w:tabs>
      <w:spacing w:after="0" w:line="240" w:lineRule="auto"/>
    </w:pPr>
  </w:style>
  <w:style w:type="character" w:styleId="HeaderChar" w:customStyle="1">
    <w:name w:val="Header Char"/>
    <w:basedOn w:val="DefaultParagraphFont"/>
    <w:link w:val="Header"/>
    <w:uiPriority w:val="99"/>
    <w:rsid w:val="00B10239"/>
  </w:style>
  <w:style w:type="paragraph" w:styleId="Footer">
    <w:name w:val="footer"/>
    <w:basedOn w:val="Normal"/>
    <w:link w:val="FooterChar"/>
    <w:uiPriority w:val="99"/>
    <w:unhideWhenUsed/>
    <w:rsid w:val="00B10239"/>
    <w:pPr>
      <w:tabs>
        <w:tab w:val="center" w:pos="4513"/>
        <w:tab w:val="right" w:pos="9026"/>
      </w:tabs>
      <w:spacing w:after="0" w:line="240" w:lineRule="auto"/>
    </w:pPr>
  </w:style>
  <w:style w:type="character" w:styleId="FooterChar" w:customStyle="1">
    <w:name w:val="Footer Char"/>
    <w:basedOn w:val="DefaultParagraphFont"/>
    <w:link w:val="Footer"/>
    <w:uiPriority w:val="99"/>
    <w:rsid w:val="00B10239"/>
  </w:style>
  <w:style w:type="character" w:styleId="ilfuvd" w:customStyle="1">
    <w:name w:val="ilfuvd"/>
    <w:basedOn w:val="DefaultParagraphFont"/>
    <w:rsid w:val="006F4995"/>
  </w:style>
  <w:style w:type="paragraph" w:styleId="NormalWeb">
    <w:name w:val="Normal (Web)"/>
    <w:basedOn w:val="Normal"/>
    <w:uiPriority w:val="99"/>
    <w:unhideWhenUsed/>
    <w:rsid w:val="002E37AB"/>
    <w:pPr>
      <w:spacing w:before="100" w:beforeAutospacing="1" w:after="100" w:afterAutospacing="1" w:line="240" w:lineRule="auto"/>
    </w:pPr>
    <w:rPr>
      <w:rFonts w:ascii="Times New Roman" w:hAnsi="Times New Roman" w:cs="Times New Roman"/>
      <w:sz w:val="24"/>
      <w:szCs w:val="24"/>
      <w:lang w:val="en-GB" w:eastAsia="en-GB"/>
    </w:rPr>
  </w:style>
  <w:style w:type="paragraph" w:styleId="CommentSubject">
    <w:name w:val="annotation subject"/>
    <w:basedOn w:val="CommentText"/>
    <w:next w:val="CommentText"/>
    <w:link w:val="CommentSubjectChar"/>
    <w:uiPriority w:val="99"/>
    <w:semiHidden/>
    <w:unhideWhenUsed/>
    <w:rsid w:val="001F53D3"/>
    <w:rPr>
      <w:b/>
      <w:bCs/>
    </w:rPr>
  </w:style>
  <w:style w:type="character" w:styleId="CommentSubjectChar" w:customStyle="1">
    <w:name w:val="Comment Subject Char"/>
    <w:basedOn w:val="CommentTextChar"/>
    <w:link w:val="CommentSubject"/>
    <w:uiPriority w:val="99"/>
    <w:semiHidden/>
    <w:rsid w:val="001F53D3"/>
    <w:rPr>
      <w:b/>
      <w:bCs/>
      <w:sz w:val="20"/>
      <w:szCs w:val="20"/>
    </w:rPr>
  </w:style>
  <w:style w:type="character" w:styleId="Heading1Char" w:customStyle="1">
    <w:name w:val="Heading 1 Char"/>
    <w:basedOn w:val="DefaultParagraphFont"/>
    <w:link w:val="Heading1"/>
    <w:uiPriority w:val="9"/>
    <w:rsid w:val="000C320B"/>
    <w:rPr>
      <w:rFonts w:asciiTheme="majorHAnsi" w:hAnsiTheme="majorHAnsi" w:eastAsiaTheme="majorEastAsia" w:cstheme="majorBidi"/>
      <w:color w:val="365F91" w:themeColor="accent1" w:themeShade="BF"/>
      <w:sz w:val="32"/>
      <w:szCs w:val="32"/>
    </w:rPr>
  </w:style>
  <w:style w:type="character" w:styleId="Heading2Char" w:customStyle="1">
    <w:name w:val="Heading 2 Char"/>
    <w:basedOn w:val="DefaultParagraphFont"/>
    <w:link w:val="Heading2"/>
    <w:uiPriority w:val="9"/>
    <w:rsid w:val="000C320B"/>
    <w:rPr>
      <w:rFonts w:asciiTheme="majorHAnsi" w:hAnsiTheme="majorHAnsi" w:eastAsiaTheme="majorEastAsia" w:cstheme="majorBidi"/>
      <w:color w:val="365F91" w:themeColor="accent1" w:themeShade="BF"/>
      <w:sz w:val="26"/>
      <w:szCs w:val="26"/>
    </w:rPr>
  </w:style>
  <w:style w:type="table" w:styleId="TableGrid">
    <w:name w:val="Table Grid"/>
    <w:basedOn w:val="TableNormal"/>
    <w:uiPriority w:val="59"/>
    <w:rsid w:val="00DE58A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5568DB"/>
    <w:pPr>
      <w:spacing w:line="259" w:lineRule="auto"/>
      <w:outlineLvl w:val="9"/>
    </w:pPr>
    <w:rPr>
      <w:lang w:val="en-US"/>
    </w:rPr>
  </w:style>
  <w:style w:type="paragraph" w:styleId="TOC1">
    <w:name w:val="toc 1"/>
    <w:basedOn w:val="Normal"/>
    <w:next w:val="Normal"/>
    <w:autoRedefine/>
    <w:uiPriority w:val="39"/>
    <w:unhideWhenUsed/>
    <w:rsid w:val="005568DB"/>
    <w:pPr>
      <w:spacing w:after="100"/>
    </w:pPr>
  </w:style>
  <w:style w:type="paragraph" w:styleId="TOC2">
    <w:name w:val="toc 2"/>
    <w:basedOn w:val="Normal"/>
    <w:next w:val="Normal"/>
    <w:autoRedefine/>
    <w:uiPriority w:val="39"/>
    <w:unhideWhenUsed/>
    <w:rsid w:val="005568DB"/>
    <w:pPr>
      <w:spacing w:after="100"/>
      <w:ind w:left="220"/>
    </w:pPr>
  </w:style>
  <w:style w:type="character" w:styleId="UnresolvedMention">
    <w:name w:val="Unresolved Mention"/>
    <w:basedOn w:val="DefaultParagraphFont"/>
    <w:uiPriority w:val="99"/>
    <w:rsid w:val="00D44088"/>
    <w:rPr>
      <w:color w:val="605E5C"/>
      <w:shd w:val="clear" w:color="auto" w:fill="E1DFDD"/>
    </w:rPr>
  </w:style>
  <w:style w:type="paragraph" w:styleId="Heading3">
    <w:uiPriority w:val="9"/>
    <w:name w:val="heading 3"/>
    <w:basedOn w:val="Normal"/>
    <w:next w:val="Normal"/>
    <w:unhideWhenUsed/>
    <w:qFormat/>
    <w:rsid w:val="05EB2A60"/>
    <w:rPr>
      <w:rFonts w:eastAsia="Cambria" w:cs="Cambria" w:eastAsiaTheme="majorAscii" w:cstheme="majorAscii"/>
      <w:color w:val="365F9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05EB2A60"/>
    <w:rPr>
      <w:rFonts w:eastAsia="Cambria" w:cs="Cambria" w:eastAsiaTheme="majorAscii" w:cstheme="majorAscii"/>
      <w:i w:val="1"/>
      <w:iCs w:val="1"/>
      <w:color w:val="365F91" w:themeColor="accent1" w:themeTint="FF" w:themeShade="BF"/>
    </w:rPr>
    <w:pPr>
      <w:keepNext w:val="1"/>
      <w:keepLines w:val="1"/>
      <w:spacing w:before="80" w:after="40"/>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084805">
      <w:bodyDiv w:val="1"/>
      <w:marLeft w:val="0"/>
      <w:marRight w:val="0"/>
      <w:marTop w:val="0"/>
      <w:marBottom w:val="0"/>
      <w:divBdr>
        <w:top w:val="none" w:sz="0" w:space="0" w:color="auto"/>
        <w:left w:val="none" w:sz="0" w:space="0" w:color="auto"/>
        <w:bottom w:val="none" w:sz="0" w:space="0" w:color="auto"/>
        <w:right w:val="none" w:sz="0" w:space="0" w:color="auto"/>
      </w:divBdr>
      <w:divsChild>
        <w:div w:id="691804294">
          <w:marLeft w:val="0"/>
          <w:marRight w:val="0"/>
          <w:marTop w:val="0"/>
          <w:marBottom w:val="0"/>
          <w:divBdr>
            <w:top w:val="none" w:sz="0" w:space="0" w:color="auto"/>
            <w:left w:val="none" w:sz="0" w:space="0" w:color="auto"/>
            <w:bottom w:val="none" w:sz="0" w:space="0" w:color="auto"/>
            <w:right w:val="none" w:sz="0" w:space="0" w:color="auto"/>
          </w:divBdr>
        </w:div>
        <w:div w:id="1630746973">
          <w:marLeft w:val="0"/>
          <w:marRight w:val="0"/>
          <w:marTop w:val="0"/>
          <w:marBottom w:val="0"/>
          <w:divBdr>
            <w:top w:val="none" w:sz="0" w:space="0" w:color="auto"/>
            <w:left w:val="none" w:sz="0" w:space="0" w:color="auto"/>
            <w:bottom w:val="none" w:sz="0" w:space="0" w:color="auto"/>
            <w:right w:val="none" w:sz="0" w:space="0" w:color="auto"/>
          </w:divBdr>
        </w:div>
        <w:div w:id="985548746">
          <w:marLeft w:val="0"/>
          <w:marRight w:val="0"/>
          <w:marTop w:val="0"/>
          <w:marBottom w:val="0"/>
          <w:divBdr>
            <w:top w:val="none" w:sz="0" w:space="0" w:color="auto"/>
            <w:left w:val="none" w:sz="0" w:space="0" w:color="auto"/>
            <w:bottom w:val="none" w:sz="0" w:space="0" w:color="auto"/>
            <w:right w:val="none" w:sz="0" w:space="0" w:color="auto"/>
          </w:divBdr>
        </w:div>
        <w:div w:id="515584486">
          <w:marLeft w:val="0"/>
          <w:marRight w:val="0"/>
          <w:marTop w:val="0"/>
          <w:marBottom w:val="0"/>
          <w:divBdr>
            <w:top w:val="none" w:sz="0" w:space="0" w:color="auto"/>
            <w:left w:val="none" w:sz="0" w:space="0" w:color="auto"/>
            <w:bottom w:val="none" w:sz="0" w:space="0" w:color="auto"/>
            <w:right w:val="none" w:sz="0" w:space="0" w:color="auto"/>
          </w:divBdr>
        </w:div>
        <w:div w:id="1760904821">
          <w:marLeft w:val="0"/>
          <w:marRight w:val="0"/>
          <w:marTop w:val="0"/>
          <w:marBottom w:val="0"/>
          <w:divBdr>
            <w:top w:val="none" w:sz="0" w:space="0" w:color="auto"/>
            <w:left w:val="none" w:sz="0" w:space="0" w:color="auto"/>
            <w:bottom w:val="none" w:sz="0" w:space="0" w:color="auto"/>
            <w:right w:val="none" w:sz="0" w:space="0" w:color="auto"/>
          </w:divBdr>
        </w:div>
      </w:divsChild>
    </w:div>
    <w:div w:id="397946012">
      <w:bodyDiv w:val="1"/>
      <w:marLeft w:val="0"/>
      <w:marRight w:val="0"/>
      <w:marTop w:val="0"/>
      <w:marBottom w:val="0"/>
      <w:divBdr>
        <w:top w:val="none" w:sz="0" w:space="0" w:color="auto"/>
        <w:left w:val="none" w:sz="0" w:space="0" w:color="auto"/>
        <w:bottom w:val="none" w:sz="0" w:space="0" w:color="auto"/>
        <w:right w:val="none" w:sz="0" w:space="0" w:color="auto"/>
      </w:divBdr>
    </w:div>
    <w:div w:id="649945885">
      <w:bodyDiv w:val="1"/>
      <w:marLeft w:val="0"/>
      <w:marRight w:val="0"/>
      <w:marTop w:val="0"/>
      <w:marBottom w:val="0"/>
      <w:divBdr>
        <w:top w:val="none" w:sz="0" w:space="0" w:color="auto"/>
        <w:left w:val="none" w:sz="0" w:space="0" w:color="auto"/>
        <w:bottom w:val="none" w:sz="0" w:space="0" w:color="auto"/>
        <w:right w:val="none" w:sz="0" w:space="0" w:color="auto"/>
      </w:divBdr>
    </w:div>
    <w:div w:id="652755953">
      <w:bodyDiv w:val="1"/>
      <w:marLeft w:val="0"/>
      <w:marRight w:val="0"/>
      <w:marTop w:val="0"/>
      <w:marBottom w:val="0"/>
      <w:divBdr>
        <w:top w:val="none" w:sz="0" w:space="0" w:color="auto"/>
        <w:left w:val="none" w:sz="0" w:space="0" w:color="auto"/>
        <w:bottom w:val="none" w:sz="0" w:space="0" w:color="auto"/>
        <w:right w:val="none" w:sz="0" w:space="0" w:color="auto"/>
      </w:divBdr>
      <w:divsChild>
        <w:div w:id="918758170">
          <w:marLeft w:val="0"/>
          <w:marRight w:val="0"/>
          <w:marTop w:val="0"/>
          <w:marBottom w:val="0"/>
          <w:divBdr>
            <w:top w:val="none" w:sz="0" w:space="0" w:color="auto"/>
            <w:left w:val="none" w:sz="0" w:space="0" w:color="auto"/>
            <w:bottom w:val="none" w:sz="0" w:space="0" w:color="auto"/>
            <w:right w:val="none" w:sz="0" w:space="0" w:color="auto"/>
          </w:divBdr>
        </w:div>
        <w:div w:id="507448128">
          <w:marLeft w:val="0"/>
          <w:marRight w:val="0"/>
          <w:marTop w:val="0"/>
          <w:marBottom w:val="0"/>
          <w:divBdr>
            <w:top w:val="none" w:sz="0" w:space="0" w:color="auto"/>
            <w:left w:val="none" w:sz="0" w:space="0" w:color="auto"/>
            <w:bottom w:val="none" w:sz="0" w:space="0" w:color="auto"/>
            <w:right w:val="none" w:sz="0" w:space="0" w:color="auto"/>
          </w:divBdr>
        </w:div>
        <w:div w:id="783813474">
          <w:marLeft w:val="0"/>
          <w:marRight w:val="0"/>
          <w:marTop w:val="0"/>
          <w:marBottom w:val="0"/>
          <w:divBdr>
            <w:top w:val="none" w:sz="0" w:space="0" w:color="auto"/>
            <w:left w:val="none" w:sz="0" w:space="0" w:color="auto"/>
            <w:bottom w:val="none" w:sz="0" w:space="0" w:color="auto"/>
            <w:right w:val="none" w:sz="0" w:space="0" w:color="auto"/>
          </w:divBdr>
        </w:div>
      </w:divsChild>
    </w:div>
    <w:div w:id="843015424">
      <w:bodyDiv w:val="1"/>
      <w:marLeft w:val="0"/>
      <w:marRight w:val="0"/>
      <w:marTop w:val="0"/>
      <w:marBottom w:val="0"/>
      <w:divBdr>
        <w:top w:val="none" w:sz="0" w:space="0" w:color="auto"/>
        <w:left w:val="none" w:sz="0" w:space="0" w:color="auto"/>
        <w:bottom w:val="none" w:sz="0" w:space="0" w:color="auto"/>
        <w:right w:val="none" w:sz="0" w:space="0" w:color="auto"/>
      </w:divBdr>
    </w:div>
    <w:div w:id="912548786">
      <w:bodyDiv w:val="1"/>
      <w:marLeft w:val="0"/>
      <w:marRight w:val="0"/>
      <w:marTop w:val="0"/>
      <w:marBottom w:val="0"/>
      <w:divBdr>
        <w:top w:val="none" w:sz="0" w:space="0" w:color="auto"/>
        <w:left w:val="none" w:sz="0" w:space="0" w:color="auto"/>
        <w:bottom w:val="none" w:sz="0" w:space="0" w:color="auto"/>
        <w:right w:val="none" w:sz="0" w:space="0" w:color="auto"/>
      </w:divBdr>
      <w:divsChild>
        <w:div w:id="1697537210">
          <w:marLeft w:val="0"/>
          <w:marRight w:val="0"/>
          <w:marTop w:val="0"/>
          <w:marBottom w:val="0"/>
          <w:divBdr>
            <w:top w:val="none" w:sz="0" w:space="0" w:color="auto"/>
            <w:left w:val="none" w:sz="0" w:space="0" w:color="auto"/>
            <w:bottom w:val="none" w:sz="0" w:space="0" w:color="auto"/>
            <w:right w:val="none" w:sz="0" w:space="0" w:color="auto"/>
          </w:divBdr>
        </w:div>
        <w:div w:id="1848011768">
          <w:marLeft w:val="0"/>
          <w:marRight w:val="0"/>
          <w:marTop w:val="0"/>
          <w:marBottom w:val="0"/>
          <w:divBdr>
            <w:top w:val="none" w:sz="0" w:space="0" w:color="auto"/>
            <w:left w:val="none" w:sz="0" w:space="0" w:color="auto"/>
            <w:bottom w:val="none" w:sz="0" w:space="0" w:color="auto"/>
            <w:right w:val="none" w:sz="0" w:space="0" w:color="auto"/>
          </w:divBdr>
        </w:div>
        <w:div w:id="1101992096">
          <w:marLeft w:val="0"/>
          <w:marRight w:val="0"/>
          <w:marTop w:val="0"/>
          <w:marBottom w:val="0"/>
          <w:divBdr>
            <w:top w:val="none" w:sz="0" w:space="0" w:color="auto"/>
            <w:left w:val="none" w:sz="0" w:space="0" w:color="auto"/>
            <w:bottom w:val="none" w:sz="0" w:space="0" w:color="auto"/>
            <w:right w:val="none" w:sz="0" w:space="0" w:color="auto"/>
          </w:divBdr>
        </w:div>
        <w:div w:id="1692146647">
          <w:marLeft w:val="0"/>
          <w:marRight w:val="0"/>
          <w:marTop w:val="0"/>
          <w:marBottom w:val="0"/>
          <w:divBdr>
            <w:top w:val="none" w:sz="0" w:space="0" w:color="auto"/>
            <w:left w:val="none" w:sz="0" w:space="0" w:color="auto"/>
            <w:bottom w:val="none" w:sz="0" w:space="0" w:color="auto"/>
            <w:right w:val="none" w:sz="0" w:space="0" w:color="auto"/>
          </w:divBdr>
        </w:div>
        <w:div w:id="518281107">
          <w:marLeft w:val="0"/>
          <w:marRight w:val="0"/>
          <w:marTop w:val="0"/>
          <w:marBottom w:val="0"/>
          <w:divBdr>
            <w:top w:val="none" w:sz="0" w:space="0" w:color="auto"/>
            <w:left w:val="none" w:sz="0" w:space="0" w:color="auto"/>
            <w:bottom w:val="none" w:sz="0" w:space="0" w:color="auto"/>
            <w:right w:val="none" w:sz="0" w:space="0" w:color="auto"/>
          </w:divBdr>
        </w:div>
        <w:div w:id="1162311487">
          <w:marLeft w:val="0"/>
          <w:marRight w:val="0"/>
          <w:marTop w:val="0"/>
          <w:marBottom w:val="0"/>
          <w:divBdr>
            <w:top w:val="none" w:sz="0" w:space="0" w:color="auto"/>
            <w:left w:val="none" w:sz="0" w:space="0" w:color="auto"/>
            <w:bottom w:val="none" w:sz="0" w:space="0" w:color="auto"/>
            <w:right w:val="none" w:sz="0" w:space="0" w:color="auto"/>
          </w:divBdr>
        </w:div>
        <w:div w:id="1220049179">
          <w:marLeft w:val="0"/>
          <w:marRight w:val="0"/>
          <w:marTop w:val="0"/>
          <w:marBottom w:val="0"/>
          <w:divBdr>
            <w:top w:val="none" w:sz="0" w:space="0" w:color="auto"/>
            <w:left w:val="none" w:sz="0" w:space="0" w:color="auto"/>
            <w:bottom w:val="none" w:sz="0" w:space="0" w:color="auto"/>
            <w:right w:val="none" w:sz="0" w:space="0" w:color="auto"/>
          </w:divBdr>
        </w:div>
        <w:div w:id="531649487">
          <w:marLeft w:val="0"/>
          <w:marRight w:val="0"/>
          <w:marTop w:val="0"/>
          <w:marBottom w:val="0"/>
          <w:divBdr>
            <w:top w:val="none" w:sz="0" w:space="0" w:color="auto"/>
            <w:left w:val="none" w:sz="0" w:space="0" w:color="auto"/>
            <w:bottom w:val="none" w:sz="0" w:space="0" w:color="auto"/>
            <w:right w:val="none" w:sz="0" w:space="0" w:color="auto"/>
          </w:divBdr>
        </w:div>
        <w:div w:id="1215120580">
          <w:marLeft w:val="0"/>
          <w:marRight w:val="0"/>
          <w:marTop w:val="0"/>
          <w:marBottom w:val="0"/>
          <w:divBdr>
            <w:top w:val="none" w:sz="0" w:space="0" w:color="auto"/>
            <w:left w:val="none" w:sz="0" w:space="0" w:color="auto"/>
            <w:bottom w:val="none" w:sz="0" w:space="0" w:color="auto"/>
            <w:right w:val="none" w:sz="0" w:space="0" w:color="auto"/>
          </w:divBdr>
        </w:div>
        <w:div w:id="601257136">
          <w:marLeft w:val="0"/>
          <w:marRight w:val="0"/>
          <w:marTop w:val="0"/>
          <w:marBottom w:val="0"/>
          <w:divBdr>
            <w:top w:val="none" w:sz="0" w:space="0" w:color="auto"/>
            <w:left w:val="none" w:sz="0" w:space="0" w:color="auto"/>
            <w:bottom w:val="none" w:sz="0" w:space="0" w:color="auto"/>
            <w:right w:val="none" w:sz="0" w:space="0" w:color="auto"/>
          </w:divBdr>
        </w:div>
        <w:div w:id="814175541">
          <w:marLeft w:val="0"/>
          <w:marRight w:val="0"/>
          <w:marTop w:val="0"/>
          <w:marBottom w:val="0"/>
          <w:divBdr>
            <w:top w:val="none" w:sz="0" w:space="0" w:color="auto"/>
            <w:left w:val="none" w:sz="0" w:space="0" w:color="auto"/>
            <w:bottom w:val="none" w:sz="0" w:space="0" w:color="auto"/>
            <w:right w:val="none" w:sz="0" w:space="0" w:color="auto"/>
          </w:divBdr>
        </w:div>
        <w:div w:id="2051878096">
          <w:marLeft w:val="0"/>
          <w:marRight w:val="0"/>
          <w:marTop w:val="0"/>
          <w:marBottom w:val="0"/>
          <w:divBdr>
            <w:top w:val="none" w:sz="0" w:space="0" w:color="auto"/>
            <w:left w:val="none" w:sz="0" w:space="0" w:color="auto"/>
            <w:bottom w:val="none" w:sz="0" w:space="0" w:color="auto"/>
            <w:right w:val="none" w:sz="0" w:space="0" w:color="auto"/>
          </w:divBdr>
        </w:div>
      </w:divsChild>
    </w:div>
    <w:div w:id="979530630">
      <w:bodyDiv w:val="1"/>
      <w:marLeft w:val="0"/>
      <w:marRight w:val="0"/>
      <w:marTop w:val="0"/>
      <w:marBottom w:val="0"/>
      <w:divBdr>
        <w:top w:val="none" w:sz="0" w:space="0" w:color="auto"/>
        <w:left w:val="none" w:sz="0" w:space="0" w:color="auto"/>
        <w:bottom w:val="none" w:sz="0" w:space="0" w:color="auto"/>
        <w:right w:val="none" w:sz="0" w:space="0" w:color="auto"/>
      </w:divBdr>
    </w:div>
    <w:div w:id="1010717526">
      <w:bodyDiv w:val="1"/>
      <w:marLeft w:val="0"/>
      <w:marRight w:val="0"/>
      <w:marTop w:val="0"/>
      <w:marBottom w:val="0"/>
      <w:divBdr>
        <w:top w:val="none" w:sz="0" w:space="0" w:color="auto"/>
        <w:left w:val="none" w:sz="0" w:space="0" w:color="auto"/>
        <w:bottom w:val="none" w:sz="0" w:space="0" w:color="auto"/>
        <w:right w:val="none" w:sz="0" w:space="0" w:color="auto"/>
      </w:divBdr>
      <w:divsChild>
        <w:div w:id="1403332839">
          <w:marLeft w:val="0"/>
          <w:marRight w:val="0"/>
          <w:marTop w:val="0"/>
          <w:marBottom w:val="0"/>
          <w:divBdr>
            <w:top w:val="none" w:sz="0" w:space="0" w:color="auto"/>
            <w:left w:val="none" w:sz="0" w:space="0" w:color="auto"/>
            <w:bottom w:val="none" w:sz="0" w:space="0" w:color="auto"/>
            <w:right w:val="none" w:sz="0" w:space="0" w:color="auto"/>
          </w:divBdr>
        </w:div>
        <w:div w:id="665981845">
          <w:marLeft w:val="0"/>
          <w:marRight w:val="0"/>
          <w:marTop w:val="0"/>
          <w:marBottom w:val="0"/>
          <w:divBdr>
            <w:top w:val="none" w:sz="0" w:space="0" w:color="auto"/>
            <w:left w:val="none" w:sz="0" w:space="0" w:color="auto"/>
            <w:bottom w:val="none" w:sz="0" w:space="0" w:color="auto"/>
            <w:right w:val="none" w:sz="0" w:space="0" w:color="auto"/>
          </w:divBdr>
        </w:div>
      </w:divsChild>
    </w:div>
    <w:div w:id="1046371778">
      <w:bodyDiv w:val="1"/>
      <w:marLeft w:val="0"/>
      <w:marRight w:val="0"/>
      <w:marTop w:val="0"/>
      <w:marBottom w:val="0"/>
      <w:divBdr>
        <w:top w:val="none" w:sz="0" w:space="0" w:color="auto"/>
        <w:left w:val="none" w:sz="0" w:space="0" w:color="auto"/>
        <w:bottom w:val="none" w:sz="0" w:space="0" w:color="auto"/>
        <w:right w:val="none" w:sz="0" w:space="0" w:color="auto"/>
      </w:divBdr>
      <w:divsChild>
        <w:div w:id="15684886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9590269">
              <w:marLeft w:val="0"/>
              <w:marRight w:val="0"/>
              <w:marTop w:val="0"/>
              <w:marBottom w:val="0"/>
              <w:divBdr>
                <w:top w:val="none" w:sz="0" w:space="0" w:color="auto"/>
                <w:left w:val="none" w:sz="0" w:space="0" w:color="auto"/>
                <w:bottom w:val="none" w:sz="0" w:space="0" w:color="auto"/>
                <w:right w:val="none" w:sz="0" w:space="0" w:color="auto"/>
              </w:divBdr>
              <w:divsChild>
                <w:div w:id="1657757922">
                  <w:marLeft w:val="0"/>
                  <w:marRight w:val="0"/>
                  <w:marTop w:val="0"/>
                  <w:marBottom w:val="0"/>
                  <w:divBdr>
                    <w:top w:val="none" w:sz="0" w:space="0" w:color="auto"/>
                    <w:left w:val="none" w:sz="0" w:space="0" w:color="auto"/>
                    <w:bottom w:val="none" w:sz="0" w:space="0" w:color="auto"/>
                    <w:right w:val="none" w:sz="0" w:space="0" w:color="auto"/>
                  </w:divBdr>
                  <w:divsChild>
                    <w:div w:id="9603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862056">
      <w:bodyDiv w:val="1"/>
      <w:marLeft w:val="0"/>
      <w:marRight w:val="0"/>
      <w:marTop w:val="0"/>
      <w:marBottom w:val="0"/>
      <w:divBdr>
        <w:top w:val="none" w:sz="0" w:space="0" w:color="auto"/>
        <w:left w:val="none" w:sz="0" w:space="0" w:color="auto"/>
        <w:bottom w:val="none" w:sz="0" w:space="0" w:color="auto"/>
        <w:right w:val="none" w:sz="0" w:space="0" w:color="auto"/>
      </w:divBdr>
      <w:divsChild>
        <w:div w:id="1623681717">
          <w:marLeft w:val="0"/>
          <w:marRight w:val="0"/>
          <w:marTop w:val="0"/>
          <w:marBottom w:val="0"/>
          <w:divBdr>
            <w:top w:val="none" w:sz="0" w:space="0" w:color="auto"/>
            <w:left w:val="none" w:sz="0" w:space="0" w:color="auto"/>
            <w:bottom w:val="none" w:sz="0" w:space="0" w:color="auto"/>
            <w:right w:val="none" w:sz="0" w:space="0" w:color="auto"/>
          </w:divBdr>
        </w:div>
        <w:div w:id="1105610172">
          <w:marLeft w:val="0"/>
          <w:marRight w:val="0"/>
          <w:marTop w:val="0"/>
          <w:marBottom w:val="0"/>
          <w:divBdr>
            <w:top w:val="none" w:sz="0" w:space="0" w:color="auto"/>
            <w:left w:val="none" w:sz="0" w:space="0" w:color="auto"/>
            <w:bottom w:val="none" w:sz="0" w:space="0" w:color="auto"/>
            <w:right w:val="none" w:sz="0" w:space="0" w:color="auto"/>
          </w:divBdr>
        </w:div>
        <w:div w:id="1510752422">
          <w:marLeft w:val="0"/>
          <w:marRight w:val="0"/>
          <w:marTop w:val="0"/>
          <w:marBottom w:val="0"/>
          <w:divBdr>
            <w:top w:val="none" w:sz="0" w:space="0" w:color="auto"/>
            <w:left w:val="none" w:sz="0" w:space="0" w:color="auto"/>
            <w:bottom w:val="none" w:sz="0" w:space="0" w:color="auto"/>
            <w:right w:val="none" w:sz="0" w:space="0" w:color="auto"/>
          </w:divBdr>
        </w:div>
        <w:div w:id="940799894">
          <w:marLeft w:val="0"/>
          <w:marRight w:val="0"/>
          <w:marTop w:val="0"/>
          <w:marBottom w:val="0"/>
          <w:divBdr>
            <w:top w:val="none" w:sz="0" w:space="0" w:color="auto"/>
            <w:left w:val="none" w:sz="0" w:space="0" w:color="auto"/>
            <w:bottom w:val="none" w:sz="0" w:space="0" w:color="auto"/>
            <w:right w:val="none" w:sz="0" w:space="0" w:color="auto"/>
          </w:divBdr>
        </w:div>
        <w:div w:id="1422600611">
          <w:marLeft w:val="0"/>
          <w:marRight w:val="0"/>
          <w:marTop w:val="0"/>
          <w:marBottom w:val="0"/>
          <w:divBdr>
            <w:top w:val="none" w:sz="0" w:space="0" w:color="auto"/>
            <w:left w:val="none" w:sz="0" w:space="0" w:color="auto"/>
            <w:bottom w:val="none" w:sz="0" w:space="0" w:color="auto"/>
            <w:right w:val="none" w:sz="0" w:space="0" w:color="auto"/>
          </w:divBdr>
        </w:div>
        <w:div w:id="1651321837">
          <w:marLeft w:val="0"/>
          <w:marRight w:val="0"/>
          <w:marTop w:val="0"/>
          <w:marBottom w:val="0"/>
          <w:divBdr>
            <w:top w:val="none" w:sz="0" w:space="0" w:color="auto"/>
            <w:left w:val="none" w:sz="0" w:space="0" w:color="auto"/>
            <w:bottom w:val="none" w:sz="0" w:space="0" w:color="auto"/>
            <w:right w:val="none" w:sz="0" w:space="0" w:color="auto"/>
          </w:divBdr>
        </w:div>
        <w:div w:id="963929299">
          <w:marLeft w:val="0"/>
          <w:marRight w:val="0"/>
          <w:marTop w:val="0"/>
          <w:marBottom w:val="0"/>
          <w:divBdr>
            <w:top w:val="none" w:sz="0" w:space="0" w:color="auto"/>
            <w:left w:val="none" w:sz="0" w:space="0" w:color="auto"/>
            <w:bottom w:val="none" w:sz="0" w:space="0" w:color="auto"/>
            <w:right w:val="none" w:sz="0" w:space="0" w:color="auto"/>
          </w:divBdr>
        </w:div>
        <w:div w:id="137381898">
          <w:marLeft w:val="0"/>
          <w:marRight w:val="0"/>
          <w:marTop w:val="0"/>
          <w:marBottom w:val="0"/>
          <w:divBdr>
            <w:top w:val="none" w:sz="0" w:space="0" w:color="auto"/>
            <w:left w:val="none" w:sz="0" w:space="0" w:color="auto"/>
            <w:bottom w:val="none" w:sz="0" w:space="0" w:color="auto"/>
            <w:right w:val="none" w:sz="0" w:space="0" w:color="auto"/>
          </w:divBdr>
        </w:div>
        <w:div w:id="1417091319">
          <w:marLeft w:val="0"/>
          <w:marRight w:val="0"/>
          <w:marTop w:val="0"/>
          <w:marBottom w:val="0"/>
          <w:divBdr>
            <w:top w:val="none" w:sz="0" w:space="0" w:color="auto"/>
            <w:left w:val="none" w:sz="0" w:space="0" w:color="auto"/>
            <w:bottom w:val="none" w:sz="0" w:space="0" w:color="auto"/>
            <w:right w:val="none" w:sz="0" w:space="0" w:color="auto"/>
          </w:divBdr>
        </w:div>
      </w:divsChild>
    </w:div>
    <w:div w:id="1404839497">
      <w:bodyDiv w:val="1"/>
      <w:marLeft w:val="0"/>
      <w:marRight w:val="0"/>
      <w:marTop w:val="0"/>
      <w:marBottom w:val="0"/>
      <w:divBdr>
        <w:top w:val="none" w:sz="0" w:space="0" w:color="auto"/>
        <w:left w:val="none" w:sz="0" w:space="0" w:color="auto"/>
        <w:bottom w:val="none" w:sz="0" w:space="0" w:color="auto"/>
        <w:right w:val="none" w:sz="0" w:space="0" w:color="auto"/>
      </w:divBdr>
      <w:divsChild>
        <w:div w:id="1132793011">
          <w:marLeft w:val="0"/>
          <w:marRight w:val="0"/>
          <w:marTop w:val="0"/>
          <w:marBottom w:val="0"/>
          <w:divBdr>
            <w:top w:val="none" w:sz="0" w:space="0" w:color="auto"/>
            <w:left w:val="none" w:sz="0" w:space="0" w:color="auto"/>
            <w:bottom w:val="none" w:sz="0" w:space="0" w:color="auto"/>
            <w:right w:val="none" w:sz="0" w:space="0" w:color="auto"/>
          </w:divBdr>
        </w:div>
        <w:div w:id="974792215">
          <w:marLeft w:val="0"/>
          <w:marRight w:val="0"/>
          <w:marTop w:val="0"/>
          <w:marBottom w:val="0"/>
          <w:divBdr>
            <w:top w:val="none" w:sz="0" w:space="0" w:color="auto"/>
            <w:left w:val="none" w:sz="0" w:space="0" w:color="auto"/>
            <w:bottom w:val="none" w:sz="0" w:space="0" w:color="auto"/>
            <w:right w:val="none" w:sz="0" w:space="0" w:color="auto"/>
          </w:divBdr>
        </w:div>
        <w:div w:id="1391732594">
          <w:marLeft w:val="0"/>
          <w:marRight w:val="0"/>
          <w:marTop w:val="0"/>
          <w:marBottom w:val="0"/>
          <w:divBdr>
            <w:top w:val="none" w:sz="0" w:space="0" w:color="auto"/>
            <w:left w:val="none" w:sz="0" w:space="0" w:color="auto"/>
            <w:bottom w:val="none" w:sz="0" w:space="0" w:color="auto"/>
            <w:right w:val="none" w:sz="0" w:space="0" w:color="auto"/>
          </w:divBdr>
          <w:divsChild>
            <w:div w:id="1647541909">
              <w:marLeft w:val="0"/>
              <w:marRight w:val="0"/>
              <w:marTop w:val="0"/>
              <w:marBottom w:val="0"/>
              <w:divBdr>
                <w:top w:val="none" w:sz="0" w:space="0" w:color="auto"/>
                <w:left w:val="none" w:sz="0" w:space="0" w:color="auto"/>
                <w:bottom w:val="none" w:sz="0" w:space="0" w:color="auto"/>
                <w:right w:val="none" w:sz="0" w:space="0" w:color="auto"/>
              </w:divBdr>
            </w:div>
            <w:div w:id="1096287061">
              <w:marLeft w:val="0"/>
              <w:marRight w:val="0"/>
              <w:marTop w:val="0"/>
              <w:marBottom w:val="0"/>
              <w:divBdr>
                <w:top w:val="none" w:sz="0" w:space="0" w:color="auto"/>
                <w:left w:val="none" w:sz="0" w:space="0" w:color="auto"/>
                <w:bottom w:val="none" w:sz="0" w:space="0" w:color="auto"/>
                <w:right w:val="none" w:sz="0" w:space="0" w:color="auto"/>
              </w:divBdr>
            </w:div>
            <w:div w:id="1800956961">
              <w:marLeft w:val="0"/>
              <w:marRight w:val="0"/>
              <w:marTop w:val="0"/>
              <w:marBottom w:val="0"/>
              <w:divBdr>
                <w:top w:val="none" w:sz="0" w:space="0" w:color="auto"/>
                <w:left w:val="none" w:sz="0" w:space="0" w:color="auto"/>
                <w:bottom w:val="none" w:sz="0" w:space="0" w:color="auto"/>
                <w:right w:val="none" w:sz="0" w:space="0" w:color="auto"/>
              </w:divBdr>
              <w:divsChild>
                <w:div w:id="1384985976">
                  <w:marLeft w:val="0"/>
                  <w:marRight w:val="0"/>
                  <w:marTop w:val="0"/>
                  <w:marBottom w:val="0"/>
                  <w:divBdr>
                    <w:top w:val="none" w:sz="0" w:space="0" w:color="auto"/>
                    <w:left w:val="none" w:sz="0" w:space="0" w:color="auto"/>
                    <w:bottom w:val="none" w:sz="0" w:space="0" w:color="auto"/>
                    <w:right w:val="none" w:sz="0" w:space="0" w:color="auto"/>
                  </w:divBdr>
                </w:div>
                <w:div w:id="14513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368781">
      <w:bodyDiv w:val="1"/>
      <w:marLeft w:val="0"/>
      <w:marRight w:val="0"/>
      <w:marTop w:val="0"/>
      <w:marBottom w:val="0"/>
      <w:divBdr>
        <w:top w:val="none" w:sz="0" w:space="0" w:color="auto"/>
        <w:left w:val="none" w:sz="0" w:space="0" w:color="auto"/>
        <w:bottom w:val="none" w:sz="0" w:space="0" w:color="auto"/>
        <w:right w:val="none" w:sz="0" w:space="0" w:color="auto"/>
      </w:divBdr>
      <w:divsChild>
        <w:div w:id="1256282997">
          <w:marLeft w:val="0"/>
          <w:marRight w:val="0"/>
          <w:marTop w:val="0"/>
          <w:marBottom w:val="0"/>
          <w:divBdr>
            <w:top w:val="none" w:sz="0" w:space="0" w:color="auto"/>
            <w:left w:val="none" w:sz="0" w:space="0" w:color="auto"/>
            <w:bottom w:val="none" w:sz="0" w:space="0" w:color="auto"/>
            <w:right w:val="none" w:sz="0" w:space="0" w:color="auto"/>
          </w:divBdr>
        </w:div>
        <w:div w:id="673074014">
          <w:marLeft w:val="0"/>
          <w:marRight w:val="0"/>
          <w:marTop w:val="0"/>
          <w:marBottom w:val="0"/>
          <w:divBdr>
            <w:top w:val="none" w:sz="0" w:space="0" w:color="auto"/>
            <w:left w:val="none" w:sz="0" w:space="0" w:color="auto"/>
            <w:bottom w:val="none" w:sz="0" w:space="0" w:color="auto"/>
            <w:right w:val="none" w:sz="0" w:space="0" w:color="auto"/>
          </w:divBdr>
        </w:div>
        <w:div w:id="2113282135">
          <w:marLeft w:val="0"/>
          <w:marRight w:val="0"/>
          <w:marTop w:val="0"/>
          <w:marBottom w:val="0"/>
          <w:divBdr>
            <w:top w:val="none" w:sz="0" w:space="0" w:color="auto"/>
            <w:left w:val="none" w:sz="0" w:space="0" w:color="auto"/>
            <w:bottom w:val="none" w:sz="0" w:space="0" w:color="auto"/>
            <w:right w:val="none" w:sz="0" w:space="0" w:color="auto"/>
          </w:divBdr>
        </w:div>
        <w:div w:id="894704791">
          <w:marLeft w:val="0"/>
          <w:marRight w:val="0"/>
          <w:marTop w:val="0"/>
          <w:marBottom w:val="0"/>
          <w:divBdr>
            <w:top w:val="none" w:sz="0" w:space="0" w:color="auto"/>
            <w:left w:val="none" w:sz="0" w:space="0" w:color="auto"/>
            <w:bottom w:val="none" w:sz="0" w:space="0" w:color="auto"/>
            <w:right w:val="none" w:sz="0" w:space="0" w:color="auto"/>
          </w:divBdr>
        </w:div>
      </w:divsChild>
    </w:div>
    <w:div w:id="1794981970">
      <w:bodyDiv w:val="1"/>
      <w:marLeft w:val="0"/>
      <w:marRight w:val="0"/>
      <w:marTop w:val="0"/>
      <w:marBottom w:val="0"/>
      <w:divBdr>
        <w:top w:val="none" w:sz="0" w:space="0" w:color="auto"/>
        <w:left w:val="none" w:sz="0" w:space="0" w:color="auto"/>
        <w:bottom w:val="none" w:sz="0" w:space="0" w:color="auto"/>
        <w:right w:val="none" w:sz="0" w:space="0" w:color="auto"/>
      </w:divBdr>
      <w:divsChild>
        <w:div w:id="1322077472">
          <w:marLeft w:val="0"/>
          <w:marRight w:val="0"/>
          <w:marTop w:val="0"/>
          <w:marBottom w:val="0"/>
          <w:divBdr>
            <w:top w:val="none" w:sz="0" w:space="0" w:color="auto"/>
            <w:left w:val="none" w:sz="0" w:space="0" w:color="auto"/>
            <w:bottom w:val="none" w:sz="0" w:space="0" w:color="auto"/>
            <w:right w:val="none" w:sz="0" w:space="0" w:color="auto"/>
          </w:divBdr>
        </w:div>
        <w:div w:id="1897664072">
          <w:marLeft w:val="0"/>
          <w:marRight w:val="0"/>
          <w:marTop w:val="0"/>
          <w:marBottom w:val="0"/>
          <w:divBdr>
            <w:top w:val="none" w:sz="0" w:space="0" w:color="auto"/>
            <w:left w:val="none" w:sz="0" w:space="0" w:color="auto"/>
            <w:bottom w:val="none" w:sz="0" w:space="0" w:color="auto"/>
            <w:right w:val="none" w:sz="0" w:space="0" w:color="auto"/>
          </w:divBdr>
        </w:div>
        <w:div w:id="439689841">
          <w:marLeft w:val="0"/>
          <w:marRight w:val="0"/>
          <w:marTop w:val="0"/>
          <w:marBottom w:val="0"/>
          <w:divBdr>
            <w:top w:val="none" w:sz="0" w:space="0" w:color="auto"/>
            <w:left w:val="none" w:sz="0" w:space="0" w:color="auto"/>
            <w:bottom w:val="none" w:sz="0" w:space="0" w:color="auto"/>
            <w:right w:val="none" w:sz="0" w:space="0" w:color="auto"/>
          </w:divBdr>
          <w:divsChild>
            <w:div w:id="2085445628">
              <w:marLeft w:val="0"/>
              <w:marRight w:val="0"/>
              <w:marTop w:val="0"/>
              <w:marBottom w:val="0"/>
              <w:divBdr>
                <w:top w:val="none" w:sz="0" w:space="0" w:color="auto"/>
                <w:left w:val="none" w:sz="0" w:space="0" w:color="auto"/>
                <w:bottom w:val="none" w:sz="0" w:space="0" w:color="auto"/>
                <w:right w:val="none" w:sz="0" w:space="0" w:color="auto"/>
              </w:divBdr>
            </w:div>
            <w:div w:id="2101562092">
              <w:marLeft w:val="0"/>
              <w:marRight w:val="0"/>
              <w:marTop w:val="0"/>
              <w:marBottom w:val="0"/>
              <w:divBdr>
                <w:top w:val="none" w:sz="0" w:space="0" w:color="auto"/>
                <w:left w:val="none" w:sz="0" w:space="0" w:color="auto"/>
                <w:bottom w:val="none" w:sz="0" w:space="0" w:color="auto"/>
                <w:right w:val="none" w:sz="0" w:space="0" w:color="auto"/>
              </w:divBdr>
            </w:div>
            <w:div w:id="514810734">
              <w:marLeft w:val="0"/>
              <w:marRight w:val="0"/>
              <w:marTop w:val="0"/>
              <w:marBottom w:val="0"/>
              <w:divBdr>
                <w:top w:val="none" w:sz="0" w:space="0" w:color="auto"/>
                <w:left w:val="none" w:sz="0" w:space="0" w:color="auto"/>
                <w:bottom w:val="none" w:sz="0" w:space="0" w:color="auto"/>
                <w:right w:val="none" w:sz="0" w:space="0" w:color="auto"/>
              </w:divBdr>
              <w:divsChild>
                <w:div w:id="1774475869">
                  <w:marLeft w:val="0"/>
                  <w:marRight w:val="0"/>
                  <w:marTop w:val="0"/>
                  <w:marBottom w:val="0"/>
                  <w:divBdr>
                    <w:top w:val="none" w:sz="0" w:space="0" w:color="auto"/>
                    <w:left w:val="none" w:sz="0" w:space="0" w:color="auto"/>
                    <w:bottom w:val="none" w:sz="0" w:space="0" w:color="auto"/>
                    <w:right w:val="none" w:sz="0" w:space="0" w:color="auto"/>
                  </w:divBdr>
                </w:div>
                <w:div w:id="11888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microsoft.com/office/2011/relationships/people" Target="people.xml" Id="rId9" /><Relationship Type="http://schemas.openxmlformats.org/officeDocument/2006/relationships/glossaryDocument" Target="glossary/document.xml" Id="R508b657cfd93402e" /><Relationship Type="http://schemas.openxmlformats.org/officeDocument/2006/relationships/comments" Target="comments.xml" Id="R2fad0b76f49741f5" /><Relationship Type="http://schemas.microsoft.com/office/2011/relationships/commentsExtended" Target="commentsExtended.xml" Id="Rc4c02bb183674f45" /><Relationship Type="http://schemas.microsoft.com/office/2016/09/relationships/commentsIds" Target="commentsIds.xml" Id="R57313ecd79dd4b5f" /><Relationship Type="http://schemas.microsoft.com/office/2018/08/relationships/commentsExtensible" Target="commentsExtensible.xml" Id="R0a1cace7728541ee" /></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e7eb7611-18d8-4e8b-8d81-5b6b19ac72f2}"/>
      </w:docPartPr>
      <w:docPartBody>
        <w:p xmlns:wp14="http://schemas.microsoft.com/office/word/2010/wordml" w14:paraId="1C214073" wp14:textId="77777777">
          <w:r>
            <w:rPr>
              <w:rStyle w:val="PlaceholderText"/>
            </w:rPr>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8966EF-9D94-AA49-935F-B4CD5DEAB01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ReachIvy - GR</dc:creator>
  <lastModifiedBy>ReachIvy.com ReachIvy</lastModifiedBy>
  <revision>53</revision>
  <dcterms:created xsi:type="dcterms:W3CDTF">2019-07-30T06:00:00.0000000Z</dcterms:created>
  <dcterms:modified xsi:type="dcterms:W3CDTF">2025-05-30T09:07:27.1519114Z</dcterms:modified>
</coreProperties>
</file>